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E667A" w14:textId="620296B9" w:rsidR="00786B4F" w:rsidRDefault="00786B4F" w:rsidP="00786B4F">
      <w:pPr>
        <w:jc w:val="center"/>
        <w:rPr>
          <w:rFonts w:ascii="Times New Roman" w:hAnsi="Times New Roman" w:cs="Times New Roman"/>
          <w:sz w:val="24"/>
          <w:szCs w:val="24"/>
        </w:rPr>
      </w:pPr>
      <w:r w:rsidRPr="0051111A">
        <w:rPr>
          <w:rFonts w:ascii="Times New Roman" w:hAnsi="Times New Roman" w:cs="Times New Roman"/>
          <w:sz w:val="24"/>
          <w:szCs w:val="24"/>
        </w:rPr>
        <w:t xml:space="preserve">A PRACTITIONER’S GUIDE TO </w:t>
      </w:r>
      <w:r w:rsidR="003D3645">
        <w:rPr>
          <w:rFonts w:ascii="Times New Roman" w:hAnsi="Times New Roman" w:cs="Times New Roman"/>
          <w:sz w:val="24"/>
          <w:szCs w:val="24"/>
        </w:rPr>
        <w:t>GEO</w:t>
      </w:r>
      <w:r w:rsidRPr="0051111A">
        <w:rPr>
          <w:rFonts w:ascii="Times New Roman" w:hAnsi="Times New Roman" w:cs="Times New Roman"/>
          <w:sz w:val="24"/>
          <w:szCs w:val="24"/>
        </w:rPr>
        <w:t>SPATIAL ANALYSIS</w:t>
      </w:r>
      <w:r w:rsidR="00F5384B" w:rsidRPr="0051111A">
        <w:rPr>
          <w:rFonts w:ascii="Times New Roman" w:hAnsi="Times New Roman" w:cs="Times New Roman"/>
          <w:sz w:val="24"/>
          <w:szCs w:val="24"/>
        </w:rPr>
        <w:t xml:space="preserve"> IN A NEUROIMAGING CONTEXT</w:t>
      </w:r>
    </w:p>
    <w:p w14:paraId="0C3E4405" w14:textId="7E218E3C" w:rsidR="00B121DE" w:rsidRPr="000F6981" w:rsidRDefault="00B121DE" w:rsidP="00B121DE">
      <w:pPr>
        <w:rPr>
          <w:rFonts w:ascii="Times New Roman" w:hAnsi="Times New Roman" w:cs="Times New Roman"/>
          <w:sz w:val="24"/>
          <w:szCs w:val="24"/>
        </w:rPr>
      </w:pPr>
      <w:r w:rsidRPr="000F6981">
        <w:rPr>
          <w:rFonts w:ascii="Times New Roman" w:hAnsi="Times New Roman" w:cs="Times New Roman"/>
          <w:sz w:val="24"/>
          <w:szCs w:val="24"/>
        </w:rPr>
        <w:t>Julie K. Wisch PhD</w:t>
      </w:r>
      <w:r w:rsidRPr="000F6981">
        <w:rPr>
          <w:rFonts w:ascii="Times New Roman" w:hAnsi="Times New Roman" w:cs="Times New Roman"/>
          <w:sz w:val="24"/>
          <w:szCs w:val="24"/>
          <w:vertAlign w:val="superscript"/>
        </w:rPr>
        <w:t>1</w:t>
      </w:r>
      <w:r w:rsidRPr="000F6981">
        <w:rPr>
          <w:rFonts w:ascii="Times New Roman" w:hAnsi="Times New Roman" w:cs="Times New Roman"/>
          <w:sz w:val="24"/>
          <w:szCs w:val="24"/>
        </w:rPr>
        <w:t>, Ganesh M. Babulal OTD, PhD</w:t>
      </w:r>
      <w:r w:rsidR="000F6981" w:rsidRPr="000F6981">
        <w:rPr>
          <w:rFonts w:ascii="Times New Roman" w:hAnsi="Times New Roman" w:cs="Times New Roman"/>
          <w:sz w:val="24"/>
          <w:szCs w:val="24"/>
          <w:vertAlign w:val="superscript"/>
        </w:rPr>
        <w:t>1,2,3</w:t>
      </w:r>
      <w:r w:rsidR="007F3025">
        <w:rPr>
          <w:rFonts w:ascii="Times New Roman" w:hAnsi="Times New Roman" w:cs="Times New Roman"/>
          <w:sz w:val="24"/>
          <w:szCs w:val="24"/>
        </w:rPr>
        <w:t>, Kalen Peterse</w:t>
      </w:r>
      <w:r w:rsidRPr="000F6981">
        <w:rPr>
          <w:rFonts w:ascii="Times New Roman" w:hAnsi="Times New Roman" w:cs="Times New Roman"/>
          <w:sz w:val="24"/>
          <w:szCs w:val="24"/>
        </w:rPr>
        <w:t>n</w:t>
      </w:r>
      <w:r w:rsidR="00C601AB" w:rsidRPr="000F6981">
        <w:rPr>
          <w:rFonts w:ascii="Times New Roman" w:hAnsi="Times New Roman" w:cs="Times New Roman"/>
          <w:sz w:val="24"/>
          <w:szCs w:val="24"/>
        </w:rPr>
        <w:t xml:space="preserve"> PhD</w:t>
      </w:r>
      <w:r w:rsidR="000F6981" w:rsidRPr="000F6981">
        <w:rPr>
          <w:rFonts w:ascii="Times New Roman" w:hAnsi="Times New Roman" w:cs="Times New Roman"/>
          <w:sz w:val="24"/>
          <w:szCs w:val="24"/>
          <w:vertAlign w:val="superscript"/>
        </w:rPr>
        <w:t>1</w:t>
      </w:r>
      <w:r w:rsidRPr="000F6981">
        <w:rPr>
          <w:rFonts w:ascii="Times New Roman" w:hAnsi="Times New Roman" w:cs="Times New Roman"/>
          <w:sz w:val="24"/>
          <w:szCs w:val="24"/>
        </w:rPr>
        <w:t>, Peter</w:t>
      </w:r>
      <w:r w:rsidR="007F3025">
        <w:rPr>
          <w:rFonts w:ascii="Times New Roman" w:hAnsi="Times New Roman" w:cs="Times New Roman"/>
          <w:sz w:val="24"/>
          <w:szCs w:val="24"/>
        </w:rPr>
        <w:t xml:space="preserve"> R.</w:t>
      </w:r>
      <w:r w:rsidRPr="000F6981">
        <w:rPr>
          <w:rFonts w:ascii="Times New Roman" w:hAnsi="Times New Roman" w:cs="Times New Roman"/>
          <w:sz w:val="24"/>
          <w:szCs w:val="24"/>
        </w:rPr>
        <w:t xml:space="preserve"> Millar</w:t>
      </w:r>
      <w:r w:rsidR="00C601AB" w:rsidRPr="000F6981">
        <w:rPr>
          <w:rFonts w:ascii="Times New Roman" w:hAnsi="Times New Roman" w:cs="Times New Roman"/>
          <w:sz w:val="24"/>
          <w:szCs w:val="24"/>
        </w:rPr>
        <w:t xml:space="preserve"> PhD</w:t>
      </w:r>
      <w:r w:rsidR="000F6981" w:rsidRPr="000F6981">
        <w:rPr>
          <w:rFonts w:ascii="Times New Roman" w:hAnsi="Times New Roman" w:cs="Times New Roman"/>
          <w:sz w:val="24"/>
          <w:szCs w:val="24"/>
          <w:vertAlign w:val="superscript"/>
        </w:rPr>
        <w:t>1</w:t>
      </w:r>
      <w:r w:rsidRPr="000F6981">
        <w:rPr>
          <w:rFonts w:ascii="Times New Roman" w:hAnsi="Times New Roman" w:cs="Times New Roman"/>
          <w:sz w:val="24"/>
          <w:szCs w:val="24"/>
        </w:rPr>
        <w:t xml:space="preserve">, </w:t>
      </w:r>
      <w:r w:rsidR="008C0D07" w:rsidRPr="000F6981">
        <w:rPr>
          <w:rFonts w:ascii="Times New Roman" w:hAnsi="Times New Roman" w:cs="Times New Roman"/>
          <w:sz w:val="24"/>
          <w:szCs w:val="24"/>
        </w:rPr>
        <w:t xml:space="preserve">Enbal </w:t>
      </w:r>
      <w:proofErr w:type="spellStart"/>
      <w:r w:rsidR="008C0D07" w:rsidRPr="000F6981">
        <w:rPr>
          <w:rFonts w:ascii="Times New Roman" w:hAnsi="Times New Roman" w:cs="Times New Roman"/>
          <w:sz w:val="24"/>
          <w:szCs w:val="24"/>
        </w:rPr>
        <w:t>Shacham</w:t>
      </w:r>
      <w:proofErr w:type="spellEnd"/>
      <w:r w:rsidR="008C0D07" w:rsidRPr="000F6981">
        <w:rPr>
          <w:rFonts w:ascii="Times New Roman" w:hAnsi="Times New Roman" w:cs="Times New Roman"/>
          <w:sz w:val="24"/>
          <w:szCs w:val="24"/>
        </w:rPr>
        <w:t xml:space="preserve"> </w:t>
      </w:r>
      <w:r w:rsidR="008460FE" w:rsidRPr="000F6981">
        <w:rPr>
          <w:rFonts w:ascii="Times New Roman" w:hAnsi="Times New Roman" w:cs="Times New Roman"/>
          <w:sz w:val="24"/>
          <w:szCs w:val="24"/>
        </w:rPr>
        <w:t>PhD</w:t>
      </w:r>
      <w:r w:rsidR="000F6981" w:rsidRPr="000F6981">
        <w:rPr>
          <w:rFonts w:ascii="Times New Roman" w:hAnsi="Times New Roman" w:cs="Times New Roman"/>
          <w:sz w:val="24"/>
          <w:szCs w:val="24"/>
          <w:vertAlign w:val="superscript"/>
        </w:rPr>
        <w:t>4</w:t>
      </w:r>
      <w:r w:rsidR="008460FE" w:rsidRPr="000F6981">
        <w:rPr>
          <w:rFonts w:ascii="Times New Roman" w:hAnsi="Times New Roman" w:cs="Times New Roman"/>
          <w:sz w:val="24"/>
          <w:szCs w:val="24"/>
        </w:rPr>
        <w:t xml:space="preserve"> </w:t>
      </w:r>
      <w:r w:rsidR="00AF5412" w:rsidRPr="000F6981">
        <w:rPr>
          <w:rFonts w:ascii="Times New Roman" w:hAnsi="Times New Roman" w:cs="Times New Roman"/>
          <w:sz w:val="24"/>
          <w:szCs w:val="24"/>
        </w:rPr>
        <w:t xml:space="preserve">, </w:t>
      </w:r>
      <w:r w:rsidR="008C0D07" w:rsidRPr="000F6981">
        <w:rPr>
          <w:rFonts w:ascii="Times New Roman" w:hAnsi="Times New Roman" w:cs="Times New Roman"/>
          <w:sz w:val="24"/>
          <w:szCs w:val="24"/>
        </w:rPr>
        <w:t>St</w:t>
      </w:r>
      <w:r w:rsidR="00AF5412" w:rsidRPr="000F6981">
        <w:rPr>
          <w:rFonts w:ascii="Times New Roman" w:hAnsi="Times New Roman" w:cs="Times New Roman"/>
          <w:sz w:val="24"/>
          <w:szCs w:val="24"/>
        </w:rPr>
        <w:t>ephen</w:t>
      </w:r>
      <w:r w:rsidR="008C0D07" w:rsidRPr="000F6981">
        <w:rPr>
          <w:rFonts w:ascii="Times New Roman" w:hAnsi="Times New Roman" w:cs="Times New Roman"/>
          <w:sz w:val="24"/>
          <w:szCs w:val="24"/>
        </w:rPr>
        <w:t xml:space="preserve"> Scroggins </w:t>
      </w:r>
      <w:r w:rsidR="008460FE" w:rsidRPr="000F6981">
        <w:rPr>
          <w:rFonts w:ascii="Times New Roman" w:hAnsi="Times New Roman" w:cs="Times New Roman"/>
          <w:sz w:val="24"/>
          <w:szCs w:val="24"/>
        </w:rPr>
        <w:t>PhD</w:t>
      </w:r>
      <w:r w:rsidR="008460FE" w:rsidRPr="000F6981">
        <w:rPr>
          <w:rFonts w:ascii="Times New Roman" w:hAnsi="Times New Roman" w:cs="Times New Roman"/>
          <w:sz w:val="24"/>
          <w:szCs w:val="24"/>
          <w:vertAlign w:val="superscript"/>
        </w:rPr>
        <w:t xml:space="preserve"> </w:t>
      </w:r>
      <w:r w:rsidR="000F6981" w:rsidRPr="000F6981">
        <w:rPr>
          <w:rFonts w:ascii="Times New Roman" w:hAnsi="Times New Roman" w:cs="Times New Roman"/>
          <w:sz w:val="24"/>
          <w:szCs w:val="24"/>
          <w:vertAlign w:val="superscript"/>
        </w:rPr>
        <w:t>4</w:t>
      </w:r>
      <w:r w:rsidR="008C0D07" w:rsidRPr="000F6981">
        <w:rPr>
          <w:rFonts w:ascii="Times New Roman" w:hAnsi="Times New Roman" w:cs="Times New Roman"/>
          <w:sz w:val="24"/>
          <w:szCs w:val="24"/>
        </w:rPr>
        <w:t>, Anna H. Boerwinkle</w:t>
      </w:r>
      <w:r w:rsidR="00C601AB" w:rsidRPr="000F6981">
        <w:rPr>
          <w:rFonts w:ascii="Times New Roman" w:hAnsi="Times New Roman" w:cs="Times New Roman"/>
          <w:sz w:val="24"/>
          <w:szCs w:val="24"/>
        </w:rPr>
        <w:t xml:space="preserve"> BS</w:t>
      </w:r>
      <w:r w:rsidR="000F6981" w:rsidRPr="000F6981">
        <w:rPr>
          <w:rFonts w:ascii="Times New Roman" w:hAnsi="Times New Roman" w:cs="Times New Roman"/>
          <w:sz w:val="24"/>
          <w:szCs w:val="24"/>
          <w:vertAlign w:val="superscript"/>
        </w:rPr>
        <w:t>1</w:t>
      </w:r>
      <w:r w:rsidR="008C0D07" w:rsidRPr="000F6981">
        <w:rPr>
          <w:rFonts w:ascii="Times New Roman" w:hAnsi="Times New Roman" w:cs="Times New Roman"/>
          <w:sz w:val="24"/>
          <w:szCs w:val="24"/>
        </w:rPr>
        <w:t>,</w:t>
      </w:r>
      <w:r w:rsidR="0024341C" w:rsidRPr="000F6981">
        <w:rPr>
          <w:rFonts w:ascii="Times New Roman" w:hAnsi="Times New Roman" w:cs="Times New Roman"/>
          <w:sz w:val="24"/>
          <w:szCs w:val="24"/>
        </w:rPr>
        <w:t xml:space="preserve"> </w:t>
      </w:r>
      <w:proofErr w:type="spellStart"/>
      <w:r w:rsidR="00C601AB" w:rsidRPr="000F6981">
        <w:rPr>
          <w:rFonts w:ascii="Times New Roman" w:hAnsi="Times New Roman" w:cs="Times New Roman"/>
          <w:sz w:val="24"/>
          <w:szCs w:val="24"/>
        </w:rPr>
        <w:t>Shaney</w:t>
      </w:r>
      <w:proofErr w:type="spellEnd"/>
      <w:r w:rsidR="00C601AB" w:rsidRPr="000F6981">
        <w:rPr>
          <w:rFonts w:ascii="Times New Roman" w:hAnsi="Times New Roman" w:cs="Times New Roman"/>
          <w:sz w:val="24"/>
          <w:szCs w:val="24"/>
        </w:rPr>
        <w:t xml:space="preserve"> Flores BS</w:t>
      </w:r>
      <w:r w:rsidR="000F6981" w:rsidRPr="000F6981">
        <w:rPr>
          <w:rFonts w:ascii="Times New Roman" w:hAnsi="Times New Roman" w:cs="Times New Roman"/>
          <w:color w:val="000000" w:themeColor="text1"/>
          <w:sz w:val="24"/>
          <w:szCs w:val="24"/>
          <w:vertAlign w:val="superscript"/>
        </w:rPr>
        <w:t>5</w:t>
      </w:r>
      <w:r w:rsidR="00C601AB" w:rsidRPr="000F6981">
        <w:rPr>
          <w:rFonts w:ascii="Times New Roman" w:hAnsi="Times New Roman" w:cs="Times New Roman"/>
          <w:sz w:val="24"/>
          <w:szCs w:val="24"/>
        </w:rPr>
        <w:t xml:space="preserve">, </w:t>
      </w:r>
      <w:r w:rsidR="00F01936">
        <w:rPr>
          <w:rFonts w:ascii="Times New Roman" w:hAnsi="Times New Roman" w:cs="Times New Roman"/>
          <w:sz w:val="24"/>
          <w:szCs w:val="24"/>
        </w:rPr>
        <w:t>Sarah Keefe BS</w:t>
      </w:r>
      <w:r w:rsidR="00F01936" w:rsidRPr="000F6981">
        <w:rPr>
          <w:rFonts w:ascii="Times New Roman" w:hAnsi="Times New Roman" w:cs="Times New Roman"/>
          <w:color w:val="000000" w:themeColor="text1"/>
          <w:sz w:val="24"/>
          <w:szCs w:val="24"/>
          <w:vertAlign w:val="superscript"/>
        </w:rPr>
        <w:t>5</w:t>
      </w:r>
      <w:r w:rsidR="00F01936" w:rsidRPr="000F6981">
        <w:rPr>
          <w:rFonts w:ascii="Times New Roman" w:hAnsi="Times New Roman" w:cs="Times New Roman"/>
          <w:sz w:val="24"/>
          <w:szCs w:val="24"/>
        </w:rPr>
        <w:t xml:space="preserve">, </w:t>
      </w:r>
      <w:r w:rsidR="00C601AB" w:rsidRPr="000F6981">
        <w:rPr>
          <w:rFonts w:ascii="Times New Roman" w:hAnsi="Times New Roman" w:cs="Times New Roman"/>
          <w:color w:val="000000" w:themeColor="text1"/>
          <w:sz w:val="24"/>
          <w:szCs w:val="24"/>
        </w:rPr>
        <w:t>Brian A. Gordon PhD</w:t>
      </w:r>
      <w:r w:rsidR="000F6981" w:rsidRPr="000F6981">
        <w:rPr>
          <w:rFonts w:ascii="Times New Roman" w:hAnsi="Times New Roman" w:cs="Times New Roman"/>
          <w:color w:val="000000" w:themeColor="text1"/>
          <w:sz w:val="24"/>
          <w:szCs w:val="24"/>
          <w:vertAlign w:val="superscript"/>
        </w:rPr>
        <w:t xml:space="preserve">5, </w:t>
      </w:r>
      <w:r w:rsidR="000F6981" w:rsidRPr="000F6981">
        <w:rPr>
          <w:rFonts w:ascii="Times New Roman" w:hAnsi="Times New Roman" w:cs="Times New Roman"/>
          <w:sz w:val="24"/>
          <w:szCs w:val="24"/>
          <w:vertAlign w:val="superscript"/>
        </w:rPr>
        <w:t>6, 7</w:t>
      </w:r>
      <w:r w:rsidR="000F6981" w:rsidRPr="000F6981">
        <w:rPr>
          <w:rFonts w:ascii="Times New Roman" w:hAnsi="Times New Roman" w:cs="Times New Roman"/>
          <w:sz w:val="24"/>
          <w:szCs w:val="24"/>
        </w:rPr>
        <w:t xml:space="preserve">, </w:t>
      </w:r>
      <w:r w:rsidRPr="000F6981">
        <w:rPr>
          <w:rFonts w:ascii="Times New Roman" w:hAnsi="Times New Roman" w:cs="Times New Roman"/>
          <w:sz w:val="24"/>
          <w:szCs w:val="24"/>
        </w:rPr>
        <w:t>John C. Morris MD</w:t>
      </w:r>
      <w:r w:rsidR="000F6981" w:rsidRPr="000F6981">
        <w:rPr>
          <w:rFonts w:ascii="Times New Roman" w:hAnsi="Times New Roman" w:cs="Times New Roman"/>
          <w:sz w:val="24"/>
          <w:szCs w:val="24"/>
          <w:vertAlign w:val="superscript"/>
        </w:rPr>
        <w:t>1,6</w:t>
      </w:r>
      <w:r w:rsidRPr="000F6981">
        <w:rPr>
          <w:rFonts w:ascii="Times New Roman" w:hAnsi="Times New Roman" w:cs="Times New Roman"/>
          <w:sz w:val="24"/>
          <w:szCs w:val="24"/>
        </w:rPr>
        <w:t>, Beau M. Ances MD, PhD</w:t>
      </w:r>
      <w:r w:rsidRPr="000F6981">
        <w:rPr>
          <w:rFonts w:ascii="Times New Roman" w:hAnsi="Times New Roman" w:cs="Times New Roman"/>
          <w:sz w:val="24"/>
          <w:szCs w:val="24"/>
          <w:vertAlign w:val="superscript"/>
        </w:rPr>
        <w:t>1,</w:t>
      </w:r>
      <w:r w:rsidR="004E2AB8">
        <w:rPr>
          <w:rFonts w:ascii="Times New Roman" w:hAnsi="Times New Roman" w:cs="Times New Roman"/>
          <w:sz w:val="24"/>
          <w:szCs w:val="24"/>
          <w:vertAlign w:val="superscript"/>
        </w:rPr>
        <w:t>5,</w:t>
      </w:r>
      <w:r w:rsidR="000F6981" w:rsidRPr="000F6981">
        <w:rPr>
          <w:rFonts w:ascii="Times New Roman" w:hAnsi="Times New Roman" w:cs="Times New Roman"/>
          <w:sz w:val="24"/>
          <w:szCs w:val="24"/>
          <w:vertAlign w:val="superscript"/>
        </w:rPr>
        <w:t>6,7</w:t>
      </w:r>
      <w:r w:rsidRPr="000F6981">
        <w:rPr>
          <w:rFonts w:ascii="Times New Roman" w:hAnsi="Times New Roman" w:cs="Times New Roman"/>
          <w:sz w:val="24"/>
          <w:szCs w:val="24"/>
        </w:rPr>
        <w:t xml:space="preserve"> </w:t>
      </w:r>
    </w:p>
    <w:p w14:paraId="4BC4244B" w14:textId="64251C6B" w:rsidR="00B121DE" w:rsidRPr="000F6981" w:rsidRDefault="00B121DE" w:rsidP="00B121DE">
      <w:pPr>
        <w:pStyle w:val="ListParagraph"/>
        <w:numPr>
          <w:ilvl w:val="0"/>
          <w:numId w:val="4"/>
        </w:numPr>
        <w:rPr>
          <w:rFonts w:ascii="Times New Roman" w:hAnsi="Times New Roman" w:cs="Times New Roman"/>
          <w:sz w:val="24"/>
          <w:szCs w:val="24"/>
        </w:rPr>
      </w:pPr>
      <w:r w:rsidRPr="000F6981">
        <w:rPr>
          <w:rFonts w:ascii="Times New Roman" w:hAnsi="Times New Roman" w:cs="Times New Roman"/>
          <w:sz w:val="24"/>
          <w:szCs w:val="24"/>
        </w:rPr>
        <w:t>Department of Neurology, Washington University in St. Louis, St. Louis, MO 63110, USA</w:t>
      </w:r>
    </w:p>
    <w:p w14:paraId="2B70F1BA" w14:textId="77777777" w:rsidR="000F6981" w:rsidRPr="000F6981" w:rsidRDefault="000F6981" w:rsidP="000F6981">
      <w:pPr>
        <w:pStyle w:val="ListParagraph"/>
        <w:numPr>
          <w:ilvl w:val="0"/>
          <w:numId w:val="4"/>
        </w:numPr>
        <w:rPr>
          <w:rFonts w:ascii="Times New Roman" w:hAnsi="Times New Roman" w:cs="Times New Roman"/>
          <w:sz w:val="24"/>
          <w:szCs w:val="24"/>
        </w:rPr>
      </w:pPr>
      <w:r w:rsidRPr="000F6981">
        <w:rPr>
          <w:rFonts w:ascii="Times New Roman" w:hAnsi="Times New Roman" w:cs="Times New Roman"/>
          <w:sz w:val="24"/>
          <w:szCs w:val="24"/>
        </w:rPr>
        <w:t xml:space="preserve">Department of Clinical Research and Leadership, The George Washington University School of Medicine and Health Sciences, Washington, DC, USA </w:t>
      </w:r>
    </w:p>
    <w:p w14:paraId="7EC01EF7" w14:textId="0EEAAE2D" w:rsidR="000F6981" w:rsidRPr="000F6981" w:rsidRDefault="000F6981" w:rsidP="000F6981">
      <w:pPr>
        <w:pStyle w:val="ListParagraph"/>
        <w:numPr>
          <w:ilvl w:val="0"/>
          <w:numId w:val="4"/>
        </w:numPr>
        <w:rPr>
          <w:rFonts w:ascii="Times New Roman" w:hAnsi="Times New Roman" w:cs="Times New Roman"/>
          <w:sz w:val="24"/>
          <w:szCs w:val="24"/>
        </w:rPr>
      </w:pPr>
      <w:r w:rsidRPr="000F6981">
        <w:rPr>
          <w:rFonts w:ascii="Times New Roman" w:hAnsi="Times New Roman" w:cs="Times New Roman"/>
          <w:sz w:val="24"/>
          <w:szCs w:val="24"/>
        </w:rPr>
        <w:t>Department of Psychology, Faculty of Humanities, University of Johannesburg, South Africa</w:t>
      </w:r>
    </w:p>
    <w:p w14:paraId="5C289B9C" w14:textId="7292BF59" w:rsidR="000F6981" w:rsidRPr="000F6981" w:rsidRDefault="000F6981" w:rsidP="000F6981">
      <w:pPr>
        <w:pStyle w:val="ListParagraph"/>
        <w:numPr>
          <w:ilvl w:val="0"/>
          <w:numId w:val="4"/>
        </w:numPr>
        <w:rPr>
          <w:rFonts w:ascii="Times New Roman" w:hAnsi="Times New Roman" w:cs="Times New Roman"/>
          <w:sz w:val="24"/>
          <w:szCs w:val="24"/>
        </w:rPr>
      </w:pPr>
      <w:r w:rsidRPr="000F6981">
        <w:rPr>
          <w:rFonts w:ascii="Times New Roman" w:hAnsi="Times New Roman" w:cs="Times New Roman"/>
          <w:sz w:val="24"/>
          <w:szCs w:val="24"/>
        </w:rPr>
        <w:t>Taylor Geospatial Institute; College for Public Health and Social Justice, Saint Louis University, St. Louis, MO 63104</w:t>
      </w:r>
    </w:p>
    <w:p w14:paraId="3EB13F17" w14:textId="77777777" w:rsidR="00B121DE" w:rsidRPr="000F6981" w:rsidRDefault="00B121DE" w:rsidP="00B121DE">
      <w:pPr>
        <w:pStyle w:val="ListParagraph"/>
        <w:numPr>
          <w:ilvl w:val="0"/>
          <w:numId w:val="4"/>
        </w:numPr>
        <w:rPr>
          <w:rFonts w:ascii="Times New Roman" w:hAnsi="Times New Roman" w:cs="Times New Roman"/>
          <w:sz w:val="24"/>
          <w:szCs w:val="24"/>
        </w:rPr>
      </w:pPr>
      <w:r w:rsidRPr="000F6981">
        <w:rPr>
          <w:rFonts w:ascii="Times New Roman" w:hAnsi="Times New Roman" w:cs="Times New Roman"/>
          <w:sz w:val="24"/>
          <w:szCs w:val="24"/>
        </w:rPr>
        <w:t>Department of Radiology, Washington University in St. Louis St. Louis, MO 63110, USA</w:t>
      </w:r>
    </w:p>
    <w:p w14:paraId="30CE3A23" w14:textId="77777777" w:rsidR="00B121DE" w:rsidRPr="000F6981" w:rsidRDefault="00B121DE" w:rsidP="00B121DE">
      <w:pPr>
        <w:pStyle w:val="ListParagraph"/>
        <w:numPr>
          <w:ilvl w:val="0"/>
          <w:numId w:val="4"/>
        </w:numPr>
        <w:rPr>
          <w:rFonts w:ascii="Times New Roman" w:hAnsi="Times New Roman" w:cs="Times New Roman"/>
          <w:sz w:val="24"/>
          <w:szCs w:val="24"/>
        </w:rPr>
      </w:pPr>
      <w:r w:rsidRPr="000F6981">
        <w:rPr>
          <w:rFonts w:ascii="Times New Roman" w:hAnsi="Times New Roman" w:cs="Times New Roman"/>
          <w:sz w:val="24"/>
          <w:szCs w:val="24"/>
        </w:rPr>
        <w:t>Knight Alzheimer Disease Research Center, Washington University School of Medicine, St Louis, MO 63110, USA</w:t>
      </w:r>
    </w:p>
    <w:p w14:paraId="7ECEF541" w14:textId="29790B74" w:rsidR="00B121DE" w:rsidRPr="000F6981" w:rsidRDefault="00B121DE" w:rsidP="00B121DE">
      <w:pPr>
        <w:pStyle w:val="ListParagraph"/>
        <w:numPr>
          <w:ilvl w:val="0"/>
          <w:numId w:val="4"/>
        </w:numPr>
        <w:rPr>
          <w:rFonts w:ascii="Times New Roman" w:hAnsi="Times New Roman" w:cs="Times New Roman"/>
          <w:sz w:val="24"/>
          <w:szCs w:val="24"/>
        </w:rPr>
      </w:pPr>
      <w:r w:rsidRPr="000F6981">
        <w:rPr>
          <w:rFonts w:ascii="Times New Roman" w:hAnsi="Times New Roman" w:cs="Times New Roman"/>
          <w:sz w:val="24"/>
          <w:szCs w:val="24"/>
        </w:rPr>
        <w:t>Center for Clinical Studies, Washington University in St. Louis, St. Louis, MO 63110, USA</w:t>
      </w:r>
    </w:p>
    <w:p w14:paraId="64A3A856" w14:textId="77777777" w:rsidR="00B5619E" w:rsidRDefault="00B5619E" w:rsidP="00786B4F">
      <w:pPr>
        <w:jc w:val="center"/>
        <w:rPr>
          <w:rFonts w:ascii="Times New Roman" w:hAnsi="Times New Roman" w:cs="Times New Roman"/>
          <w:sz w:val="24"/>
          <w:szCs w:val="24"/>
        </w:rPr>
      </w:pPr>
    </w:p>
    <w:p w14:paraId="757DD078" w14:textId="77777777" w:rsidR="00B121DE" w:rsidRDefault="00B121DE" w:rsidP="00B121DE">
      <w:pPr>
        <w:rPr>
          <w:rFonts w:ascii="Times New Roman" w:hAnsi="Times New Roman" w:cs="Times New Roman"/>
          <w:sz w:val="24"/>
          <w:szCs w:val="24"/>
        </w:rPr>
      </w:pPr>
      <w:r>
        <w:rPr>
          <w:rFonts w:ascii="Times New Roman" w:hAnsi="Times New Roman" w:cs="Times New Roman"/>
          <w:sz w:val="24"/>
          <w:szCs w:val="24"/>
        </w:rPr>
        <w:t>ADRD Special Edition</w:t>
      </w:r>
    </w:p>
    <w:p w14:paraId="76B374A4" w14:textId="1FD7E408" w:rsidR="00B121DE" w:rsidRDefault="00B121DE" w:rsidP="00B121DE">
      <w:pPr>
        <w:rPr>
          <w:rFonts w:ascii="Times New Roman" w:hAnsi="Times New Roman" w:cs="Times New Roman"/>
          <w:sz w:val="24"/>
          <w:szCs w:val="24"/>
        </w:rPr>
      </w:pPr>
      <w:r>
        <w:rPr>
          <w:rFonts w:ascii="Times New Roman" w:hAnsi="Times New Roman" w:cs="Times New Roman"/>
          <w:sz w:val="24"/>
          <w:szCs w:val="24"/>
        </w:rPr>
        <w:t>Short Report</w:t>
      </w:r>
      <w:r w:rsidRPr="002A6AD8">
        <w:rPr>
          <w:rFonts w:ascii="Times New Roman" w:hAnsi="Times New Roman" w:cs="Times New Roman"/>
          <w:sz w:val="24"/>
          <w:szCs w:val="24"/>
        </w:rPr>
        <w:t xml:space="preserve">: </w:t>
      </w:r>
      <w:r w:rsidR="00EA5854" w:rsidRPr="002A6AD8">
        <w:rPr>
          <w:rFonts w:ascii="Times New Roman" w:hAnsi="Times New Roman" w:cs="Times New Roman"/>
          <w:sz w:val="24"/>
          <w:szCs w:val="24"/>
        </w:rPr>
        <w:t>1</w:t>
      </w:r>
      <w:r w:rsidR="00DA0B9F">
        <w:rPr>
          <w:rFonts w:ascii="Times New Roman" w:hAnsi="Times New Roman" w:cs="Times New Roman"/>
          <w:sz w:val="24"/>
          <w:szCs w:val="24"/>
        </w:rPr>
        <w:t>480</w:t>
      </w:r>
      <w:r w:rsidR="008C0D07" w:rsidRPr="002A6AD8">
        <w:rPr>
          <w:rFonts w:ascii="Times New Roman" w:hAnsi="Times New Roman" w:cs="Times New Roman"/>
          <w:sz w:val="24"/>
          <w:szCs w:val="24"/>
        </w:rPr>
        <w:t>/</w:t>
      </w:r>
      <w:r w:rsidRPr="002A6AD8">
        <w:rPr>
          <w:rFonts w:ascii="Times New Roman" w:hAnsi="Times New Roman" w:cs="Times New Roman"/>
          <w:sz w:val="24"/>
          <w:szCs w:val="24"/>
        </w:rPr>
        <w:t>1500 words</w:t>
      </w:r>
      <w:r>
        <w:rPr>
          <w:rFonts w:ascii="Times New Roman" w:hAnsi="Times New Roman" w:cs="Times New Roman"/>
          <w:sz w:val="24"/>
          <w:szCs w:val="24"/>
        </w:rPr>
        <w:t xml:space="preserve">, </w:t>
      </w:r>
      <w:r w:rsidR="00DA0B9F">
        <w:rPr>
          <w:rFonts w:ascii="Times New Roman" w:hAnsi="Times New Roman" w:cs="Times New Roman"/>
          <w:sz w:val="24"/>
          <w:szCs w:val="24"/>
        </w:rPr>
        <w:t>147</w:t>
      </w:r>
      <w:r w:rsidR="008C0D07">
        <w:rPr>
          <w:rFonts w:ascii="Times New Roman" w:hAnsi="Times New Roman" w:cs="Times New Roman"/>
          <w:sz w:val="24"/>
          <w:szCs w:val="24"/>
        </w:rPr>
        <w:t xml:space="preserve"> /</w:t>
      </w:r>
      <w:r>
        <w:rPr>
          <w:rFonts w:ascii="Times New Roman" w:hAnsi="Times New Roman" w:cs="Times New Roman"/>
          <w:sz w:val="24"/>
          <w:szCs w:val="24"/>
        </w:rPr>
        <w:t xml:space="preserve">150 word abstract, </w:t>
      </w:r>
      <w:r w:rsidR="00DA0B9F">
        <w:rPr>
          <w:rFonts w:ascii="Times New Roman" w:hAnsi="Times New Roman" w:cs="Times New Roman"/>
          <w:sz w:val="24"/>
          <w:szCs w:val="24"/>
        </w:rPr>
        <w:t>20</w:t>
      </w:r>
      <w:r w:rsidR="00B56F96">
        <w:rPr>
          <w:rFonts w:ascii="Times New Roman" w:hAnsi="Times New Roman" w:cs="Times New Roman"/>
          <w:sz w:val="24"/>
          <w:szCs w:val="24"/>
        </w:rPr>
        <w:t>/</w:t>
      </w:r>
      <w:r>
        <w:rPr>
          <w:rFonts w:ascii="Times New Roman" w:hAnsi="Times New Roman" w:cs="Times New Roman"/>
          <w:sz w:val="24"/>
          <w:szCs w:val="24"/>
        </w:rPr>
        <w:t>20, 2</w:t>
      </w:r>
      <w:r w:rsidR="00B56F96">
        <w:rPr>
          <w:rFonts w:ascii="Times New Roman" w:hAnsi="Times New Roman" w:cs="Times New Roman"/>
          <w:sz w:val="24"/>
          <w:szCs w:val="24"/>
        </w:rPr>
        <w:t>/2</w:t>
      </w:r>
      <w:r>
        <w:rPr>
          <w:rFonts w:ascii="Times New Roman" w:hAnsi="Times New Roman" w:cs="Times New Roman"/>
          <w:sz w:val="24"/>
          <w:szCs w:val="24"/>
        </w:rPr>
        <w:t xml:space="preserve"> tables/figures</w:t>
      </w:r>
      <w:r w:rsidR="00DA0B9F">
        <w:rPr>
          <w:rFonts w:ascii="Times New Roman" w:hAnsi="Times New Roman" w:cs="Times New Roman"/>
          <w:sz w:val="24"/>
          <w:szCs w:val="24"/>
        </w:rPr>
        <w:t>, 2 Supplemental Files</w:t>
      </w:r>
    </w:p>
    <w:p w14:paraId="6BE22876" w14:textId="6B6020B9" w:rsidR="00EF779F" w:rsidRPr="00EF779F" w:rsidRDefault="0024341C" w:rsidP="00EF779F">
      <w:pPr>
        <w:rPr>
          <w:rFonts w:ascii="Times New Roman" w:hAnsi="Times New Roman" w:cs="Times New Roman"/>
          <w:sz w:val="24"/>
          <w:szCs w:val="24"/>
        </w:rPr>
      </w:pPr>
      <w:r>
        <w:rPr>
          <w:rFonts w:ascii="Times New Roman" w:hAnsi="Times New Roman" w:cs="Times New Roman"/>
          <w:sz w:val="24"/>
          <w:szCs w:val="24"/>
        </w:rPr>
        <w:br w:type="page"/>
      </w:r>
      <w:r w:rsidR="00EF779F" w:rsidRPr="00BA15C4">
        <w:rPr>
          <w:rFonts w:ascii="Times New Roman" w:hAnsi="Times New Roman" w:cs="Times New Roman"/>
          <w:b/>
          <w:bCs/>
          <w:color w:val="000000"/>
          <w:sz w:val="24"/>
          <w:szCs w:val="24"/>
        </w:rPr>
        <w:lastRenderedPageBreak/>
        <w:t>Disclosures</w:t>
      </w:r>
    </w:p>
    <w:p w14:paraId="4B05C2E4" w14:textId="7A475466" w:rsidR="00EF779F" w:rsidRDefault="00EF779F" w:rsidP="00EF779F">
      <w:pPr>
        <w:spacing w:after="0" w:line="240" w:lineRule="auto"/>
        <w:contextualSpacing/>
        <w:rPr>
          <w:rFonts w:ascii="Times New Roman" w:hAnsi="Times New Roman" w:cs="Times New Roman"/>
          <w:sz w:val="24"/>
          <w:szCs w:val="24"/>
        </w:rPr>
      </w:pPr>
      <w:r w:rsidRPr="00BB2647">
        <w:rPr>
          <w:rFonts w:ascii="Times New Roman" w:hAnsi="Times New Roman" w:cs="Times New Roman"/>
          <w:sz w:val="24"/>
          <w:szCs w:val="24"/>
        </w:rPr>
        <w:t>JKW reports no disclosures</w:t>
      </w:r>
    </w:p>
    <w:p w14:paraId="1D7DC2EB" w14:textId="7CAB8091" w:rsidR="00EF779F" w:rsidRDefault="00EF779F" w:rsidP="00EF779F">
      <w:pPr>
        <w:spacing w:after="0" w:line="240" w:lineRule="auto"/>
        <w:contextualSpacing/>
        <w:rPr>
          <w:rFonts w:ascii="Times New Roman" w:hAnsi="Times New Roman" w:cs="Times New Roman"/>
          <w:sz w:val="24"/>
          <w:szCs w:val="24"/>
        </w:rPr>
      </w:pPr>
    </w:p>
    <w:p w14:paraId="5A703AA7" w14:textId="32BFAB2A" w:rsidR="00EF779F" w:rsidRPr="0016045B" w:rsidRDefault="00EF779F" w:rsidP="00EF779F">
      <w:pPr>
        <w:spacing w:after="0" w:line="240" w:lineRule="auto"/>
        <w:contextualSpacing/>
        <w:rPr>
          <w:rFonts w:ascii="Times New Roman" w:hAnsi="Times New Roman" w:cs="Times New Roman"/>
          <w:sz w:val="24"/>
          <w:szCs w:val="24"/>
        </w:rPr>
      </w:pPr>
      <w:r w:rsidRPr="0016045B">
        <w:rPr>
          <w:rFonts w:ascii="Times New Roman" w:hAnsi="Times New Roman" w:cs="Times New Roman"/>
          <w:sz w:val="24"/>
          <w:szCs w:val="24"/>
        </w:rPr>
        <w:t>GMB reports</w:t>
      </w:r>
      <w:r w:rsidR="0016045B" w:rsidRPr="0016045B">
        <w:rPr>
          <w:rFonts w:ascii="Times New Roman" w:hAnsi="Times New Roman" w:cs="Times New Roman"/>
          <w:sz w:val="24"/>
          <w:szCs w:val="24"/>
        </w:rPr>
        <w:t xml:space="preserve"> no disclosures</w:t>
      </w:r>
    </w:p>
    <w:p w14:paraId="09B3D737" w14:textId="5353FEBE" w:rsidR="00EF779F" w:rsidRPr="00EF779F" w:rsidRDefault="00EF779F" w:rsidP="00EF779F">
      <w:pPr>
        <w:spacing w:after="0" w:line="240" w:lineRule="auto"/>
        <w:contextualSpacing/>
        <w:rPr>
          <w:rFonts w:ascii="Times New Roman" w:hAnsi="Times New Roman" w:cs="Times New Roman"/>
          <w:sz w:val="24"/>
          <w:szCs w:val="24"/>
          <w:highlight w:val="yellow"/>
        </w:rPr>
      </w:pPr>
    </w:p>
    <w:p w14:paraId="5860ADD7" w14:textId="71824610" w:rsidR="00EF779F" w:rsidRPr="00F01936" w:rsidRDefault="00EF779F" w:rsidP="00EF779F">
      <w:pPr>
        <w:spacing w:after="0" w:line="240" w:lineRule="auto"/>
        <w:contextualSpacing/>
        <w:rPr>
          <w:rFonts w:ascii="Times New Roman" w:hAnsi="Times New Roman" w:cs="Times New Roman"/>
          <w:sz w:val="24"/>
          <w:szCs w:val="24"/>
        </w:rPr>
      </w:pPr>
      <w:r w:rsidRPr="00F01936">
        <w:rPr>
          <w:rFonts w:ascii="Times New Roman" w:hAnsi="Times New Roman" w:cs="Times New Roman"/>
          <w:sz w:val="24"/>
          <w:szCs w:val="24"/>
        </w:rPr>
        <w:t>KP reports</w:t>
      </w:r>
      <w:r w:rsidR="00F01936" w:rsidRPr="00F01936">
        <w:rPr>
          <w:rFonts w:ascii="Times New Roman" w:hAnsi="Times New Roman" w:cs="Times New Roman"/>
          <w:sz w:val="24"/>
          <w:szCs w:val="24"/>
        </w:rPr>
        <w:t xml:space="preserve"> no disclosures</w:t>
      </w:r>
    </w:p>
    <w:p w14:paraId="68CA06A2" w14:textId="296D65D8" w:rsidR="00EF779F" w:rsidRPr="00EF779F" w:rsidRDefault="00EF779F" w:rsidP="00EF779F">
      <w:pPr>
        <w:spacing w:after="0" w:line="240" w:lineRule="auto"/>
        <w:contextualSpacing/>
        <w:rPr>
          <w:rFonts w:ascii="Times New Roman" w:hAnsi="Times New Roman" w:cs="Times New Roman"/>
          <w:sz w:val="24"/>
          <w:szCs w:val="24"/>
          <w:highlight w:val="yellow"/>
        </w:rPr>
      </w:pPr>
    </w:p>
    <w:p w14:paraId="64E8E602" w14:textId="6CC3B3DD" w:rsidR="00EF779F" w:rsidRPr="007F3025" w:rsidRDefault="00EF779F" w:rsidP="00EF779F">
      <w:pPr>
        <w:spacing w:after="0" w:line="240" w:lineRule="auto"/>
        <w:contextualSpacing/>
        <w:rPr>
          <w:rFonts w:ascii="Times New Roman" w:hAnsi="Times New Roman" w:cs="Times New Roman"/>
          <w:sz w:val="24"/>
          <w:szCs w:val="24"/>
        </w:rPr>
      </w:pPr>
      <w:r w:rsidRPr="007F3025">
        <w:rPr>
          <w:rFonts w:ascii="Times New Roman" w:hAnsi="Times New Roman" w:cs="Times New Roman"/>
          <w:sz w:val="24"/>
          <w:szCs w:val="24"/>
        </w:rPr>
        <w:t>PM reports</w:t>
      </w:r>
      <w:r w:rsidR="007F3025" w:rsidRPr="007F3025">
        <w:rPr>
          <w:rFonts w:ascii="Times New Roman" w:hAnsi="Times New Roman" w:cs="Times New Roman"/>
          <w:sz w:val="24"/>
          <w:szCs w:val="24"/>
        </w:rPr>
        <w:t xml:space="preserve"> no disclosures</w:t>
      </w:r>
    </w:p>
    <w:p w14:paraId="20324B5C" w14:textId="4481DD9E" w:rsidR="00EF779F" w:rsidRPr="00EF779F" w:rsidRDefault="00EF779F" w:rsidP="00EF779F">
      <w:pPr>
        <w:spacing w:after="0" w:line="240" w:lineRule="auto"/>
        <w:contextualSpacing/>
        <w:rPr>
          <w:rFonts w:ascii="Times New Roman" w:hAnsi="Times New Roman" w:cs="Times New Roman"/>
          <w:sz w:val="24"/>
          <w:szCs w:val="24"/>
          <w:highlight w:val="yellow"/>
        </w:rPr>
      </w:pPr>
    </w:p>
    <w:p w14:paraId="451FBE08" w14:textId="43A41A6E" w:rsidR="00EF779F" w:rsidRPr="0016045B" w:rsidRDefault="00EF779F" w:rsidP="00EF779F">
      <w:pPr>
        <w:spacing w:after="0" w:line="240" w:lineRule="auto"/>
        <w:contextualSpacing/>
        <w:rPr>
          <w:rFonts w:ascii="Times New Roman" w:hAnsi="Times New Roman" w:cs="Times New Roman"/>
          <w:sz w:val="24"/>
          <w:szCs w:val="24"/>
        </w:rPr>
      </w:pPr>
      <w:r w:rsidRPr="0016045B">
        <w:rPr>
          <w:rFonts w:ascii="Times New Roman" w:hAnsi="Times New Roman" w:cs="Times New Roman"/>
          <w:sz w:val="24"/>
          <w:szCs w:val="24"/>
        </w:rPr>
        <w:t>ES reports</w:t>
      </w:r>
      <w:r w:rsidR="00C02C4D" w:rsidRPr="0016045B">
        <w:rPr>
          <w:rFonts w:ascii="Times New Roman" w:hAnsi="Times New Roman" w:cs="Times New Roman"/>
          <w:sz w:val="24"/>
          <w:szCs w:val="24"/>
        </w:rPr>
        <w:t xml:space="preserve"> no disclosures</w:t>
      </w:r>
    </w:p>
    <w:p w14:paraId="692997E7" w14:textId="7BB570CD" w:rsidR="00EF779F" w:rsidRPr="0016045B" w:rsidRDefault="00EF779F" w:rsidP="00EF779F">
      <w:pPr>
        <w:spacing w:after="0" w:line="240" w:lineRule="auto"/>
        <w:contextualSpacing/>
        <w:rPr>
          <w:rFonts w:ascii="Times New Roman" w:hAnsi="Times New Roman" w:cs="Times New Roman"/>
          <w:sz w:val="24"/>
          <w:szCs w:val="24"/>
        </w:rPr>
      </w:pPr>
    </w:p>
    <w:p w14:paraId="7AB55A49" w14:textId="43233C80" w:rsidR="00EF779F" w:rsidRPr="00BB2647" w:rsidRDefault="00EF779F" w:rsidP="00EF779F">
      <w:pPr>
        <w:spacing w:after="0" w:line="240" w:lineRule="auto"/>
        <w:contextualSpacing/>
        <w:rPr>
          <w:rFonts w:ascii="Times New Roman" w:hAnsi="Times New Roman" w:cs="Times New Roman"/>
          <w:sz w:val="24"/>
          <w:szCs w:val="24"/>
        </w:rPr>
      </w:pPr>
      <w:r w:rsidRPr="0016045B">
        <w:rPr>
          <w:rFonts w:ascii="Times New Roman" w:hAnsi="Times New Roman" w:cs="Times New Roman"/>
          <w:sz w:val="24"/>
          <w:szCs w:val="24"/>
        </w:rPr>
        <w:t>SS reports</w:t>
      </w:r>
      <w:r w:rsidR="00B57DB3" w:rsidRPr="0016045B">
        <w:rPr>
          <w:rFonts w:ascii="Times New Roman" w:hAnsi="Times New Roman" w:cs="Times New Roman"/>
          <w:sz w:val="24"/>
          <w:szCs w:val="24"/>
        </w:rPr>
        <w:t xml:space="preserve"> no disclosures</w:t>
      </w:r>
    </w:p>
    <w:p w14:paraId="02A554C7" w14:textId="1C0FE6E5" w:rsidR="00EF779F" w:rsidRDefault="00EF779F" w:rsidP="00EF779F">
      <w:pPr>
        <w:spacing w:after="0" w:line="240" w:lineRule="auto"/>
        <w:contextualSpacing/>
        <w:rPr>
          <w:rFonts w:ascii="Times New Roman" w:hAnsi="Times New Roman" w:cs="Times New Roman"/>
          <w:sz w:val="24"/>
          <w:szCs w:val="24"/>
        </w:rPr>
      </w:pPr>
    </w:p>
    <w:p w14:paraId="29199B5C" w14:textId="5669ECCA" w:rsidR="00EF779F" w:rsidRDefault="00EF779F" w:rsidP="00EF779F">
      <w:pPr>
        <w:spacing w:after="0" w:line="240" w:lineRule="auto"/>
        <w:contextualSpacing/>
        <w:rPr>
          <w:rFonts w:ascii="Times New Roman" w:hAnsi="Times New Roman" w:cs="Times New Roman"/>
          <w:sz w:val="24"/>
          <w:szCs w:val="24"/>
        </w:rPr>
      </w:pPr>
      <w:r w:rsidRPr="00BB2647">
        <w:rPr>
          <w:rFonts w:ascii="Times New Roman" w:hAnsi="Times New Roman" w:cs="Times New Roman"/>
          <w:bCs/>
          <w:sz w:val="24"/>
          <w:szCs w:val="24"/>
        </w:rPr>
        <w:t>AHB reports no disclosures</w:t>
      </w:r>
    </w:p>
    <w:p w14:paraId="6B25969D" w14:textId="77777777" w:rsidR="00EF779F" w:rsidRPr="00BB2647" w:rsidRDefault="00EF779F" w:rsidP="00EF779F">
      <w:pPr>
        <w:spacing w:after="0" w:line="240" w:lineRule="auto"/>
        <w:contextualSpacing/>
        <w:rPr>
          <w:rFonts w:ascii="Times New Roman" w:hAnsi="Times New Roman" w:cs="Times New Roman"/>
          <w:sz w:val="24"/>
          <w:szCs w:val="24"/>
        </w:rPr>
      </w:pPr>
    </w:p>
    <w:p w14:paraId="32EDC668" w14:textId="770FE76F" w:rsidR="00EF779F" w:rsidRDefault="00EF779F" w:rsidP="00EF779F">
      <w:pPr>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SF reports no disclosures</w:t>
      </w:r>
    </w:p>
    <w:p w14:paraId="66E15F57" w14:textId="77777777" w:rsidR="00EF779F" w:rsidRDefault="00EF779F" w:rsidP="00EF779F">
      <w:pPr>
        <w:spacing w:after="0" w:line="240" w:lineRule="auto"/>
        <w:contextualSpacing/>
        <w:rPr>
          <w:rFonts w:ascii="Times New Roman" w:hAnsi="Times New Roman" w:cs="Times New Roman"/>
          <w:bCs/>
          <w:sz w:val="24"/>
          <w:szCs w:val="24"/>
        </w:rPr>
      </w:pPr>
    </w:p>
    <w:p w14:paraId="15C75EF6" w14:textId="77777777" w:rsidR="00EF779F" w:rsidRPr="00BB2647" w:rsidRDefault="00EF779F" w:rsidP="00EF779F">
      <w:pPr>
        <w:spacing w:after="0" w:line="240" w:lineRule="auto"/>
        <w:contextualSpacing/>
        <w:rPr>
          <w:rFonts w:ascii="Times New Roman" w:hAnsi="Times New Roman" w:cs="Times New Roman"/>
          <w:sz w:val="24"/>
          <w:szCs w:val="24"/>
        </w:rPr>
      </w:pPr>
      <w:r w:rsidRPr="00BB2647">
        <w:rPr>
          <w:rFonts w:ascii="Times New Roman" w:hAnsi="Times New Roman" w:cs="Times New Roman"/>
          <w:sz w:val="24"/>
          <w:szCs w:val="24"/>
        </w:rPr>
        <w:t>B</w:t>
      </w:r>
      <w:r>
        <w:rPr>
          <w:rFonts w:ascii="Times New Roman" w:hAnsi="Times New Roman" w:cs="Times New Roman"/>
          <w:sz w:val="24"/>
          <w:szCs w:val="24"/>
        </w:rPr>
        <w:t>A</w:t>
      </w:r>
      <w:r w:rsidRPr="00BB2647">
        <w:rPr>
          <w:rFonts w:ascii="Times New Roman" w:hAnsi="Times New Roman" w:cs="Times New Roman"/>
          <w:sz w:val="24"/>
          <w:szCs w:val="24"/>
        </w:rPr>
        <w:t xml:space="preserve">G receives research support from Eli Lilly and Avid Radiopharmaceuticals. </w:t>
      </w:r>
    </w:p>
    <w:p w14:paraId="1693D240" w14:textId="4429C662" w:rsidR="00EF779F" w:rsidRPr="00BB2647" w:rsidRDefault="00EF779F" w:rsidP="00EF779F">
      <w:pPr>
        <w:spacing w:after="0" w:line="240" w:lineRule="auto"/>
        <w:contextualSpacing/>
        <w:rPr>
          <w:rFonts w:ascii="Times New Roman" w:hAnsi="Times New Roman" w:cs="Times New Roman"/>
          <w:sz w:val="24"/>
          <w:szCs w:val="24"/>
        </w:rPr>
      </w:pPr>
    </w:p>
    <w:p w14:paraId="3FF59D31" w14:textId="77777777" w:rsidR="00EF779F" w:rsidRPr="00BB2647" w:rsidRDefault="00EF779F" w:rsidP="00EF779F">
      <w:pPr>
        <w:spacing w:after="0" w:line="240" w:lineRule="auto"/>
        <w:contextualSpacing/>
        <w:rPr>
          <w:rFonts w:ascii="Times New Roman" w:hAnsi="Times New Roman" w:cs="Times New Roman"/>
          <w:sz w:val="24"/>
          <w:szCs w:val="24"/>
        </w:rPr>
      </w:pPr>
      <w:r w:rsidRPr="00B96EED">
        <w:rPr>
          <w:rFonts w:ascii="Times New Roman" w:hAnsi="Times New Roman" w:cs="Times New Roman"/>
          <w:sz w:val="24"/>
          <w:szCs w:val="24"/>
        </w:rPr>
        <w:t xml:space="preserve">Neither </w:t>
      </w:r>
      <w:r>
        <w:rPr>
          <w:rFonts w:ascii="Times New Roman" w:hAnsi="Times New Roman" w:cs="Times New Roman"/>
          <w:sz w:val="24"/>
          <w:szCs w:val="24"/>
        </w:rPr>
        <w:t>JCM</w:t>
      </w:r>
      <w:r w:rsidRPr="00B96EED">
        <w:rPr>
          <w:rFonts w:ascii="Times New Roman" w:hAnsi="Times New Roman" w:cs="Times New Roman"/>
          <w:sz w:val="24"/>
          <w:szCs w:val="24"/>
        </w:rPr>
        <w:t xml:space="preserve"> nor his family owns stock or has equity interest (outside of mutual funds or other externally directed accounts) in any pharmaceutical or </w:t>
      </w:r>
      <w:proofErr w:type="gramStart"/>
      <w:r w:rsidRPr="00B96EED">
        <w:rPr>
          <w:rFonts w:ascii="Times New Roman" w:hAnsi="Times New Roman" w:cs="Times New Roman"/>
          <w:sz w:val="24"/>
          <w:szCs w:val="24"/>
        </w:rPr>
        <w:t>biotechnology company</w:t>
      </w:r>
      <w:proofErr w:type="gramEnd"/>
      <w:r w:rsidRPr="00B96EED">
        <w:rPr>
          <w:rFonts w:ascii="Times New Roman" w:hAnsi="Times New Roman" w:cs="Times New Roman"/>
          <w:sz w:val="24"/>
          <w:szCs w:val="24"/>
        </w:rPr>
        <w:t>.</w:t>
      </w:r>
    </w:p>
    <w:p w14:paraId="4C9C46A1" w14:textId="77777777" w:rsidR="00EF779F" w:rsidRPr="00BB2647" w:rsidRDefault="00EF779F" w:rsidP="00EF779F">
      <w:pPr>
        <w:spacing w:after="0" w:line="240" w:lineRule="auto"/>
        <w:contextualSpacing/>
        <w:rPr>
          <w:rFonts w:ascii="Times New Roman" w:hAnsi="Times New Roman" w:cs="Times New Roman"/>
          <w:sz w:val="24"/>
          <w:szCs w:val="24"/>
        </w:rPr>
      </w:pPr>
    </w:p>
    <w:p w14:paraId="224E628F" w14:textId="77777777" w:rsidR="00EF779F" w:rsidRDefault="00EF779F" w:rsidP="00EF779F">
      <w:pPr>
        <w:spacing w:after="0" w:line="240" w:lineRule="auto"/>
        <w:contextualSpacing/>
        <w:rPr>
          <w:rFonts w:ascii="Times New Roman" w:hAnsi="Times New Roman" w:cs="Times New Roman"/>
          <w:sz w:val="24"/>
          <w:szCs w:val="24"/>
        </w:rPr>
      </w:pPr>
      <w:r w:rsidRPr="00BB2647">
        <w:rPr>
          <w:rFonts w:ascii="Times New Roman" w:hAnsi="Times New Roman" w:cs="Times New Roman"/>
          <w:sz w:val="24"/>
          <w:szCs w:val="24"/>
        </w:rPr>
        <w:t>BMA reports no disclosures.</w:t>
      </w:r>
    </w:p>
    <w:p w14:paraId="2AE8FAD9" w14:textId="77777777" w:rsidR="00EF779F" w:rsidRPr="00BB2647" w:rsidRDefault="00EF779F" w:rsidP="00EF779F">
      <w:pPr>
        <w:spacing w:after="0" w:line="240" w:lineRule="auto"/>
        <w:contextualSpacing/>
        <w:rPr>
          <w:rFonts w:ascii="Times New Roman" w:hAnsi="Times New Roman" w:cs="Times New Roman"/>
          <w:sz w:val="24"/>
          <w:szCs w:val="24"/>
        </w:rPr>
      </w:pPr>
    </w:p>
    <w:p w14:paraId="46EC1672" w14:textId="77777777" w:rsidR="00EF779F" w:rsidRPr="00BB2647" w:rsidRDefault="00EF779F" w:rsidP="00EF779F">
      <w:pPr>
        <w:spacing w:after="0" w:line="240" w:lineRule="auto"/>
        <w:contextualSpacing/>
        <w:rPr>
          <w:rFonts w:ascii="Times New Roman" w:hAnsi="Times New Roman" w:cs="Times New Roman"/>
          <w:i/>
          <w:color w:val="000000"/>
          <w:sz w:val="24"/>
          <w:szCs w:val="24"/>
        </w:rPr>
      </w:pPr>
    </w:p>
    <w:p w14:paraId="6A25F56B" w14:textId="77777777" w:rsidR="00EF779F" w:rsidRPr="00BA15C4" w:rsidRDefault="00EF779F" w:rsidP="00EF779F">
      <w:pPr>
        <w:spacing w:after="0" w:line="240" w:lineRule="auto"/>
        <w:contextualSpacing/>
        <w:rPr>
          <w:rFonts w:ascii="Times New Roman" w:hAnsi="Times New Roman" w:cs="Times New Roman"/>
          <w:b/>
          <w:bCs/>
          <w:iCs/>
          <w:color w:val="000000"/>
          <w:sz w:val="24"/>
          <w:szCs w:val="24"/>
        </w:rPr>
      </w:pPr>
      <w:r w:rsidRPr="00BA15C4">
        <w:rPr>
          <w:rFonts w:ascii="Times New Roman" w:hAnsi="Times New Roman" w:cs="Times New Roman"/>
          <w:b/>
          <w:bCs/>
          <w:iCs/>
          <w:color w:val="000000"/>
          <w:sz w:val="24"/>
          <w:szCs w:val="24"/>
        </w:rPr>
        <w:t>Funding</w:t>
      </w:r>
    </w:p>
    <w:p w14:paraId="4D44FA30" w14:textId="1A04C7D8" w:rsidR="00EF779F" w:rsidRPr="00EF779F" w:rsidRDefault="00EF779F" w:rsidP="00EF779F">
      <w:pPr>
        <w:spacing w:after="0" w:line="240" w:lineRule="auto"/>
        <w:contextualSpacing/>
        <w:rPr>
          <w:rFonts w:ascii="Times New Roman" w:hAnsi="Times New Roman" w:cs="Times New Roman"/>
          <w:sz w:val="24"/>
          <w:szCs w:val="24"/>
        </w:rPr>
      </w:pPr>
      <w:r w:rsidRPr="00EF779F">
        <w:rPr>
          <w:rFonts w:ascii="Times New Roman" w:hAnsi="Times New Roman" w:cs="Times New Roman"/>
          <w:sz w:val="24"/>
          <w:szCs w:val="24"/>
        </w:rPr>
        <w:t xml:space="preserve">This work </w:t>
      </w:r>
      <w:proofErr w:type="gramStart"/>
      <w:r w:rsidRPr="00EF779F">
        <w:rPr>
          <w:rFonts w:ascii="Times New Roman" w:hAnsi="Times New Roman" w:cs="Times New Roman"/>
          <w:sz w:val="24"/>
          <w:szCs w:val="24"/>
        </w:rPr>
        <w:t>was funded</w:t>
      </w:r>
      <w:proofErr w:type="gramEnd"/>
      <w:r w:rsidRPr="00EF779F">
        <w:rPr>
          <w:rFonts w:ascii="Times New Roman" w:hAnsi="Times New Roman" w:cs="Times New Roman"/>
          <w:sz w:val="24"/>
          <w:szCs w:val="24"/>
        </w:rPr>
        <w:t xml:space="preserve"> by the National Institute of Health (NIH) grants R01NR012907 (BA), R01NR012657 (BA), R01NR014449 (BA), R01DA054009 (BA), </w:t>
      </w:r>
      <w:r w:rsidR="004E2AB8">
        <w:rPr>
          <w:rFonts w:ascii="Times New Roman" w:hAnsi="Times New Roman" w:cs="Times New Roman"/>
          <w:sz w:val="24"/>
          <w:szCs w:val="24"/>
        </w:rPr>
        <w:t xml:space="preserve">R01MH118031 (BA), </w:t>
      </w:r>
      <w:r w:rsidRPr="00EF779F">
        <w:rPr>
          <w:rFonts w:ascii="Times New Roman" w:hAnsi="Times New Roman" w:cs="Times New Roman"/>
          <w:sz w:val="24"/>
          <w:szCs w:val="24"/>
        </w:rPr>
        <w:t>K01</w:t>
      </w:r>
      <w:r w:rsidRPr="00EF779F">
        <w:rPr>
          <w:rFonts w:ascii="Times New Roman" w:hAnsi="Times New Roman" w:cs="Times New Roman"/>
          <w:noProof/>
          <w:sz w:val="24"/>
          <w:szCs w:val="24"/>
        </w:rPr>
        <w:t xml:space="preserve"> </w:t>
      </w:r>
      <w:r w:rsidRPr="00EF779F">
        <w:rPr>
          <w:rFonts w:ascii="Times New Roman" w:hAnsi="Times New Roman" w:cs="Times New Roman"/>
          <w:sz w:val="24"/>
          <w:szCs w:val="24"/>
        </w:rPr>
        <w:t>AG053474</w:t>
      </w:r>
      <w:r w:rsidRPr="00EF779F">
        <w:rPr>
          <w:rFonts w:ascii="Times New Roman" w:hAnsi="Times New Roman" w:cs="Times New Roman"/>
          <w:noProof/>
          <w:sz w:val="24"/>
          <w:szCs w:val="24"/>
        </w:rPr>
        <w:t xml:space="preserve"> (BG), </w:t>
      </w:r>
      <w:r w:rsidR="00683DBE" w:rsidRPr="00E04DBC">
        <w:rPr>
          <w:rFonts w:ascii="Times New Roman" w:hAnsi="Times New Roman" w:cs="Times New Roman"/>
          <w:noProof/>
          <w:sz w:val="24"/>
          <w:szCs w:val="24"/>
        </w:rPr>
        <w:t>F32MH129151</w:t>
      </w:r>
      <w:r w:rsidR="00683DBE">
        <w:rPr>
          <w:rFonts w:ascii="Times New Roman" w:hAnsi="Times New Roman" w:cs="Times New Roman"/>
          <w:noProof/>
          <w:sz w:val="24"/>
          <w:szCs w:val="24"/>
        </w:rPr>
        <w:t xml:space="preserve"> (KJP),</w:t>
      </w:r>
      <w:r w:rsidR="00683DBE" w:rsidRPr="00EF779F">
        <w:rPr>
          <w:rFonts w:ascii="Times New Roman" w:hAnsi="Times New Roman" w:cs="Times New Roman"/>
          <w:noProof/>
          <w:sz w:val="24"/>
          <w:szCs w:val="24"/>
        </w:rPr>
        <w:t xml:space="preserve"> </w:t>
      </w:r>
      <w:r w:rsidRPr="00EF779F">
        <w:rPr>
          <w:rFonts w:ascii="Times New Roman" w:hAnsi="Times New Roman" w:cs="Times New Roman"/>
          <w:sz w:val="24"/>
          <w:szCs w:val="24"/>
        </w:rPr>
        <w:t xml:space="preserve">P30 AG066444 (JCM), P01AG003991 (JCM), P01AG026276 (JCM), U19 AG032438 (JCM), and U19 AG024904 (JCM). </w:t>
      </w:r>
      <w:proofErr w:type="gramStart"/>
      <w:r w:rsidRPr="00EF779F">
        <w:rPr>
          <w:rFonts w:ascii="Times New Roman" w:hAnsi="Times New Roman" w:cs="Times New Roman"/>
          <w:sz w:val="24"/>
          <w:szCs w:val="24"/>
        </w:rPr>
        <w:t xml:space="preserve">This work was also supported by the generous support of the Barnes-Jewish Hospital; the Washington University Institute of Clinical and Translational Sciences Foundation (UL1 TR000448); the Hope Center for Neurological Disorders; the Paula and Rodger O. </w:t>
      </w:r>
      <w:proofErr w:type="spellStart"/>
      <w:r w:rsidRPr="00EF779F">
        <w:rPr>
          <w:rFonts w:ascii="Times New Roman" w:hAnsi="Times New Roman" w:cs="Times New Roman"/>
          <w:sz w:val="24"/>
          <w:szCs w:val="24"/>
        </w:rPr>
        <w:t>Riney</w:t>
      </w:r>
      <w:proofErr w:type="spellEnd"/>
      <w:r w:rsidRPr="00EF779F">
        <w:rPr>
          <w:rFonts w:ascii="Times New Roman" w:hAnsi="Times New Roman" w:cs="Times New Roman"/>
          <w:sz w:val="24"/>
          <w:szCs w:val="24"/>
        </w:rPr>
        <w:t xml:space="preserve"> Fund; t</w:t>
      </w:r>
      <w:r w:rsidR="007F3025">
        <w:rPr>
          <w:rFonts w:ascii="Times New Roman" w:hAnsi="Times New Roman" w:cs="Times New Roman"/>
          <w:sz w:val="24"/>
          <w:szCs w:val="24"/>
        </w:rPr>
        <w:t>he Daniel J Brennan MD Fund; the</w:t>
      </w:r>
      <w:r w:rsidRPr="00EF779F">
        <w:rPr>
          <w:rFonts w:ascii="Times New Roman" w:hAnsi="Times New Roman" w:cs="Times New Roman"/>
          <w:sz w:val="24"/>
          <w:szCs w:val="24"/>
        </w:rPr>
        <w:t xml:space="preserve"> Fred Simmons Olga Mohan Fund</w:t>
      </w:r>
      <w:r w:rsidR="007F3025">
        <w:rPr>
          <w:rFonts w:ascii="Times New Roman" w:hAnsi="Times New Roman" w:cs="Times New Roman"/>
          <w:sz w:val="24"/>
          <w:szCs w:val="24"/>
        </w:rPr>
        <w:t>;</w:t>
      </w:r>
      <w:r w:rsidRPr="00EF779F">
        <w:rPr>
          <w:rFonts w:ascii="Times New Roman" w:hAnsi="Times New Roman" w:cs="Times New Roman"/>
          <w:sz w:val="24"/>
          <w:szCs w:val="24"/>
        </w:rPr>
        <w:t xml:space="preserve"> </w:t>
      </w:r>
      <w:r w:rsidR="007F3025">
        <w:rPr>
          <w:rFonts w:ascii="Times New Roman" w:hAnsi="Times New Roman" w:cs="Times New Roman"/>
          <w:sz w:val="24"/>
          <w:szCs w:val="24"/>
        </w:rPr>
        <w:t xml:space="preserve">the </w:t>
      </w:r>
      <w:r w:rsidR="00DA0B9F">
        <w:rPr>
          <w:rFonts w:ascii="Times New Roman" w:hAnsi="Times New Roman" w:cs="Times New Roman"/>
          <w:sz w:val="24"/>
          <w:szCs w:val="24"/>
        </w:rPr>
        <w:t>Bright</w:t>
      </w:r>
      <w:r w:rsidR="009F5CF4">
        <w:rPr>
          <w:rFonts w:ascii="Times New Roman" w:hAnsi="Times New Roman" w:cs="Times New Roman"/>
          <w:sz w:val="24"/>
          <w:szCs w:val="24"/>
        </w:rPr>
        <w:t xml:space="preserve"> </w:t>
      </w:r>
      <w:r w:rsidR="00DA0B9F">
        <w:rPr>
          <w:rFonts w:ascii="Times New Roman" w:hAnsi="Times New Roman" w:cs="Times New Roman"/>
          <w:sz w:val="24"/>
          <w:szCs w:val="24"/>
        </w:rPr>
        <w:t xml:space="preserve">Focus Foundation </w:t>
      </w:r>
      <w:r w:rsidR="007F3025" w:rsidRPr="00DE6946">
        <w:rPr>
          <w:rFonts w:ascii="Times New Roman" w:hAnsi="Times New Roman" w:cs="Times New Roman"/>
          <w:sz w:val="24"/>
          <w:szCs w:val="24"/>
        </w:rPr>
        <w:t>A2022014F</w:t>
      </w:r>
      <w:r w:rsidR="007F3025">
        <w:rPr>
          <w:rFonts w:ascii="Times New Roman" w:hAnsi="Times New Roman" w:cs="Times New Roman"/>
          <w:sz w:val="24"/>
          <w:szCs w:val="24"/>
        </w:rPr>
        <w:t xml:space="preserve"> </w:t>
      </w:r>
      <w:r w:rsidR="00DA0B9F">
        <w:rPr>
          <w:rFonts w:ascii="Times New Roman" w:hAnsi="Times New Roman" w:cs="Times New Roman"/>
          <w:sz w:val="24"/>
          <w:szCs w:val="24"/>
        </w:rPr>
        <w:t>(</w:t>
      </w:r>
      <w:r w:rsidR="007F3025">
        <w:rPr>
          <w:rFonts w:ascii="Times New Roman" w:hAnsi="Times New Roman" w:cs="Times New Roman"/>
          <w:sz w:val="24"/>
          <w:szCs w:val="24"/>
        </w:rPr>
        <w:t>PRM);</w:t>
      </w:r>
      <w:r w:rsidR="007F3025" w:rsidRPr="00EF779F">
        <w:rPr>
          <w:rFonts w:ascii="Times New Roman" w:hAnsi="Times New Roman" w:cs="Times New Roman"/>
          <w:sz w:val="24"/>
          <w:szCs w:val="24"/>
        </w:rPr>
        <w:t xml:space="preserve"> </w:t>
      </w:r>
      <w:r w:rsidRPr="00EF779F">
        <w:rPr>
          <w:rFonts w:ascii="Times New Roman" w:hAnsi="Times New Roman" w:cs="Times New Roman"/>
          <w:sz w:val="24"/>
          <w:szCs w:val="24"/>
        </w:rPr>
        <w:t>and the Chuck Zuckerberg Initiative (CZI).</w:t>
      </w:r>
      <w:proofErr w:type="gramEnd"/>
    </w:p>
    <w:p w14:paraId="6A3EE7FD" w14:textId="77777777" w:rsidR="00EF779F" w:rsidRPr="00BB2647" w:rsidRDefault="00EF779F" w:rsidP="00EF779F">
      <w:pPr>
        <w:spacing w:after="0" w:line="240" w:lineRule="auto"/>
        <w:contextualSpacing/>
        <w:rPr>
          <w:rFonts w:ascii="Times New Roman" w:hAnsi="Times New Roman" w:cs="Times New Roman"/>
          <w:sz w:val="24"/>
          <w:szCs w:val="24"/>
        </w:rPr>
      </w:pPr>
    </w:p>
    <w:p w14:paraId="39D64357" w14:textId="77777777" w:rsidR="00EF779F" w:rsidRDefault="00EF779F">
      <w:pPr>
        <w:rPr>
          <w:rFonts w:ascii="Times New Roman" w:hAnsi="Times New Roman" w:cs="Times New Roman"/>
          <w:sz w:val="24"/>
          <w:szCs w:val="24"/>
        </w:rPr>
      </w:pPr>
    </w:p>
    <w:p w14:paraId="105EF72F" w14:textId="77777777" w:rsidR="00EF779F" w:rsidRDefault="00EF779F">
      <w:pPr>
        <w:rPr>
          <w:rFonts w:ascii="Times New Roman" w:hAnsi="Times New Roman" w:cs="Times New Roman"/>
          <w:sz w:val="24"/>
          <w:szCs w:val="24"/>
        </w:rPr>
      </w:pPr>
      <w:r>
        <w:rPr>
          <w:rFonts w:ascii="Times New Roman" w:hAnsi="Times New Roman" w:cs="Times New Roman"/>
          <w:sz w:val="24"/>
          <w:szCs w:val="24"/>
        </w:rPr>
        <w:br w:type="page"/>
      </w:r>
    </w:p>
    <w:p w14:paraId="453EDBA6" w14:textId="549D3FF7" w:rsidR="00367B1E" w:rsidRDefault="00367B1E" w:rsidP="00367B1E">
      <w:pPr>
        <w:rPr>
          <w:rFonts w:ascii="Times New Roman" w:hAnsi="Times New Roman" w:cs="Times New Roman"/>
          <w:sz w:val="24"/>
          <w:szCs w:val="24"/>
        </w:rPr>
      </w:pPr>
      <w:r w:rsidRPr="00435142">
        <w:rPr>
          <w:rFonts w:ascii="Times New Roman" w:hAnsi="Times New Roman" w:cs="Times New Roman"/>
          <w:sz w:val="24"/>
          <w:szCs w:val="24"/>
        </w:rPr>
        <w:lastRenderedPageBreak/>
        <w:t>ABSTRACT</w:t>
      </w:r>
      <w:r w:rsidR="001533E9" w:rsidRPr="00435142">
        <w:rPr>
          <w:rFonts w:ascii="Times New Roman" w:hAnsi="Times New Roman" w:cs="Times New Roman"/>
          <w:sz w:val="24"/>
          <w:szCs w:val="24"/>
        </w:rPr>
        <w:t xml:space="preserve"> (</w:t>
      </w:r>
      <w:r w:rsidR="0016045B" w:rsidRPr="00435142">
        <w:rPr>
          <w:rFonts w:ascii="Times New Roman" w:hAnsi="Times New Roman" w:cs="Times New Roman"/>
          <w:sz w:val="24"/>
          <w:szCs w:val="24"/>
        </w:rPr>
        <w:t>147</w:t>
      </w:r>
      <w:r w:rsidR="001533E9" w:rsidRPr="00435142">
        <w:rPr>
          <w:rFonts w:ascii="Times New Roman" w:hAnsi="Times New Roman" w:cs="Times New Roman"/>
          <w:sz w:val="24"/>
          <w:szCs w:val="24"/>
        </w:rPr>
        <w:t xml:space="preserve"> / 150 words)</w:t>
      </w:r>
    </w:p>
    <w:p w14:paraId="177D3B96" w14:textId="39689A57" w:rsidR="00367B1E" w:rsidRDefault="00367B1E" w:rsidP="00367B1E">
      <w:pPr>
        <w:rPr>
          <w:rFonts w:ascii="Times New Roman" w:hAnsi="Times New Roman" w:cs="Times New Roman"/>
          <w:sz w:val="24"/>
          <w:szCs w:val="24"/>
        </w:rPr>
      </w:pPr>
      <w:r>
        <w:rPr>
          <w:rFonts w:ascii="Times New Roman" w:hAnsi="Times New Roman" w:cs="Times New Roman"/>
          <w:sz w:val="24"/>
          <w:szCs w:val="24"/>
        </w:rPr>
        <w:t>INTRODUCTION:</w:t>
      </w:r>
      <w:r w:rsidR="00410D5C">
        <w:rPr>
          <w:rFonts w:ascii="Times New Roman" w:hAnsi="Times New Roman" w:cs="Times New Roman"/>
          <w:sz w:val="24"/>
          <w:szCs w:val="24"/>
        </w:rPr>
        <w:t xml:space="preserve"> </w:t>
      </w:r>
      <w:r w:rsidR="0016045B">
        <w:rPr>
          <w:rFonts w:ascii="Times New Roman" w:hAnsi="Times New Roman" w:cs="Times New Roman"/>
          <w:sz w:val="24"/>
          <w:szCs w:val="24"/>
        </w:rPr>
        <w:t xml:space="preserve">Health disparities arise from biological-environmental interactions to differentially impact </w:t>
      </w:r>
      <w:proofErr w:type="spellStart"/>
      <w:r w:rsidR="004E2AB8">
        <w:rPr>
          <w:rFonts w:ascii="Times New Roman" w:hAnsi="Times New Roman" w:cs="Times New Roman"/>
          <w:sz w:val="24"/>
          <w:szCs w:val="24"/>
        </w:rPr>
        <w:t>ethnoracial</w:t>
      </w:r>
      <w:proofErr w:type="spellEnd"/>
      <w:r w:rsidR="004E2AB8">
        <w:rPr>
          <w:rFonts w:ascii="Times New Roman" w:hAnsi="Times New Roman" w:cs="Times New Roman"/>
          <w:sz w:val="24"/>
          <w:szCs w:val="24"/>
        </w:rPr>
        <w:t xml:space="preserve"> groups</w:t>
      </w:r>
      <w:r w:rsidR="0016045B">
        <w:rPr>
          <w:rFonts w:ascii="Times New Roman" w:hAnsi="Times New Roman" w:cs="Times New Roman"/>
          <w:sz w:val="24"/>
          <w:szCs w:val="24"/>
        </w:rPr>
        <w:t xml:space="preserve">. </w:t>
      </w:r>
      <w:r w:rsidR="00B121DE">
        <w:rPr>
          <w:rFonts w:ascii="Times New Roman" w:hAnsi="Times New Roman" w:cs="Times New Roman"/>
          <w:sz w:val="24"/>
          <w:szCs w:val="24"/>
        </w:rPr>
        <w:t xml:space="preserve">Neuroimaging cohorts are reaching sufficiently large sample sizes such that </w:t>
      </w:r>
      <w:r w:rsidR="00053F62">
        <w:rPr>
          <w:rFonts w:ascii="Times New Roman" w:hAnsi="Times New Roman" w:cs="Times New Roman"/>
          <w:sz w:val="24"/>
          <w:szCs w:val="24"/>
        </w:rPr>
        <w:t>analyses could</w:t>
      </w:r>
      <w:r w:rsidR="00B121DE">
        <w:rPr>
          <w:rFonts w:ascii="Times New Roman" w:hAnsi="Times New Roman" w:cs="Times New Roman"/>
          <w:sz w:val="24"/>
          <w:szCs w:val="24"/>
        </w:rPr>
        <w:t xml:space="preserve"> </w:t>
      </w:r>
      <w:r w:rsidR="004E2AB8">
        <w:rPr>
          <w:rFonts w:ascii="Times New Roman" w:hAnsi="Times New Roman" w:cs="Times New Roman"/>
          <w:sz w:val="24"/>
          <w:szCs w:val="24"/>
        </w:rPr>
        <w:t>evaluate</w:t>
      </w:r>
      <w:r w:rsidR="00053F62">
        <w:rPr>
          <w:rFonts w:ascii="Times New Roman" w:hAnsi="Times New Roman" w:cs="Times New Roman"/>
          <w:sz w:val="24"/>
          <w:szCs w:val="24"/>
        </w:rPr>
        <w:t xml:space="preserve"> how</w:t>
      </w:r>
      <w:r w:rsidR="00B121DE">
        <w:rPr>
          <w:rFonts w:ascii="Times New Roman" w:hAnsi="Times New Roman" w:cs="Times New Roman"/>
          <w:sz w:val="24"/>
          <w:szCs w:val="24"/>
        </w:rPr>
        <w:t xml:space="preserve"> the environment </w:t>
      </w:r>
      <w:r w:rsidR="00053F62">
        <w:rPr>
          <w:rFonts w:ascii="Times New Roman" w:hAnsi="Times New Roman" w:cs="Times New Roman"/>
          <w:sz w:val="24"/>
          <w:szCs w:val="24"/>
        </w:rPr>
        <w:t xml:space="preserve">affects </w:t>
      </w:r>
      <w:r w:rsidR="00B121DE">
        <w:rPr>
          <w:rFonts w:ascii="Times New Roman" w:hAnsi="Times New Roman" w:cs="Times New Roman"/>
          <w:sz w:val="24"/>
          <w:szCs w:val="24"/>
        </w:rPr>
        <w:t xml:space="preserve">the brain. </w:t>
      </w:r>
      <w:r w:rsidR="00AB3CF3">
        <w:rPr>
          <w:rFonts w:ascii="Times New Roman" w:hAnsi="Times New Roman" w:cs="Times New Roman"/>
          <w:sz w:val="24"/>
          <w:szCs w:val="24"/>
        </w:rPr>
        <w:t>W</w:t>
      </w:r>
      <w:r w:rsidR="00B121DE">
        <w:rPr>
          <w:rFonts w:ascii="Times New Roman" w:hAnsi="Times New Roman" w:cs="Times New Roman"/>
          <w:sz w:val="24"/>
          <w:szCs w:val="24"/>
        </w:rPr>
        <w:t xml:space="preserve">e present a practical guide </w:t>
      </w:r>
      <w:r w:rsidR="00053F62">
        <w:rPr>
          <w:rFonts w:ascii="Times New Roman" w:hAnsi="Times New Roman" w:cs="Times New Roman"/>
          <w:sz w:val="24"/>
          <w:szCs w:val="24"/>
        </w:rPr>
        <w:t>for applying</w:t>
      </w:r>
      <w:r w:rsidR="00B121DE">
        <w:rPr>
          <w:rFonts w:ascii="Times New Roman" w:hAnsi="Times New Roman" w:cs="Times New Roman"/>
          <w:sz w:val="24"/>
          <w:szCs w:val="24"/>
        </w:rPr>
        <w:t xml:space="preserve"> </w:t>
      </w:r>
      <w:r w:rsidR="003D3645">
        <w:rPr>
          <w:rFonts w:ascii="Times New Roman" w:hAnsi="Times New Roman" w:cs="Times New Roman"/>
          <w:sz w:val="24"/>
          <w:szCs w:val="24"/>
        </w:rPr>
        <w:t>geo</w:t>
      </w:r>
      <w:r w:rsidR="00B121DE">
        <w:rPr>
          <w:rFonts w:ascii="Times New Roman" w:hAnsi="Times New Roman" w:cs="Times New Roman"/>
          <w:sz w:val="24"/>
          <w:szCs w:val="24"/>
        </w:rPr>
        <w:t xml:space="preserve">spatial </w:t>
      </w:r>
      <w:r w:rsidR="00053F62">
        <w:rPr>
          <w:rFonts w:ascii="Times New Roman" w:hAnsi="Times New Roman" w:cs="Times New Roman"/>
          <w:sz w:val="24"/>
          <w:szCs w:val="24"/>
        </w:rPr>
        <w:t>methods</w:t>
      </w:r>
      <w:r w:rsidR="00B121DE">
        <w:rPr>
          <w:rFonts w:ascii="Times New Roman" w:hAnsi="Times New Roman" w:cs="Times New Roman"/>
          <w:sz w:val="24"/>
          <w:szCs w:val="24"/>
        </w:rPr>
        <w:t xml:space="preserve"> to neuroimag</w:t>
      </w:r>
      <w:r w:rsidR="00053F62">
        <w:rPr>
          <w:rFonts w:ascii="Times New Roman" w:hAnsi="Times New Roman" w:cs="Times New Roman"/>
          <w:sz w:val="24"/>
          <w:szCs w:val="24"/>
        </w:rPr>
        <w:t>ing data</w:t>
      </w:r>
      <w:r w:rsidR="00B121DE">
        <w:rPr>
          <w:rFonts w:ascii="Times New Roman" w:hAnsi="Times New Roman" w:cs="Times New Roman"/>
          <w:sz w:val="24"/>
          <w:szCs w:val="24"/>
        </w:rPr>
        <w:t>.</w:t>
      </w:r>
    </w:p>
    <w:p w14:paraId="3A639986" w14:textId="60F0C42E" w:rsidR="00367B1E" w:rsidRDefault="00367B1E" w:rsidP="00367B1E">
      <w:pPr>
        <w:rPr>
          <w:rFonts w:ascii="Times New Roman" w:hAnsi="Times New Roman" w:cs="Times New Roman"/>
          <w:sz w:val="24"/>
          <w:szCs w:val="24"/>
        </w:rPr>
      </w:pPr>
      <w:r>
        <w:rPr>
          <w:rFonts w:ascii="Times New Roman" w:hAnsi="Times New Roman" w:cs="Times New Roman"/>
          <w:sz w:val="24"/>
          <w:szCs w:val="24"/>
        </w:rPr>
        <w:t>METHODS:</w:t>
      </w:r>
      <w:r w:rsidR="00B121DE">
        <w:rPr>
          <w:rFonts w:ascii="Times New Roman" w:hAnsi="Times New Roman" w:cs="Times New Roman"/>
          <w:sz w:val="24"/>
          <w:szCs w:val="24"/>
        </w:rPr>
        <w:t xml:space="preserve"> </w:t>
      </w:r>
      <w:r w:rsidR="00AB3CF3">
        <w:rPr>
          <w:rFonts w:ascii="Times New Roman" w:hAnsi="Times New Roman" w:cs="Times New Roman"/>
          <w:sz w:val="24"/>
          <w:szCs w:val="24"/>
        </w:rPr>
        <w:t xml:space="preserve">Structural MRI from </w:t>
      </w:r>
      <w:r w:rsidR="00B121DE">
        <w:rPr>
          <w:rFonts w:ascii="Times New Roman" w:hAnsi="Times New Roman" w:cs="Times New Roman"/>
          <w:sz w:val="24"/>
          <w:szCs w:val="24"/>
        </w:rPr>
        <w:t xml:space="preserve">239 </w:t>
      </w:r>
      <w:r w:rsidR="001533E9">
        <w:rPr>
          <w:rFonts w:ascii="Times New Roman" w:hAnsi="Times New Roman" w:cs="Times New Roman"/>
          <w:sz w:val="24"/>
          <w:szCs w:val="24"/>
        </w:rPr>
        <w:t xml:space="preserve">city-dwelling </w:t>
      </w:r>
      <w:r w:rsidR="00B121DE">
        <w:rPr>
          <w:rFonts w:ascii="Times New Roman" w:hAnsi="Times New Roman" w:cs="Times New Roman"/>
          <w:sz w:val="24"/>
          <w:szCs w:val="24"/>
        </w:rPr>
        <w:t>participants in St. Louis</w:t>
      </w:r>
      <w:r w:rsidR="00AB3CF3">
        <w:rPr>
          <w:rFonts w:ascii="Times New Roman" w:hAnsi="Times New Roman" w:cs="Times New Roman"/>
          <w:sz w:val="24"/>
          <w:szCs w:val="24"/>
        </w:rPr>
        <w:t xml:space="preserve">, MO </w:t>
      </w:r>
      <w:proofErr w:type="gramStart"/>
      <w:r w:rsidR="00AB3CF3">
        <w:rPr>
          <w:rFonts w:ascii="Times New Roman" w:hAnsi="Times New Roman" w:cs="Times New Roman"/>
          <w:sz w:val="24"/>
          <w:szCs w:val="24"/>
        </w:rPr>
        <w:t>were used</w:t>
      </w:r>
      <w:proofErr w:type="gramEnd"/>
      <w:r w:rsidR="00AB3CF3">
        <w:rPr>
          <w:rFonts w:ascii="Times New Roman" w:hAnsi="Times New Roman" w:cs="Times New Roman"/>
          <w:sz w:val="24"/>
          <w:szCs w:val="24"/>
        </w:rPr>
        <w:t xml:space="preserve"> to estimate </w:t>
      </w:r>
      <w:r w:rsidR="00B121DE">
        <w:rPr>
          <w:rFonts w:ascii="Times New Roman" w:hAnsi="Times New Roman" w:cs="Times New Roman"/>
          <w:sz w:val="24"/>
          <w:szCs w:val="24"/>
        </w:rPr>
        <w:t xml:space="preserve">brain age gap </w:t>
      </w:r>
      <w:r w:rsidR="001533E9">
        <w:rPr>
          <w:rFonts w:ascii="Times New Roman" w:hAnsi="Times New Roman" w:cs="Times New Roman"/>
          <w:sz w:val="24"/>
          <w:szCs w:val="24"/>
        </w:rPr>
        <w:t>(BAG</w:t>
      </w:r>
      <w:r w:rsidR="00AB3CF3">
        <w:rPr>
          <w:rFonts w:ascii="Times New Roman" w:hAnsi="Times New Roman" w:cs="Times New Roman"/>
          <w:sz w:val="24"/>
          <w:szCs w:val="24"/>
        </w:rPr>
        <w:t>)</w:t>
      </w:r>
      <w:r w:rsidR="00053F62">
        <w:rPr>
          <w:rFonts w:ascii="Times New Roman" w:hAnsi="Times New Roman" w:cs="Times New Roman"/>
          <w:sz w:val="24"/>
          <w:szCs w:val="24"/>
        </w:rPr>
        <w:t xml:space="preserve">. </w:t>
      </w:r>
      <w:r w:rsidR="00AB3CF3">
        <w:rPr>
          <w:rFonts w:ascii="Times New Roman" w:hAnsi="Times New Roman" w:cs="Times New Roman"/>
          <w:sz w:val="24"/>
          <w:szCs w:val="24"/>
        </w:rPr>
        <w:t xml:space="preserve">We compared spatial distribution of participants to population-level estimates from the American Community Survey. </w:t>
      </w:r>
      <w:r w:rsidR="00053F62">
        <w:rPr>
          <w:rFonts w:ascii="Times New Roman" w:hAnsi="Times New Roman" w:cs="Times New Roman"/>
          <w:sz w:val="24"/>
          <w:szCs w:val="24"/>
        </w:rPr>
        <w:t>We then used geo</w:t>
      </w:r>
      <w:r w:rsidR="00B121DE">
        <w:rPr>
          <w:rFonts w:ascii="Times New Roman" w:hAnsi="Times New Roman" w:cs="Times New Roman"/>
          <w:sz w:val="24"/>
          <w:szCs w:val="24"/>
        </w:rPr>
        <w:t xml:space="preserve">spatial analysis to identify neighborhoods associated with </w:t>
      </w:r>
      <w:r w:rsidR="00683DBE">
        <w:rPr>
          <w:rFonts w:ascii="Times New Roman" w:hAnsi="Times New Roman" w:cs="Times New Roman"/>
          <w:sz w:val="24"/>
          <w:szCs w:val="24"/>
        </w:rPr>
        <w:t>patterns of altered</w:t>
      </w:r>
      <w:r w:rsidR="00B121DE">
        <w:rPr>
          <w:rFonts w:ascii="Times New Roman" w:hAnsi="Times New Roman" w:cs="Times New Roman"/>
          <w:sz w:val="24"/>
          <w:szCs w:val="24"/>
        </w:rPr>
        <w:t xml:space="preserve"> brain structure </w:t>
      </w:r>
      <w:r w:rsidR="00683DBE">
        <w:rPr>
          <w:rFonts w:ascii="Times New Roman" w:hAnsi="Times New Roman" w:cs="Times New Roman"/>
          <w:sz w:val="24"/>
          <w:szCs w:val="24"/>
        </w:rPr>
        <w:t>linked with poor neurological</w:t>
      </w:r>
      <w:r w:rsidR="00B121DE">
        <w:rPr>
          <w:rFonts w:ascii="Times New Roman" w:hAnsi="Times New Roman" w:cs="Times New Roman"/>
          <w:sz w:val="24"/>
          <w:szCs w:val="24"/>
        </w:rPr>
        <w:t xml:space="preserve"> health.</w:t>
      </w:r>
    </w:p>
    <w:p w14:paraId="1A056DB8" w14:textId="3D4225EF" w:rsidR="00367B1E" w:rsidRDefault="00367B1E" w:rsidP="00367B1E">
      <w:pPr>
        <w:rPr>
          <w:rFonts w:ascii="Times New Roman" w:hAnsi="Times New Roman" w:cs="Times New Roman"/>
          <w:sz w:val="24"/>
          <w:szCs w:val="24"/>
        </w:rPr>
      </w:pPr>
      <w:r>
        <w:rPr>
          <w:rFonts w:ascii="Times New Roman" w:hAnsi="Times New Roman" w:cs="Times New Roman"/>
          <w:sz w:val="24"/>
          <w:szCs w:val="24"/>
        </w:rPr>
        <w:t>RESULTS:</w:t>
      </w:r>
      <w:r w:rsidR="00B121DE">
        <w:rPr>
          <w:rFonts w:ascii="Times New Roman" w:hAnsi="Times New Roman" w:cs="Times New Roman"/>
          <w:sz w:val="24"/>
          <w:szCs w:val="24"/>
        </w:rPr>
        <w:t xml:space="preserve"> </w:t>
      </w:r>
      <w:r>
        <w:rPr>
          <w:rFonts w:ascii="Times New Roman" w:hAnsi="Times New Roman" w:cs="Times New Roman"/>
          <w:sz w:val="24"/>
          <w:szCs w:val="24"/>
        </w:rPr>
        <w:t xml:space="preserve"> </w:t>
      </w:r>
      <w:r w:rsidR="00B121DE">
        <w:rPr>
          <w:rFonts w:ascii="Times New Roman" w:hAnsi="Times New Roman" w:cs="Times New Roman"/>
          <w:sz w:val="24"/>
          <w:szCs w:val="24"/>
        </w:rPr>
        <w:t>W</w:t>
      </w:r>
      <w:r w:rsidR="007966F7">
        <w:rPr>
          <w:rFonts w:ascii="Times New Roman" w:hAnsi="Times New Roman" w:cs="Times New Roman"/>
          <w:sz w:val="24"/>
          <w:szCs w:val="24"/>
        </w:rPr>
        <w:t xml:space="preserve">e </w:t>
      </w:r>
      <w:r w:rsidR="00AB3CF3">
        <w:rPr>
          <w:rFonts w:ascii="Times New Roman" w:hAnsi="Times New Roman" w:cs="Times New Roman"/>
          <w:sz w:val="24"/>
          <w:szCs w:val="24"/>
        </w:rPr>
        <w:t xml:space="preserve">present a spatially </w:t>
      </w:r>
      <w:r w:rsidR="00683DBE">
        <w:rPr>
          <w:rFonts w:ascii="Times New Roman" w:hAnsi="Times New Roman" w:cs="Times New Roman"/>
          <w:sz w:val="24"/>
          <w:szCs w:val="24"/>
        </w:rPr>
        <w:t xml:space="preserve">representative </w:t>
      </w:r>
      <w:r w:rsidR="00AB3CF3">
        <w:rPr>
          <w:rFonts w:ascii="Times New Roman" w:hAnsi="Times New Roman" w:cs="Times New Roman"/>
          <w:sz w:val="24"/>
          <w:szCs w:val="24"/>
        </w:rPr>
        <w:t xml:space="preserve">cohort </w:t>
      </w:r>
      <w:r w:rsidR="004E2AB8">
        <w:rPr>
          <w:rFonts w:ascii="Times New Roman" w:hAnsi="Times New Roman" w:cs="Times New Roman"/>
          <w:sz w:val="24"/>
          <w:szCs w:val="24"/>
        </w:rPr>
        <w:t xml:space="preserve">that </w:t>
      </w:r>
      <w:r w:rsidR="007966F7">
        <w:rPr>
          <w:rFonts w:ascii="Times New Roman" w:hAnsi="Times New Roman" w:cs="Times New Roman"/>
          <w:sz w:val="24"/>
          <w:szCs w:val="24"/>
        </w:rPr>
        <w:t>identif</w:t>
      </w:r>
      <w:r w:rsidR="004E2AB8">
        <w:rPr>
          <w:rFonts w:ascii="Times New Roman" w:hAnsi="Times New Roman" w:cs="Times New Roman"/>
          <w:sz w:val="24"/>
          <w:szCs w:val="24"/>
        </w:rPr>
        <w:t>ied</w:t>
      </w:r>
      <w:r w:rsidR="007966F7">
        <w:rPr>
          <w:rFonts w:ascii="Times New Roman" w:hAnsi="Times New Roman" w:cs="Times New Roman"/>
          <w:sz w:val="24"/>
          <w:szCs w:val="24"/>
        </w:rPr>
        <w:t xml:space="preserve"> </w:t>
      </w:r>
      <w:r w:rsidR="001533E9">
        <w:rPr>
          <w:rFonts w:ascii="Times New Roman" w:hAnsi="Times New Roman" w:cs="Times New Roman"/>
          <w:sz w:val="24"/>
          <w:szCs w:val="24"/>
        </w:rPr>
        <w:t>areas in St. Louis, MO</w:t>
      </w:r>
      <w:r w:rsidR="00B121DE">
        <w:rPr>
          <w:rFonts w:ascii="Times New Roman" w:hAnsi="Times New Roman" w:cs="Times New Roman"/>
          <w:sz w:val="24"/>
          <w:szCs w:val="24"/>
        </w:rPr>
        <w:t xml:space="preserve"> that</w:t>
      </w:r>
      <w:r w:rsidR="001533E9">
        <w:rPr>
          <w:rFonts w:ascii="Times New Roman" w:hAnsi="Times New Roman" w:cs="Times New Roman"/>
          <w:sz w:val="24"/>
          <w:szCs w:val="24"/>
        </w:rPr>
        <w:t xml:space="preserve"> </w:t>
      </w:r>
      <w:r w:rsidR="004E2AB8">
        <w:rPr>
          <w:rFonts w:ascii="Times New Roman" w:hAnsi="Times New Roman" w:cs="Times New Roman"/>
          <w:sz w:val="24"/>
          <w:szCs w:val="24"/>
        </w:rPr>
        <w:t xml:space="preserve">were </w:t>
      </w:r>
      <w:r w:rsidR="001533E9">
        <w:rPr>
          <w:rFonts w:ascii="Times New Roman" w:hAnsi="Times New Roman" w:cs="Times New Roman"/>
          <w:sz w:val="24"/>
          <w:szCs w:val="24"/>
        </w:rPr>
        <w:t>significantly associate</w:t>
      </w:r>
      <w:r w:rsidR="004E2AB8">
        <w:rPr>
          <w:rFonts w:ascii="Times New Roman" w:hAnsi="Times New Roman" w:cs="Times New Roman"/>
          <w:sz w:val="24"/>
          <w:szCs w:val="24"/>
        </w:rPr>
        <w:t>d</w:t>
      </w:r>
      <w:r w:rsidR="00B121DE">
        <w:rPr>
          <w:rFonts w:ascii="Times New Roman" w:hAnsi="Times New Roman" w:cs="Times New Roman"/>
          <w:sz w:val="24"/>
          <w:szCs w:val="24"/>
        </w:rPr>
        <w:t xml:space="preserve"> with high </w:t>
      </w:r>
      <w:r w:rsidR="001533E9">
        <w:rPr>
          <w:rFonts w:ascii="Times New Roman" w:hAnsi="Times New Roman" w:cs="Times New Roman"/>
          <w:sz w:val="24"/>
          <w:szCs w:val="24"/>
        </w:rPr>
        <w:t>BAG</w:t>
      </w:r>
      <w:r w:rsidR="004E2AB8">
        <w:rPr>
          <w:rFonts w:ascii="Times New Roman" w:hAnsi="Times New Roman" w:cs="Times New Roman"/>
          <w:sz w:val="24"/>
          <w:szCs w:val="24"/>
        </w:rPr>
        <w:t xml:space="preserve">. </w:t>
      </w:r>
      <w:r w:rsidR="00B121DE">
        <w:rPr>
          <w:rFonts w:ascii="Times New Roman" w:hAnsi="Times New Roman" w:cs="Times New Roman"/>
          <w:sz w:val="24"/>
          <w:szCs w:val="24"/>
        </w:rPr>
        <w:t xml:space="preserve"> </w:t>
      </w:r>
      <w:r w:rsidR="004E2AB8">
        <w:rPr>
          <w:rFonts w:ascii="Times New Roman" w:hAnsi="Times New Roman" w:cs="Times New Roman"/>
          <w:sz w:val="24"/>
          <w:szCs w:val="24"/>
        </w:rPr>
        <w:t xml:space="preserve">We </w:t>
      </w:r>
      <w:r w:rsidR="00B121DE">
        <w:rPr>
          <w:rFonts w:ascii="Times New Roman" w:hAnsi="Times New Roman" w:cs="Times New Roman"/>
          <w:sz w:val="24"/>
          <w:szCs w:val="24"/>
        </w:rPr>
        <w:t xml:space="preserve">provide </w:t>
      </w:r>
      <w:r w:rsidR="004E2AB8">
        <w:rPr>
          <w:rFonts w:ascii="Times New Roman" w:hAnsi="Times New Roman" w:cs="Times New Roman"/>
          <w:sz w:val="24"/>
          <w:szCs w:val="24"/>
        </w:rPr>
        <w:t xml:space="preserve">the </w:t>
      </w:r>
      <w:r w:rsidR="00B121DE">
        <w:rPr>
          <w:rFonts w:ascii="Times New Roman" w:hAnsi="Times New Roman" w:cs="Times New Roman"/>
          <w:sz w:val="24"/>
          <w:szCs w:val="24"/>
        </w:rPr>
        <w:t xml:space="preserve">code </w:t>
      </w:r>
      <w:r w:rsidR="004E2AB8">
        <w:rPr>
          <w:rFonts w:ascii="Times New Roman" w:hAnsi="Times New Roman" w:cs="Times New Roman"/>
          <w:sz w:val="24"/>
          <w:szCs w:val="24"/>
        </w:rPr>
        <w:t xml:space="preserve">necessary </w:t>
      </w:r>
      <w:r w:rsidR="00410D5C">
        <w:rPr>
          <w:rFonts w:ascii="Times New Roman" w:hAnsi="Times New Roman" w:cs="Times New Roman"/>
          <w:sz w:val="24"/>
          <w:szCs w:val="24"/>
        </w:rPr>
        <w:t>for replicati</w:t>
      </w:r>
      <w:r w:rsidR="004E2AB8">
        <w:rPr>
          <w:rFonts w:ascii="Times New Roman" w:hAnsi="Times New Roman" w:cs="Times New Roman"/>
          <w:sz w:val="24"/>
          <w:szCs w:val="24"/>
        </w:rPr>
        <w:t>ng these results</w:t>
      </w:r>
      <w:r w:rsidR="00B121DE">
        <w:rPr>
          <w:rFonts w:ascii="Times New Roman" w:hAnsi="Times New Roman" w:cs="Times New Roman"/>
          <w:sz w:val="24"/>
          <w:szCs w:val="24"/>
        </w:rPr>
        <w:t>.</w:t>
      </w:r>
      <w:r w:rsidR="001533E9">
        <w:rPr>
          <w:rFonts w:ascii="Times New Roman" w:hAnsi="Times New Roman" w:cs="Times New Roman"/>
          <w:sz w:val="24"/>
          <w:szCs w:val="24"/>
        </w:rPr>
        <w:t xml:space="preserve"> </w:t>
      </w:r>
    </w:p>
    <w:p w14:paraId="5D4EDC9F" w14:textId="17209129" w:rsidR="00367B1E" w:rsidRDefault="00367B1E" w:rsidP="00367B1E">
      <w:pPr>
        <w:rPr>
          <w:rFonts w:ascii="Times New Roman" w:hAnsi="Times New Roman" w:cs="Times New Roman"/>
          <w:sz w:val="24"/>
          <w:szCs w:val="24"/>
        </w:rPr>
      </w:pPr>
      <w:r>
        <w:rPr>
          <w:rFonts w:ascii="Times New Roman" w:hAnsi="Times New Roman" w:cs="Times New Roman"/>
          <w:sz w:val="24"/>
          <w:szCs w:val="24"/>
        </w:rPr>
        <w:t>CONCLUSION:</w:t>
      </w:r>
      <w:r w:rsidR="00B121DE">
        <w:rPr>
          <w:rFonts w:ascii="Times New Roman" w:hAnsi="Times New Roman" w:cs="Times New Roman"/>
          <w:sz w:val="24"/>
          <w:szCs w:val="24"/>
        </w:rPr>
        <w:t xml:space="preserve"> </w:t>
      </w:r>
      <w:r w:rsidR="001533E9">
        <w:rPr>
          <w:rFonts w:ascii="Times New Roman" w:hAnsi="Times New Roman" w:cs="Times New Roman"/>
          <w:sz w:val="24"/>
          <w:szCs w:val="24"/>
        </w:rPr>
        <w:t>We observe a relationship between</w:t>
      </w:r>
      <w:r w:rsidR="0016045B">
        <w:rPr>
          <w:rFonts w:ascii="Times New Roman" w:hAnsi="Times New Roman" w:cs="Times New Roman"/>
          <w:sz w:val="24"/>
          <w:szCs w:val="24"/>
        </w:rPr>
        <w:t xml:space="preserve"> neighborhoods </w:t>
      </w:r>
      <w:r w:rsidR="001533E9">
        <w:rPr>
          <w:rFonts w:ascii="Times New Roman" w:hAnsi="Times New Roman" w:cs="Times New Roman"/>
          <w:sz w:val="24"/>
          <w:szCs w:val="24"/>
        </w:rPr>
        <w:t>and</w:t>
      </w:r>
      <w:r w:rsidR="00B121DE">
        <w:rPr>
          <w:rFonts w:ascii="Times New Roman" w:hAnsi="Times New Roman" w:cs="Times New Roman"/>
          <w:sz w:val="24"/>
          <w:szCs w:val="24"/>
        </w:rPr>
        <w:t xml:space="preserve"> brain health</w:t>
      </w:r>
      <w:r w:rsidR="004E2AB8">
        <w:rPr>
          <w:rFonts w:ascii="Times New Roman" w:hAnsi="Times New Roman" w:cs="Times New Roman"/>
          <w:sz w:val="24"/>
          <w:szCs w:val="24"/>
        </w:rPr>
        <w:t xml:space="preserve"> using neuroimaging</w:t>
      </w:r>
      <w:r w:rsidR="00B121DE">
        <w:rPr>
          <w:rFonts w:ascii="Times New Roman" w:hAnsi="Times New Roman" w:cs="Times New Roman"/>
          <w:sz w:val="24"/>
          <w:szCs w:val="24"/>
        </w:rPr>
        <w:t xml:space="preserve">. Future </w:t>
      </w:r>
      <w:r w:rsidR="007966F7">
        <w:rPr>
          <w:rFonts w:ascii="Times New Roman" w:hAnsi="Times New Roman" w:cs="Times New Roman"/>
          <w:sz w:val="24"/>
          <w:szCs w:val="24"/>
        </w:rPr>
        <w:t xml:space="preserve">large </w:t>
      </w:r>
      <w:r w:rsidR="00B121DE">
        <w:rPr>
          <w:rFonts w:ascii="Times New Roman" w:hAnsi="Times New Roman" w:cs="Times New Roman"/>
          <w:sz w:val="24"/>
          <w:szCs w:val="24"/>
        </w:rPr>
        <w:t xml:space="preserve">studies </w:t>
      </w:r>
      <w:r w:rsidR="004E2AB8">
        <w:rPr>
          <w:rFonts w:ascii="Times New Roman" w:hAnsi="Times New Roman" w:cs="Times New Roman"/>
          <w:sz w:val="24"/>
          <w:szCs w:val="24"/>
        </w:rPr>
        <w:t>could use</w:t>
      </w:r>
      <w:r w:rsidR="00B121DE">
        <w:rPr>
          <w:rFonts w:ascii="Times New Roman" w:hAnsi="Times New Roman" w:cs="Times New Roman"/>
          <w:sz w:val="24"/>
          <w:szCs w:val="24"/>
        </w:rPr>
        <w:t xml:space="preserve"> geocoded participant information to </w:t>
      </w:r>
      <w:r w:rsidR="004E2AB8">
        <w:rPr>
          <w:rFonts w:ascii="Times New Roman" w:hAnsi="Times New Roman" w:cs="Times New Roman"/>
          <w:sz w:val="24"/>
          <w:szCs w:val="24"/>
        </w:rPr>
        <w:t xml:space="preserve">evaluate </w:t>
      </w:r>
      <w:r w:rsidR="00174211">
        <w:rPr>
          <w:rFonts w:ascii="Times New Roman" w:hAnsi="Times New Roman" w:cs="Times New Roman"/>
          <w:sz w:val="24"/>
          <w:szCs w:val="24"/>
        </w:rPr>
        <w:t xml:space="preserve">biological-environmental interaction </w:t>
      </w:r>
      <w:r w:rsidR="007966F7">
        <w:rPr>
          <w:rFonts w:ascii="Times New Roman" w:hAnsi="Times New Roman" w:cs="Times New Roman"/>
          <w:sz w:val="24"/>
          <w:szCs w:val="24"/>
        </w:rPr>
        <w:t>evaluation</w:t>
      </w:r>
      <w:r w:rsidR="00174211">
        <w:rPr>
          <w:rFonts w:ascii="Times New Roman" w:hAnsi="Times New Roman" w:cs="Times New Roman"/>
          <w:sz w:val="24"/>
          <w:szCs w:val="24"/>
        </w:rPr>
        <w:t>.</w:t>
      </w:r>
    </w:p>
    <w:p w14:paraId="3572A31E" w14:textId="77777777" w:rsidR="00B121DE" w:rsidRDefault="00B121DE" w:rsidP="00367B1E">
      <w:pPr>
        <w:rPr>
          <w:rFonts w:ascii="Times New Roman" w:hAnsi="Times New Roman" w:cs="Times New Roman"/>
          <w:sz w:val="24"/>
          <w:szCs w:val="24"/>
        </w:rPr>
      </w:pPr>
    </w:p>
    <w:p w14:paraId="09E88A32" w14:textId="77777777" w:rsidR="00B121DE" w:rsidRDefault="00B121DE" w:rsidP="00367B1E">
      <w:pPr>
        <w:rPr>
          <w:rFonts w:ascii="Times New Roman" w:hAnsi="Times New Roman" w:cs="Times New Roman"/>
          <w:sz w:val="24"/>
          <w:szCs w:val="24"/>
        </w:rPr>
      </w:pPr>
    </w:p>
    <w:p w14:paraId="5E34555C" w14:textId="77777777" w:rsidR="00367B1E" w:rsidRDefault="00367B1E">
      <w:pPr>
        <w:rPr>
          <w:rFonts w:ascii="Times New Roman" w:hAnsi="Times New Roman" w:cs="Times New Roman"/>
          <w:sz w:val="24"/>
          <w:szCs w:val="24"/>
        </w:rPr>
      </w:pPr>
      <w:r>
        <w:rPr>
          <w:rFonts w:ascii="Times New Roman" w:hAnsi="Times New Roman" w:cs="Times New Roman"/>
          <w:sz w:val="24"/>
          <w:szCs w:val="24"/>
        </w:rPr>
        <w:br w:type="page"/>
      </w:r>
    </w:p>
    <w:p w14:paraId="18BB834A" w14:textId="77777777" w:rsidR="00FE1C73" w:rsidRPr="0051111A" w:rsidRDefault="00786B4F">
      <w:pPr>
        <w:rPr>
          <w:rFonts w:ascii="Times New Roman" w:hAnsi="Times New Roman" w:cs="Times New Roman"/>
          <w:sz w:val="24"/>
          <w:szCs w:val="24"/>
        </w:rPr>
      </w:pPr>
      <w:r w:rsidRPr="0051111A">
        <w:rPr>
          <w:rFonts w:ascii="Times New Roman" w:hAnsi="Times New Roman" w:cs="Times New Roman"/>
          <w:sz w:val="24"/>
          <w:szCs w:val="24"/>
        </w:rPr>
        <w:lastRenderedPageBreak/>
        <w:t>INTRODUCTION</w:t>
      </w:r>
    </w:p>
    <w:p w14:paraId="1D2AEBDC" w14:textId="35EB9DAD" w:rsidR="00035AE5" w:rsidRDefault="00B01CB2" w:rsidP="00145876">
      <w:pPr>
        <w:rPr>
          <w:rStyle w:val="Hyperlink"/>
          <w:rFonts w:ascii="Times New Roman" w:hAnsi="Times New Roman" w:cs="Times New Roman"/>
          <w:color w:val="auto"/>
          <w:sz w:val="24"/>
          <w:szCs w:val="24"/>
          <w:u w:val="none"/>
          <w:shd w:val="clear" w:color="auto" w:fill="FFFFFF"/>
        </w:rPr>
      </w:pPr>
      <w:r>
        <w:rPr>
          <w:rFonts w:ascii="Times New Roman" w:hAnsi="Times New Roman" w:cs="Times New Roman"/>
          <w:sz w:val="24"/>
          <w:szCs w:val="24"/>
        </w:rPr>
        <w:t xml:space="preserve">Health disparities are established pathways responsible for differential </w:t>
      </w:r>
      <w:r w:rsidRPr="0051111A">
        <w:rPr>
          <w:rFonts w:ascii="Times New Roman" w:hAnsi="Times New Roman" w:cs="Times New Roman"/>
          <w:sz w:val="24"/>
          <w:szCs w:val="24"/>
        </w:rPr>
        <w:t xml:space="preserve">onset of symptomatic Alzheimer </w:t>
      </w:r>
      <w:r>
        <w:rPr>
          <w:rFonts w:ascii="Times New Roman" w:hAnsi="Times New Roman" w:cs="Times New Roman"/>
          <w:sz w:val="24"/>
          <w:szCs w:val="24"/>
        </w:rPr>
        <w:t>d</w:t>
      </w:r>
      <w:r w:rsidRPr="0051111A">
        <w:rPr>
          <w:rFonts w:ascii="Times New Roman" w:hAnsi="Times New Roman" w:cs="Times New Roman"/>
          <w:sz w:val="24"/>
          <w:szCs w:val="24"/>
        </w:rPr>
        <w:t>isease (AD</w:t>
      </w:r>
      <w:proofErr w:type="gramStart"/>
      <w:r w:rsidRPr="0051111A">
        <w:rPr>
          <w:rFonts w:ascii="Times New Roman" w:hAnsi="Times New Roman" w:cs="Times New Roman"/>
          <w:sz w:val="24"/>
          <w:szCs w:val="24"/>
        </w:rPr>
        <w:t>)</w:t>
      </w:r>
      <w:proofErr w:type="gramEnd"/>
      <w:sdt>
        <w:sdtPr>
          <w:rPr>
            <w:rFonts w:ascii="Times New Roman" w:hAnsi="Times New Roman" w:cs="Times New Roman"/>
            <w:color w:val="000000"/>
            <w:sz w:val="24"/>
            <w:szCs w:val="24"/>
            <w:vertAlign w:val="superscript"/>
          </w:rPr>
          <w:tag w:val="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"/>
          <w:id w:val="-1582748320"/>
          <w:placeholder>
            <w:docPart w:val="DefaultPlaceholder_-1854013440"/>
          </w:placeholder>
        </w:sdtPr>
        <w:sdtEndPr/>
        <w:sdtContent>
          <w:r w:rsidR="003E1EAD" w:rsidRPr="003E1EAD">
            <w:rPr>
              <w:rFonts w:ascii="Times New Roman" w:hAnsi="Times New Roman" w:cs="Times New Roman"/>
              <w:color w:val="000000"/>
              <w:sz w:val="24"/>
              <w:szCs w:val="24"/>
              <w:vertAlign w:val="superscript"/>
            </w:rPr>
            <w:t>1</w:t>
          </w:r>
        </w:sdtContent>
      </w:sdt>
      <w:r w:rsidRPr="0051111A">
        <w:rPr>
          <w:rFonts w:ascii="Times New Roman" w:hAnsi="Times New Roman" w:cs="Times New Roman"/>
          <w:sz w:val="24"/>
          <w:szCs w:val="24"/>
        </w:rPr>
        <w:t xml:space="preserve">. </w:t>
      </w:r>
      <w:r w:rsidR="000D1837" w:rsidRPr="0051111A">
        <w:rPr>
          <w:rFonts w:ascii="Times New Roman" w:hAnsi="Times New Roman" w:cs="Times New Roman"/>
          <w:sz w:val="24"/>
          <w:szCs w:val="24"/>
        </w:rPr>
        <w:t>The National Institute on Aging Health Disparities Research Framework</w:t>
      </w:r>
      <w:r w:rsidR="003E1706" w:rsidRPr="0051111A">
        <w:rPr>
          <w:rFonts w:ascii="Times New Roman" w:hAnsi="Times New Roman" w:cs="Times New Roman"/>
          <w:sz w:val="24"/>
          <w:szCs w:val="24"/>
        </w:rPr>
        <w:t xml:space="preserve"> (NIA – HDRF)</w:t>
      </w:r>
      <w:r w:rsidR="000D1837" w:rsidRPr="0051111A">
        <w:rPr>
          <w:rFonts w:ascii="Times New Roman" w:hAnsi="Times New Roman" w:cs="Times New Roman"/>
          <w:sz w:val="24"/>
          <w:szCs w:val="24"/>
        </w:rPr>
        <w:t xml:space="preserve"> </w:t>
      </w:r>
      <w:r w:rsidR="00390E9E">
        <w:rPr>
          <w:rFonts w:ascii="Times New Roman" w:hAnsi="Times New Roman" w:cs="Times New Roman"/>
          <w:sz w:val="24"/>
          <w:szCs w:val="24"/>
        </w:rPr>
        <w:t>both acknowledges</w:t>
      </w:r>
      <w:r w:rsidR="000D1837" w:rsidRPr="0051111A">
        <w:rPr>
          <w:rFonts w:ascii="Times New Roman" w:hAnsi="Times New Roman" w:cs="Times New Roman"/>
          <w:sz w:val="24"/>
          <w:szCs w:val="24"/>
        </w:rPr>
        <w:t xml:space="preserve"> the presence of health disparities acr</w:t>
      </w:r>
      <w:r w:rsidR="00390E9E">
        <w:rPr>
          <w:rFonts w:ascii="Times New Roman" w:hAnsi="Times New Roman" w:cs="Times New Roman"/>
          <w:sz w:val="24"/>
          <w:szCs w:val="24"/>
        </w:rPr>
        <w:t xml:space="preserve">oss racial and ethnic bounds, and </w:t>
      </w:r>
      <w:r>
        <w:rPr>
          <w:rFonts w:ascii="Times New Roman" w:hAnsi="Times New Roman" w:cs="Times New Roman"/>
          <w:sz w:val="24"/>
          <w:szCs w:val="24"/>
        </w:rPr>
        <w:t xml:space="preserve">highlights </w:t>
      </w:r>
      <w:r w:rsidR="000D1837" w:rsidRPr="0051111A">
        <w:rPr>
          <w:rFonts w:ascii="Times New Roman" w:hAnsi="Times New Roman" w:cs="Times New Roman"/>
          <w:sz w:val="24"/>
          <w:szCs w:val="24"/>
        </w:rPr>
        <w:t xml:space="preserve">biological-environmental interactions as the source of these </w:t>
      </w:r>
      <w:r>
        <w:rPr>
          <w:rFonts w:ascii="Times New Roman" w:hAnsi="Times New Roman" w:cs="Times New Roman"/>
          <w:sz w:val="24"/>
          <w:szCs w:val="24"/>
        </w:rPr>
        <w:t>inequ</w:t>
      </w:r>
      <w:r w:rsidR="000D1837" w:rsidRPr="0051111A">
        <w:rPr>
          <w:rFonts w:ascii="Times New Roman" w:hAnsi="Times New Roman" w:cs="Times New Roman"/>
          <w:sz w:val="24"/>
          <w:szCs w:val="24"/>
        </w:rPr>
        <w:t>ities</w:t>
      </w:r>
      <w:sdt>
        <w:sdtPr>
          <w:rPr>
            <w:rFonts w:ascii="Times New Roman" w:hAnsi="Times New Roman" w:cs="Times New Roman"/>
            <w:color w:val="000000"/>
            <w:sz w:val="24"/>
            <w:szCs w:val="24"/>
            <w:vertAlign w:val="superscript"/>
          </w:rPr>
          <w:tag w:val="MENDELEY_CITATION_v3_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"/>
          <w:id w:val="1829253758"/>
          <w:placeholder>
            <w:docPart w:val="DefaultPlaceholder_-1854013440"/>
          </w:placeholder>
        </w:sdtPr>
        <w:sdtEndPr/>
        <w:sdtContent>
          <w:r w:rsidR="003E1EAD" w:rsidRPr="003E1EAD">
            <w:rPr>
              <w:rFonts w:ascii="Times New Roman" w:hAnsi="Times New Roman" w:cs="Times New Roman"/>
              <w:color w:val="000000"/>
              <w:sz w:val="24"/>
              <w:szCs w:val="24"/>
              <w:vertAlign w:val="superscript"/>
            </w:rPr>
            <w:t>2</w:t>
          </w:r>
        </w:sdtContent>
      </w:sdt>
      <w:r w:rsidR="000D1837" w:rsidRPr="0051111A">
        <w:rPr>
          <w:rFonts w:ascii="Times New Roman" w:hAnsi="Times New Roman" w:cs="Times New Roman"/>
          <w:sz w:val="24"/>
          <w:szCs w:val="24"/>
        </w:rPr>
        <w:t>.</w:t>
      </w:r>
      <w:r w:rsidR="005044C5">
        <w:rPr>
          <w:rFonts w:ascii="Times New Roman" w:hAnsi="Times New Roman" w:cs="Times New Roman"/>
          <w:sz w:val="24"/>
          <w:szCs w:val="24"/>
        </w:rPr>
        <w:t xml:space="preserve"> </w:t>
      </w:r>
      <w:r w:rsidR="00D609C4">
        <w:rPr>
          <w:rFonts w:ascii="Times New Roman" w:hAnsi="Times New Roman" w:cs="Times New Roman"/>
          <w:sz w:val="24"/>
          <w:szCs w:val="24"/>
        </w:rPr>
        <w:t>Area Deprivation Index (ADI) is one summary measure of socioeconomic disadvantage applied in this context</w:t>
      </w:r>
      <w:sdt>
        <w:sdtPr>
          <w:rPr>
            <w:rFonts w:ascii="Times New Roman" w:hAnsi="Times New Roman" w:cs="Times New Roman"/>
            <w:color w:val="000000"/>
            <w:sz w:val="24"/>
            <w:szCs w:val="24"/>
            <w:vertAlign w:val="superscript"/>
          </w:rPr>
          <w:tag w:val="MENDELEY_CITATION_v3_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"/>
          <w:id w:val="695968072"/>
          <w:placeholder>
            <w:docPart w:val="DefaultPlaceholder_-1854013440"/>
          </w:placeholder>
        </w:sdtPr>
        <w:sdtEndPr/>
        <w:sdtContent>
          <w:r w:rsidR="00D609C4" w:rsidRPr="00D609C4">
            <w:rPr>
              <w:rFonts w:ascii="Times New Roman" w:hAnsi="Times New Roman" w:cs="Times New Roman"/>
              <w:color w:val="000000"/>
              <w:sz w:val="24"/>
              <w:szCs w:val="24"/>
              <w:vertAlign w:val="superscript"/>
            </w:rPr>
            <w:t>3</w:t>
          </w:r>
        </w:sdtContent>
      </w:sdt>
      <w:r w:rsidR="00D609C4">
        <w:rPr>
          <w:rFonts w:ascii="Times New Roman" w:hAnsi="Times New Roman" w:cs="Times New Roman"/>
          <w:color w:val="000000"/>
          <w:sz w:val="24"/>
          <w:szCs w:val="24"/>
        </w:rPr>
        <w:t>.</w:t>
      </w:r>
      <w:r w:rsidR="00D609C4">
        <w:rPr>
          <w:rFonts w:ascii="Times New Roman" w:hAnsi="Times New Roman" w:cs="Times New Roman"/>
          <w:color w:val="000000"/>
          <w:sz w:val="24"/>
          <w:szCs w:val="24"/>
          <w:vertAlign w:val="superscript"/>
        </w:rPr>
        <w:t xml:space="preserve"> </w:t>
      </w:r>
      <w:r>
        <w:rPr>
          <w:rStyle w:val="Hyperlink"/>
          <w:rFonts w:ascii="Times New Roman" w:hAnsi="Times New Roman" w:cs="Times New Roman"/>
          <w:color w:val="auto"/>
          <w:sz w:val="24"/>
          <w:szCs w:val="24"/>
          <w:u w:val="none"/>
          <w:shd w:val="clear" w:color="auto" w:fill="FFFFFF"/>
        </w:rPr>
        <w:t>Structural and s</w:t>
      </w:r>
      <w:r w:rsidRPr="0051111A">
        <w:rPr>
          <w:rStyle w:val="Hyperlink"/>
          <w:rFonts w:ascii="Times New Roman" w:hAnsi="Times New Roman" w:cs="Times New Roman"/>
          <w:color w:val="auto"/>
          <w:sz w:val="24"/>
          <w:szCs w:val="24"/>
          <w:u w:val="none"/>
          <w:shd w:val="clear" w:color="auto" w:fill="FFFFFF"/>
        </w:rPr>
        <w:t>ocial determinants of health studies frequently identify significant effects of risk modifi</w:t>
      </w:r>
      <w:r>
        <w:rPr>
          <w:rStyle w:val="Hyperlink"/>
          <w:rFonts w:ascii="Times New Roman" w:hAnsi="Times New Roman" w:cs="Times New Roman"/>
          <w:color w:val="auto"/>
          <w:sz w:val="24"/>
          <w:szCs w:val="24"/>
          <w:u w:val="none"/>
          <w:shd w:val="clear" w:color="auto" w:fill="FFFFFF"/>
        </w:rPr>
        <w:t>ers</w:t>
      </w:r>
      <w:r w:rsidRPr="0051111A">
        <w:rPr>
          <w:rStyle w:val="Hyperlink"/>
          <w:rFonts w:ascii="Times New Roman" w:hAnsi="Times New Roman" w:cs="Times New Roman"/>
          <w:color w:val="auto"/>
          <w:sz w:val="24"/>
          <w:szCs w:val="24"/>
          <w:u w:val="none"/>
          <w:shd w:val="clear" w:color="auto" w:fill="FFFFFF"/>
        </w:rPr>
        <w:t xml:space="preserve"> external to the participant and quantify the level of contribution of the environment to </w:t>
      </w:r>
      <w:r>
        <w:rPr>
          <w:rStyle w:val="Hyperlink"/>
          <w:rFonts w:ascii="Times New Roman" w:hAnsi="Times New Roman" w:cs="Times New Roman"/>
          <w:color w:val="auto"/>
          <w:sz w:val="24"/>
          <w:szCs w:val="24"/>
          <w:u w:val="none"/>
          <w:shd w:val="clear" w:color="auto" w:fill="FFFFFF"/>
        </w:rPr>
        <w:t xml:space="preserve">overall </w:t>
      </w:r>
      <w:r w:rsidRPr="0051111A">
        <w:rPr>
          <w:rStyle w:val="Hyperlink"/>
          <w:rFonts w:ascii="Times New Roman" w:hAnsi="Times New Roman" w:cs="Times New Roman"/>
          <w:color w:val="auto"/>
          <w:sz w:val="24"/>
          <w:szCs w:val="24"/>
          <w:u w:val="none"/>
          <w:shd w:val="clear" w:color="auto" w:fill="FFFFFF"/>
        </w:rPr>
        <w:t>health, including brain health (e.g.</w:t>
      </w:r>
      <w:r>
        <w:rPr>
          <w:rStyle w:val="Hyperlink"/>
          <w:rFonts w:ascii="Times New Roman" w:hAnsi="Times New Roman" w:cs="Times New Roman"/>
          <w:color w:val="auto"/>
          <w:sz w:val="24"/>
          <w:szCs w:val="24"/>
          <w:u w:val="none"/>
          <w:shd w:val="clear" w:color="auto" w:fill="FFFFFF"/>
        </w:rPr>
        <w:t xml:space="preserve"> </w:t>
      </w:r>
      <w:sdt>
        <w:sdtPr>
          <w:rPr>
            <w:rStyle w:val="Hyperlink"/>
            <w:rFonts w:ascii="Times New Roman" w:hAnsi="Times New Roman" w:cs="Times New Roman"/>
            <w:color w:val="000000"/>
            <w:sz w:val="24"/>
            <w:szCs w:val="24"/>
            <w:u w:val="none"/>
            <w:shd w:val="clear" w:color="auto" w:fill="FFFFFF"/>
            <w:vertAlign w:val="superscript"/>
          </w:rPr>
          <w:tag w:val="MENDELEY_CITATION_v3_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"/>
          <w:id w:val="558835688"/>
          <w:placeholder>
            <w:docPart w:val="73DF2405E0F949B5890D6BE6CE615443"/>
          </w:placeholder>
        </w:sdtPr>
        <w:sdtEndPr>
          <w:rPr>
            <w:rStyle w:val="Hyperlink"/>
          </w:rPr>
        </w:sdtEndPr>
        <w:sdtContent>
          <w:r w:rsidR="00D609C4" w:rsidRPr="00D609C4">
            <w:rPr>
              <w:rStyle w:val="Hyperlink"/>
              <w:rFonts w:ascii="Times New Roman" w:hAnsi="Times New Roman" w:cs="Times New Roman"/>
              <w:color w:val="000000"/>
              <w:sz w:val="24"/>
              <w:szCs w:val="24"/>
              <w:u w:val="none"/>
              <w:shd w:val="clear" w:color="auto" w:fill="FFFFFF"/>
              <w:vertAlign w:val="superscript"/>
            </w:rPr>
            <w:t>4–7</w:t>
          </w:r>
        </w:sdtContent>
      </w:sdt>
      <w:r w:rsidRPr="0051111A">
        <w:rPr>
          <w:rStyle w:val="Hyperlink"/>
          <w:rFonts w:ascii="Times New Roman" w:hAnsi="Times New Roman" w:cs="Times New Roman"/>
          <w:color w:val="auto"/>
          <w:sz w:val="24"/>
          <w:szCs w:val="24"/>
          <w:u w:val="none"/>
          <w:shd w:val="clear" w:color="auto" w:fill="FFFFFF"/>
        </w:rPr>
        <w:t xml:space="preserve">). These studies are </w:t>
      </w:r>
      <w:r>
        <w:rPr>
          <w:rStyle w:val="Hyperlink"/>
          <w:rFonts w:ascii="Times New Roman" w:hAnsi="Times New Roman" w:cs="Times New Roman"/>
          <w:color w:val="auto"/>
          <w:sz w:val="24"/>
          <w:szCs w:val="24"/>
          <w:u w:val="none"/>
          <w:shd w:val="clear" w:color="auto" w:fill="FFFFFF"/>
        </w:rPr>
        <w:t xml:space="preserve">often </w:t>
      </w:r>
      <w:r w:rsidRPr="0051111A">
        <w:rPr>
          <w:rStyle w:val="Hyperlink"/>
          <w:rFonts w:ascii="Times New Roman" w:hAnsi="Times New Roman" w:cs="Times New Roman"/>
          <w:color w:val="auto"/>
          <w:sz w:val="24"/>
          <w:szCs w:val="24"/>
          <w:u w:val="none"/>
          <w:shd w:val="clear" w:color="auto" w:fill="FFFFFF"/>
        </w:rPr>
        <w:t>performed at the population level relying on centralized healthcare data</w:t>
      </w:r>
      <w:sdt>
        <w:sdtPr>
          <w:rPr>
            <w:rStyle w:val="Hyperlink"/>
            <w:rFonts w:ascii="Times New Roman" w:hAnsi="Times New Roman" w:cs="Times New Roman"/>
            <w:color w:val="000000"/>
            <w:sz w:val="24"/>
            <w:szCs w:val="24"/>
            <w:u w:val="none"/>
            <w:shd w:val="clear" w:color="auto" w:fill="FFFFFF"/>
            <w:vertAlign w:val="superscript"/>
          </w:rPr>
          <w:tag w:val="MENDELEY_CITATION_v3_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"/>
          <w:id w:val="1372032417"/>
          <w:placeholder>
            <w:docPart w:val="73DF2405E0F949B5890D6BE6CE615443"/>
          </w:placeholder>
        </w:sdtPr>
        <w:sdtEndPr>
          <w:rPr>
            <w:rStyle w:val="Hyperlink"/>
          </w:rPr>
        </w:sdtEndPr>
        <w:sdtContent>
          <w:r w:rsidR="00D609C4" w:rsidRPr="00D609C4">
            <w:rPr>
              <w:rStyle w:val="Hyperlink"/>
              <w:rFonts w:ascii="Times New Roman" w:hAnsi="Times New Roman" w:cs="Times New Roman"/>
              <w:color w:val="000000"/>
              <w:sz w:val="24"/>
              <w:szCs w:val="24"/>
              <w:u w:val="none"/>
              <w:shd w:val="clear" w:color="auto" w:fill="FFFFFF"/>
              <w:vertAlign w:val="superscript"/>
            </w:rPr>
            <w:t>7</w:t>
          </w:r>
        </w:sdtContent>
      </w:sdt>
      <w:r>
        <w:rPr>
          <w:rStyle w:val="Hyperlink"/>
          <w:rFonts w:ascii="Times New Roman" w:hAnsi="Times New Roman" w:cs="Times New Roman"/>
          <w:color w:val="auto"/>
          <w:sz w:val="24"/>
          <w:szCs w:val="24"/>
          <w:u w:val="none"/>
          <w:shd w:val="clear" w:color="auto" w:fill="FFFFFF"/>
        </w:rPr>
        <w:t xml:space="preserve">, </w:t>
      </w:r>
      <w:r w:rsidRPr="0051111A">
        <w:rPr>
          <w:rStyle w:val="Hyperlink"/>
          <w:rFonts w:ascii="Times New Roman" w:hAnsi="Times New Roman" w:cs="Times New Roman"/>
          <w:color w:val="auto"/>
          <w:sz w:val="24"/>
          <w:szCs w:val="24"/>
          <w:u w:val="none"/>
          <w:shd w:val="clear" w:color="auto" w:fill="FFFFFF"/>
        </w:rPr>
        <w:t>surveys</w:t>
      </w:r>
      <w:r w:rsidR="009F5CF4">
        <w:rPr>
          <w:rStyle w:val="Hyperlink"/>
          <w:rFonts w:ascii="Times New Roman" w:hAnsi="Times New Roman" w:cs="Times New Roman"/>
          <w:color w:val="auto"/>
          <w:sz w:val="24"/>
          <w:szCs w:val="24"/>
          <w:u w:val="none"/>
          <w:shd w:val="clear" w:color="auto" w:fill="FFFFFF"/>
        </w:rPr>
        <w:t>,</w:t>
      </w:r>
      <w:r w:rsidRPr="0051111A">
        <w:rPr>
          <w:rStyle w:val="Hyperlink"/>
          <w:rFonts w:ascii="Times New Roman" w:hAnsi="Times New Roman" w:cs="Times New Roman"/>
          <w:color w:val="auto"/>
          <w:sz w:val="24"/>
          <w:szCs w:val="24"/>
          <w:u w:val="none"/>
          <w:shd w:val="clear" w:color="auto" w:fill="FFFFFF"/>
        </w:rPr>
        <w:t xml:space="preserve"> or </w:t>
      </w:r>
      <w:r>
        <w:rPr>
          <w:rStyle w:val="Hyperlink"/>
          <w:rFonts w:ascii="Times New Roman" w:hAnsi="Times New Roman" w:cs="Times New Roman"/>
          <w:color w:val="auto"/>
          <w:sz w:val="24"/>
          <w:szCs w:val="24"/>
          <w:u w:val="none"/>
          <w:shd w:val="clear" w:color="auto" w:fill="FFFFFF"/>
        </w:rPr>
        <w:t>neuropsychological exams</w:t>
      </w:r>
      <w:sdt>
        <w:sdtPr>
          <w:rPr>
            <w:rStyle w:val="Hyperlink"/>
            <w:rFonts w:ascii="Times New Roman" w:hAnsi="Times New Roman" w:cs="Times New Roman"/>
            <w:color w:val="000000"/>
            <w:sz w:val="24"/>
            <w:szCs w:val="24"/>
            <w:u w:val="none"/>
            <w:shd w:val="clear" w:color="auto" w:fill="FFFFFF"/>
            <w:vertAlign w:val="superscript"/>
          </w:rPr>
          <w:tag w:val="MENDELEY_CITATION_v3_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"/>
          <w:id w:val="2105141453"/>
          <w:placeholder>
            <w:docPart w:val="73DF2405E0F949B5890D6BE6CE615443"/>
          </w:placeholder>
        </w:sdtPr>
        <w:sdtEndPr>
          <w:rPr>
            <w:rStyle w:val="Hyperlink"/>
          </w:rPr>
        </w:sdtEndPr>
        <w:sdtContent>
          <w:r w:rsidR="00D609C4" w:rsidRPr="00D609C4">
            <w:rPr>
              <w:rStyle w:val="Hyperlink"/>
              <w:rFonts w:ascii="Times New Roman" w:hAnsi="Times New Roman" w:cs="Times New Roman"/>
              <w:color w:val="000000"/>
              <w:sz w:val="24"/>
              <w:szCs w:val="24"/>
              <w:u w:val="none"/>
              <w:shd w:val="clear" w:color="auto" w:fill="FFFFFF"/>
              <w:vertAlign w:val="superscript"/>
            </w:rPr>
            <w:t>4–6</w:t>
          </w:r>
        </w:sdtContent>
      </w:sdt>
      <w:r w:rsidRPr="0051111A">
        <w:rPr>
          <w:rStyle w:val="Hyperlink"/>
          <w:rFonts w:ascii="Times New Roman" w:hAnsi="Times New Roman" w:cs="Times New Roman"/>
          <w:color w:val="auto"/>
          <w:sz w:val="24"/>
          <w:szCs w:val="24"/>
          <w:u w:val="none"/>
          <w:shd w:val="clear" w:color="auto" w:fill="FFFFFF"/>
        </w:rPr>
        <w:t>.</w:t>
      </w:r>
      <w:r w:rsidR="00032DE0">
        <w:rPr>
          <w:rStyle w:val="Hyperlink"/>
          <w:rFonts w:ascii="Times New Roman" w:hAnsi="Times New Roman" w:cs="Times New Roman"/>
          <w:color w:val="auto"/>
          <w:sz w:val="24"/>
          <w:szCs w:val="24"/>
          <w:u w:val="none"/>
          <w:shd w:val="clear" w:color="auto" w:fill="FFFFFF"/>
        </w:rPr>
        <w:t xml:space="preserve">While </w:t>
      </w:r>
      <w:proofErr w:type="gramStart"/>
      <w:r w:rsidR="00032DE0">
        <w:rPr>
          <w:rStyle w:val="Hyperlink"/>
          <w:rFonts w:ascii="Times New Roman" w:hAnsi="Times New Roman" w:cs="Times New Roman"/>
          <w:color w:val="auto"/>
          <w:sz w:val="24"/>
          <w:szCs w:val="24"/>
          <w:u w:val="none"/>
          <w:shd w:val="clear" w:color="auto" w:fill="FFFFFF"/>
        </w:rPr>
        <w:t>useful,</w:t>
      </w:r>
      <w:proofErr w:type="gramEnd"/>
      <w:r w:rsidR="00032DE0">
        <w:rPr>
          <w:rStyle w:val="Hyperlink"/>
          <w:rFonts w:ascii="Times New Roman" w:hAnsi="Times New Roman" w:cs="Times New Roman"/>
          <w:color w:val="auto"/>
          <w:sz w:val="24"/>
          <w:szCs w:val="24"/>
          <w:u w:val="none"/>
          <w:shd w:val="clear" w:color="auto" w:fill="FFFFFF"/>
        </w:rPr>
        <w:t xml:space="preserve"> these methods of data collection are </w:t>
      </w:r>
      <w:r w:rsidR="00035AE5">
        <w:rPr>
          <w:rStyle w:val="Hyperlink"/>
          <w:rFonts w:ascii="Times New Roman" w:hAnsi="Times New Roman" w:cs="Times New Roman"/>
          <w:color w:val="auto"/>
          <w:sz w:val="24"/>
          <w:szCs w:val="24"/>
          <w:u w:val="none"/>
          <w:shd w:val="clear" w:color="auto" w:fill="FFFFFF"/>
        </w:rPr>
        <w:t xml:space="preserve">often </w:t>
      </w:r>
      <w:r w:rsidR="00032DE0">
        <w:rPr>
          <w:rStyle w:val="Hyperlink"/>
          <w:rFonts w:ascii="Times New Roman" w:hAnsi="Times New Roman" w:cs="Times New Roman"/>
          <w:color w:val="auto"/>
          <w:sz w:val="24"/>
          <w:szCs w:val="24"/>
          <w:u w:val="none"/>
          <w:shd w:val="clear" w:color="auto" w:fill="FFFFFF"/>
        </w:rPr>
        <w:t xml:space="preserve">limited </w:t>
      </w:r>
      <w:r w:rsidR="00FC3E34">
        <w:rPr>
          <w:rStyle w:val="Hyperlink"/>
          <w:rFonts w:ascii="Times New Roman" w:hAnsi="Times New Roman" w:cs="Times New Roman"/>
          <w:color w:val="auto"/>
          <w:sz w:val="24"/>
          <w:szCs w:val="24"/>
          <w:u w:val="none"/>
          <w:shd w:val="clear" w:color="auto" w:fill="FFFFFF"/>
        </w:rPr>
        <w:t>by</w:t>
      </w:r>
      <w:r w:rsidR="00032DE0">
        <w:rPr>
          <w:rStyle w:val="Hyperlink"/>
          <w:rFonts w:ascii="Times New Roman" w:hAnsi="Times New Roman" w:cs="Times New Roman"/>
          <w:color w:val="auto"/>
          <w:sz w:val="24"/>
          <w:szCs w:val="24"/>
          <w:u w:val="none"/>
          <w:shd w:val="clear" w:color="auto" w:fill="FFFFFF"/>
        </w:rPr>
        <w:t xml:space="preserve"> recall bias and </w:t>
      </w:r>
      <w:r w:rsidR="00A63EE4">
        <w:rPr>
          <w:rStyle w:val="Hyperlink"/>
          <w:rFonts w:ascii="Times New Roman" w:hAnsi="Times New Roman" w:cs="Times New Roman"/>
          <w:color w:val="auto"/>
          <w:sz w:val="24"/>
          <w:szCs w:val="24"/>
          <w:u w:val="none"/>
          <w:shd w:val="clear" w:color="auto" w:fill="FFFFFF"/>
        </w:rPr>
        <w:t>lack of direct measurement of biological phenomena</w:t>
      </w:r>
      <w:r w:rsidR="00035AE5">
        <w:rPr>
          <w:rStyle w:val="Hyperlink"/>
          <w:rFonts w:ascii="Times New Roman" w:hAnsi="Times New Roman" w:cs="Times New Roman"/>
          <w:color w:val="auto"/>
          <w:sz w:val="24"/>
          <w:szCs w:val="24"/>
          <w:u w:val="none"/>
          <w:shd w:val="clear" w:color="auto" w:fill="FFFFFF"/>
        </w:rPr>
        <w:t xml:space="preserve">. </w:t>
      </w:r>
    </w:p>
    <w:p w14:paraId="34A42974" w14:textId="0A38AE79" w:rsidR="00B01CB2" w:rsidRPr="0096596E" w:rsidRDefault="00A63EE4" w:rsidP="00B01CB2">
      <w:pPr>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 xml:space="preserve">Neuroimaging data </w:t>
      </w:r>
      <w:proofErr w:type="gramStart"/>
      <w:r>
        <w:rPr>
          <w:rStyle w:val="Hyperlink"/>
          <w:rFonts w:ascii="Times New Roman" w:hAnsi="Times New Roman" w:cs="Times New Roman"/>
          <w:color w:val="auto"/>
          <w:sz w:val="24"/>
          <w:szCs w:val="24"/>
          <w:u w:val="none"/>
          <w:shd w:val="clear" w:color="auto" w:fill="FFFFFF"/>
        </w:rPr>
        <w:t>isn’t</w:t>
      </w:r>
      <w:proofErr w:type="gramEnd"/>
      <w:r>
        <w:rPr>
          <w:rStyle w:val="Hyperlink"/>
          <w:rFonts w:ascii="Times New Roman" w:hAnsi="Times New Roman" w:cs="Times New Roman"/>
          <w:color w:val="auto"/>
          <w:sz w:val="24"/>
          <w:szCs w:val="24"/>
          <w:u w:val="none"/>
          <w:shd w:val="clear" w:color="auto" w:fill="FFFFFF"/>
        </w:rPr>
        <w:t xml:space="preserve"> included </w:t>
      </w:r>
      <w:r w:rsidRPr="00A63EE4">
        <w:rPr>
          <w:rStyle w:val="Hyperlink"/>
          <w:rFonts w:ascii="Times New Roman" w:hAnsi="Times New Roman" w:cs="Times New Roman"/>
          <w:i/>
          <w:color w:val="auto"/>
          <w:sz w:val="24"/>
          <w:szCs w:val="24"/>
          <w:u w:val="none"/>
          <w:shd w:val="clear" w:color="auto" w:fill="FFFFFF"/>
        </w:rPr>
        <w:t xml:space="preserve">a priori </w:t>
      </w:r>
      <w:r>
        <w:rPr>
          <w:rStyle w:val="Hyperlink"/>
          <w:rFonts w:ascii="Times New Roman" w:hAnsi="Times New Roman" w:cs="Times New Roman"/>
          <w:color w:val="auto"/>
          <w:sz w:val="24"/>
          <w:szCs w:val="24"/>
          <w:u w:val="none"/>
          <w:shd w:val="clear" w:color="auto" w:fill="FFFFFF"/>
        </w:rPr>
        <w:t xml:space="preserve">in epidemiological studies due to cost and participant burden; however, many </w:t>
      </w:r>
      <w:r w:rsidR="00DA0B9F">
        <w:rPr>
          <w:rStyle w:val="Hyperlink"/>
          <w:rFonts w:ascii="Times New Roman" w:hAnsi="Times New Roman" w:cs="Times New Roman"/>
          <w:color w:val="auto"/>
          <w:sz w:val="24"/>
          <w:szCs w:val="24"/>
          <w:u w:val="none"/>
          <w:shd w:val="clear" w:color="auto" w:fill="FFFFFF"/>
        </w:rPr>
        <w:t xml:space="preserve">existing </w:t>
      </w:r>
      <w:r>
        <w:rPr>
          <w:rStyle w:val="Hyperlink"/>
          <w:rFonts w:ascii="Times New Roman" w:hAnsi="Times New Roman" w:cs="Times New Roman"/>
          <w:color w:val="auto"/>
          <w:sz w:val="24"/>
          <w:szCs w:val="24"/>
          <w:u w:val="none"/>
          <w:shd w:val="clear" w:color="auto" w:fill="FFFFFF"/>
        </w:rPr>
        <w:t xml:space="preserve">studies can address this limitation if proper methodological approaches from epidemiological studies are adapted. </w:t>
      </w:r>
      <w:r w:rsidR="00B01CB2" w:rsidRPr="00A63EE4">
        <w:rPr>
          <w:rStyle w:val="Hyperlink"/>
          <w:rFonts w:ascii="Times New Roman" w:hAnsi="Times New Roman" w:cs="Times New Roman"/>
          <w:color w:val="auto"/>
          <w:sz w:val="24"/>
          <w:szCs w:val="24"/>
          <w:u w:val="none"/>
          <w:shd w:val="clear" w:color="auto" w:fill="FFFFFF"/>
        </w:rPr>
        <w:t>Many</w:t>
      </w:r>
      <w:r w:rsidR="00B01CB2" w:rsidRPr="00CA0DB3">
        <w:rPr>
          <w:rStyle w:val="Hyperlink"/>
          <w:rFonts w:ascii="Times New Roman" w:hAnsi="Times New Roman" w:cs="Times New Roman"/>
          <w:color w:val="auto"/>
          <w:sz w:val="24"/>
          <w:szCs w:val="24"/>
          <w:u w:val="none"/>
          <w:shd w:val="clear" w:color="auto" w:fill="FFFFFF"/>
        </w:rPr>
        <w:t xml:space="preserve"> research centers have cohorts numbering in the thousands with participants concentrated in a single geographic area, providing </w:t>
      </w:r>
      <w:r w:rsidR="0085117B" w:rsidRPr="00CA0DB3">
        <w:rPr>
          <w:rStyle w:val="Hyperlink"/>
          <w:rFonts w:ascii="Times New Roman" w:hAnsi="Times New Roman" w:cs="Times New Roman"/>
          <w:color w:val="auto"/>
          <w:sz w:val="24"/>
          <w:szCs w:val="24"/>
          <w:u w:val="none"/>
          <w:shd w:val="clear" w:color="auto" w:fill="FFFFFF"/>
        </w:rPr>
        <w:t>a unique opportunity to investigate the interaction between environm</w:t>
      </w:r>
      <w:r w:rsidR="00DA0B9F">
        <w:rPr>
          <w:rStyle w:val="Hyperlink"/>
          <w:rFonts w:ascii="Times New Roman" w:hAnsi="Times New Roman" w:cs="Times New Roman"/>
          <w:color w:val="auto"/>
          <w:sz w:val="24"/>
          <w:szCs w:val="24"/>
          <w:u w:val="none"/>
          <w:shd w:val="clear" w:color="auto" w:fill="FFFFFF"/>
        </w:rPr>
        <w:t>ent and health without increasing</w:t>
      </w:r>
      <w:r w:rsidR="0085117B" w:rsidRPr="00CA0DB3">
        <w:rPr>
          <w:rStyle w:val="Hyperlink"/>
          <w:rFonts w:ascii="Times New Roman" w:hAnsi="Times New Roman" w:cs="Times New Roman"/>
          <w:color w:val="auto"/>
          <w:sz w:val="24"/>
          <w:szCs w:val="24"/>
          <w:u w:val="none"/>
          <w:shd w:val="clear" w:color="auto" w:fill="FFFFFF"/>
        </w:rPr>
        <w:t xml:space="preserve"> participant burden. </w:t>
      </w:r>
      <w:r w:rsidRPr="00CA0DB3">
        <w:rPr>
          <w:rStyle w:val="Hyperlink"/>
          <w:rFonts w:ascii="Times New Roman" w:hAnsi="Times New Roman" w:cs="Times New Roman"/>
          <w:color w:val="auto"/>
          <w:sz w:val="24"/>
          <w:szCs w:val="24"/>
          <w:u w:val="none"/>
          <w:shd w:val="clear" w:color="auto" w:fill="FFFFFF"/>
        </w:rPr>
        <w:t>Brain Age Gap (BAG)</w:t>
      </w:r>
      <w:r>
        <w:rPr>
          <w:rStyle w:val="Hyperlink"/>
          <w:rFonts w:ascii="Times New Roman" w:hAnsi="Times New Roman" w:cs="Times New Roman"/>
          <w:color w:val="auto"/>
          <w:sz w:val="24"/>
          <w:szCs w:val="24"/>
          <w:u w:val="none"/>
          <w:shd w:val="clear" w:color="auto" w:fill="FFFFFF"/>
        </w:rPr>
        <w:t>,</w:t>
      </w:r>
      <w:r w:rsidRPr="00CA0DB3">
        <w:rPr>
          <w:rStyle w:val="Hyperlink"/>
          <w:rFonts w:ascii="Times New Roman" w:hAnsi="Times New Roman" w:cs="Times New Roman"/>
          <w:color w:val="auto"/>
          <w:sz w:val="24"/>
          <w:szCs w:val="24"/>
          <w:u w:val="none"/>
          <w:shd w:val="clear" w:color="auto" w:fill="FFFFFF"/>
        </w:rPr>
        <w:t xml:space="preserve"> which assesses discrepancies between the brain’s chronological age and </w:t>
      </w:r>
      <w:r>
        <w:rPr>
          <w:rStyle w:val="Hyperlink"/>
          <w:rFonts w:ascii="Times New Roman" w:hAnsi="Times New Roman" w:cs="Times New Roman"/>
          <w:color w:val="auto"/>
          <w:sz w:val="24"/>
          <w:szCs w:val="24"/>
          <w:u w:val="none"/>
          <w:shd w:val="clear" w:color="auto" w:fill="FFFFFF"/>
        </w:rPr>
        <w:t xml:space="preserve">biological </w:t>
      </w:r>
      <w:r w:rsidRPr="00CA0DB3">
        <w:rPr>
          <w:rStyle w:val="Hyperlink"/>
          <w:rFonts w:ascii="Times New Roman" w:hAnsi="Times New Roman" w:cs="Times New Roman"/>
          <w:color w:val="auto"/>
          <w:sz w:val="24"/>
          <w:szCs w:val="24"/>
          <w:u w:val="none"/>
          <w:shd w:val="clear" w:color="auto" w:fill="FFFFFF"/>
        </w:rPr>
        <w:t>age</w:t>
      </w:r>
      <w:r>
        <w:rPr>
          <w:rStyle w:val="Hyperlink"/>
          <w:rFonts w:ascii="Times New Roman" w:hAnsi="Times New Roman" w:cs="Times New Roman"/>
          <w:color w:val="auto"/>
          <w:sz w:val="24"/>
          <w:szCs w:val="24"/>
          <w:u w:val="none"/>
          <w:shd w:val="clear" w:color="auto" w:fill="FFFFFF"/>
        </w:rPr>
        <w:t xml:space="preserve">, </w:t>
      </w:r>
      <w:proofErr w:type="gramStart"/>
      <w:r>
        <w:rPr>
          <w:rStyle w:val="Hyperlink"/>
          <w:rFonts w:ascii="Times New Roman" w:hAnsi="Times New Roman" w:cs="Times New Roman"/>
          <w:color w:val="auto"/>
          <w:sz w:val="24"/>
          <w:szCs w:val="24"/>
          <w:u w:val="none"/>
          <w:shd w:val="clear" w:color="auto" w:fill="FFFFFF"/>
        </w:rPr>
        <w:t>can be viewed</w:t>
      </w:r>
      <w:proofErr w:type="gramEnd"/>
      <w:r>
        <w:rPr>
          <w:rStyle w:val="Hyperlink"/>
          <w:rFonts w:ascii="Times New Roman" w:hAnsi="Times New Roman" w:cs="Times New Roman"/>
          <w:color w:val="auto"/>
          <w:sz w:val="24"/>
          <w:szCs w:val="24"/>
          <w:u w:val="none"/>
          <w:shd w:val="clear" w:color="auto" w:fill="FFFFFF"/>
        </w:rPr>
        <w:t xml:space="preserve"> as a summary measure of brain health</w:t>
      </w:r>
      <w:sdt>
        <w:sdtPr>
          <w:rPr>
            <w:rStyle w:val="Hyperlink"/>
            <w:rFonts w:ascii="Times New Roman" w:hAnsi="Times New Roman" w:cs="Times New Roman"/>
            <w:color w:val="000000"/>
            <w:sz w:val="24"/>
            <w:szCs w:val="24"/>
            <w:u w:val="none"/>
            <w:shd w:val="clear" w:color="auto" w:fill="FFFFFF"/>
            <w:vertAlign w:val="superscript"/>
          </w:rPr>
          <w:tag w:val="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"/>
          <w:id w:val="-1484391879"/>
          <w:placeholder>
            <w:docPart w:val="DefaultPlaceholder_-1854013440"/>
          </w:placeholder>
        </w:sdtPr>
        <w:sdtEndPr>
          <w:rPr>
            <w:rStyle w:val="Hyperlink"/>
          </w:rPr>
        </w:sdtEndPr>
        <w:sdtContent>
          <w:r w:rsidR="00D609C4" w:rsidRPr="00D609C4">
            <w:rPr>
              <w:rStyle w:val="Hyperlink"/>
              <w:rFonts w:ascii="Times New Roman" w:hAnsi="Times New Roman" w:cs="Times New Roman"/>
              <w:color w:val="000000"/>
              <w:sz w:val="24"/>
              <w:szCs w:val="24"/>
              <w:u w:val="none"/>
              <w:shd w:val="clear" w:color="auto" w:fill="FFFFFF"/>
              <w:vertAlign w:val="superscript"/>
            </w:rPr>
            <w:t>8</w:t>
          </w:r>
        </w:sdtContent>
      </w:sdt>
      <w:r w:rsidRPr="00CA0DB3">
        <w:rPr>
          <w:rStyle w:val="Hyperlink"/>
          <w:rFonts w:ascii="Times New Roman" w:hAnsi="Times New Roman" w:cs="Times New Roman"/>
          <w:color w:val="auto"/>
          <w:sz w:val="24"/>
          <w:szCs w:val="24"/>
          <w:u w:val="none"/>
          <w:shd w:val="clear" w:color="auto" w:fill="FFFFFF"/>
        </w:rPr>
        <w:t xml:space="preserve">. </w:t>
      </w:r>
      <w:r w:rsidR="00B01CB2" w:rsidRPr="00CA0DB3">
        <w:rPr>
          <w:rStyle w:val="Hyperlink"/>
          <w:rFonts w:ascii="Times New Roman" w:hAnsi="Times New Roman" w:cs="Times New Roman"/>
          <w:color w:val="auto"/>
          <w:sz w:val="24"/>
          <w:szCs w:val="24"/>
          <w:u w:val="none"/>
          <w:shd w:val="clear" w:color="auto" w:fill="FFFFFF"/>
        </w:rPr>
        <w:t xml:space="preserve">This technique has </w:t>
      </w:r>
      <w:r w:rsidR="00CA0DB3">
        <w:rPr>
          <w:rStyle w:val="Hyperlink"/>
          <w:rFonts w:ascii="Times New Roman" w:hAnsi="Times New Roman" w:cs="Times New Roman"/>
          <w:color w:val="auto"/>
          <w:sz w:val="24"/>
          <w:szCs w:val="24"/>
          <w:u w:val="none"/>
          <w:shd w:val="clear" w:color="auto" w:fill="FFFFFF"/>
        </w:rPr>
        <w:t>demonstrated success</w:t>
      </w:r>
      <w:r w:rsidR="00B01CB2" w:rsidRPr="00CA0DB3">
        <w:rPr>
          <w:rStyle w:val="Hyperlink"/>
          <w:rFonts w:ascii="Times New Roman" w:hAnsi="Times New Roman" w:cs="Times New Roman"/>
          <w:color w:val="auto"/>
          <w:sz w:val="24"/>
          <w:szCs w:val="24"/>
          <w:u w:val="none"/>
          <w:shd w:val="clear" w:color="auto" w:fill="FFFFFF"/>
        </w:rPr>
        <w:t xml:space="preserve"> at distinguishing between AD, mild cognitive impairment and healthy controls</w:t>
      </w:r>
      <w:sdt>
        <w:sdtPr>
          <w:rPr>
            <w:rStyle w:val="Hyperlink"/>
            <w:rFonts w:ascii="Times New Roman" w:hAnsi="Times New Roman" w:cs="Times New Roman"/>
            <w:color w:val="000000"/>
            <w:sz w:val="24"/>
            <w:szCs w:val="24"/>
            <w:u w:val="none"/>
            <w:shd w:val="clear" w:color="auto" w:fill="FFFFFF"/>
            <w:vertAlign w:val="superscript"/>
          </w:rPr>
          <w:tag w:val="MENDELEY_CITATION_v3_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"/>
          <w:id w:val="-1553072578"/>
          <w:placeholder>
            <w:docPart w:val="DefaultPlaceholder_-1854013440"/>
          </w:placeholder>
        </w:sdtPr>
        <w:sdtEndPr>
          <w:rPr>
            <w:rStyle w:val="Hyperlink"/>
          </w:rPr>
        </w:sdtEndPr>
        <w:sdtContent>
          <w:r w:rsidR="00D609C4" w:rsidRPr="00D609C4">
            <w:rPr>
              <w:rStyle w:val="Hyperlink"/>
              <w:rFonts w:ascii="Times New Roman" w:hAnsi="Times New Roman" w:cs="Times New Roman"/>
              <w:color w:val="000000"/>
              <w:sz w:val="24"/>
              <w:szCs w:val="24"/>
              <w:u w:val="none"/>
              <w:shd w:val="clear" w:color="auto" w:fill="FFFFFF"/>
              <w:vertAlign w:val="superscript"/>
            </w:rPr>
            <w:t>9</w:t>
          </w:r>
        </w:sdtContent>
      </w:sdt>
      <w:r w:rsidR="0096596E">
        <w:rPr>
          <w:rStyle w:val="Hyperlink"/>
          <w:rFonts w:ascii="Times New Roman" w:hAnsi="Times New Roman" w:cs="Times New Roman"/>
          <w:color w:val="auto"/>
          <w:sz w:val="24"/>
          <w:szCs w:val="24"/>
          <w:u w:val="none"/>
          <w:shd w:val="clear" w:color="auto" w:fill="FFFFFF"/>
        </w:rPr>
        <w:t>, as well as demonstrating the exaggerated effect of aging in cohorts of HIV seropositive individuals</w:t>
      </w:r>
      <w:sdt>
        <w:sdtPr>
          <w:rPr>
            <w:rStyle w:val="Hyperlink"/>
            <w:rFonts w:ascii="Times New Roman" w:hAnsi="Times New Roman" w:cs="Times New Roman"/>
            <w:color w:val="000000"/>
            <w:sz w:val="24"/>
            <w:szCs w:val="24"/>
            <w:u w:val="none"/>
            <w:shd w:val="clear" w:color="auto" w:fill="FFFFFF"/>
            <w:vertAlign w:val="superscript"/>
          </w:rPr>
          <w:tag w:val="MENDELEY_CITATION_v3_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"/>
          <w:id w:val="488450351"/>
          <w:placeholder>
            <w:docPart w:val="DefaultPlaceholder_-1854013440"/>
          </w:placeholder>
        </w:sdtPr>
        <w:sdtEndPr>
          <w:rPr>
            <w:rStyle w:val="Hyperlink"/>
          </w:rPr>
        </w:sdtEndPr>
        <w:sdtContent>
          <w:r w:rsidR="00D609C4" w:rsidRPr="00D609C4">
            <w:rPr>
              <w:rStyle w:val="Hyperlink"/>
              <w:rFonts w:ascii="Times New Roman" w:hAnsi="Times New Roman" w:cs="Times New Roman"/>
              <w:color w:val="000000"/>
              <w:sz w:val="24"/>
              <w:szCs w:val="24"/>
              <w:u w:val="none"/>
              <w:shd w:val="clear" w:color="auto" w:fill="FFFFFF"/>
              <w:vertAlign w:val="superscript"/>
            </w:rPr>
            <w:t>10</w:t>
          </w:r>
        </w:sdtContent>
      </w:sdt>
      <w:r w:rsidR="0096596E">
        <w:rPr>
          <w:rStyle w:val="Hyperlink"/>
          <w:rFonts w:ascii="Times New Roman" w:hAnsi="Times New Roman" w:cs="Times New Roman"/>
          <w:color w:val="000000"/>
          <w:sz w:val="24"/>
          <w:szCs w:val="24"/>
          <w:u w:val="none"/>
          <w:shd w:val="clear" w:color="auto" w:fill="FFFFFF"/>
        </w:rPr>
        <w:t>.</w:t>
      </w:r>
    </w:p>
    <w:p w14:paraId="16D7E8C2" w14:textId="31F9E7D0" w:rsidR="00B01CB2" w:rsidRPr="00BC63B7" w:rsidRDefault="0051111A" w:rsidP="00B01CB2">
      <w:pPr>
        <w:rPr>
          <w:rFonts w:ascii="Times New Roman" w:hAnsi="Times New Roman" w:cs="Times New Roman"/>
          <w:sz w:val="24"/>
          <w:szCs w:val="24"/>
          <w:shd w:val="clear" w:color="auto" w:fill="FFFFFF"/>
        </w:rPr>
      </w:pPr>
      <w:r>
        <w:rPr>
          <w:rStyle w:val="Hyperlink"/>
          <w:rFonts w:ascii="Times New Roman" w:hAnsi="Times New Roman" w:cs="Times New Roman"/>
          <w:color w:val="auto"/>
          <w:sz w:val="24"/>
          <w:szCs w:val="24"/>
          <w:u w:val="none"/>
          <w:shd w:val="clear" w:color="auto" w:fill="FFFFFF"/>
        </w:rPr>
        <w:t xml:space="preserve">Given the </w:t>
      </w:r>
      <w:r w:rsidR="00B01CB2">
        <w:rPr>
          <w:rStyle w:val="Hyperlink"/>
          <w:rFonts w:ascii="Times New Roman" w:hAnsi="Times New Roman" w:cs="Times New Roman"/>
          <w:color w:val="auto"/>
          <w:sz w:val="24"/>
          <w:szCs w:val="24"/>
          <w:u w:val="none"/>
          <w:shd w:val="clear" w:color="auto" w:fill="FFFFFF"/>
        </w:rPr>
        <w:t xml:space="preserve">sensitivity of BAG to </w:t>
      </w:r>
      <w:r w:rsidR="0096596E">
        <w:rPr>
          <w:rStyle w:val="Hyperlink"/>
          <w:rFonts w:ascii="Times New Roman" w:hAnsi="Times New Roman" w:cs="Times New Roman"/>
          <w:color w:val="auto"/>
          <w:sz w:val="24"/>
          <w:szCs w:val="24"/>
          <w:u w:val="none"/>
          <w:shd w:val="clear" w:color="auto" w:fill="FFFFFF"/>
        </w:rPr>
        <w:t xml:space="preserve">quantify structural changes in the brain and </w:t>
      </w:r>
      <w:r w:rsidR="00B01CB2">
        <w:rPr>
          <w:rStyle w:val="Hyperlink"/>
          <w:rFonts w:ascii="Times New Roman" w:hAnsi="Times New Roman" w:cs="Times New Roman"/>
          <w:color w:val="auto"/>
          <w:sz w:val="24"/>
          <w:szCs w:val="24"/>
          <w:u w:val="none"/>
          <w:shd w:val="clear" w:color="auto" w:fill="FFFFFF"/>
        </w:rPr>
        <w:t xml:space="preserve">the role environment </w:t>
      </w:r>
      <w:r w:rsidR="0096596E">
        <w:rPr>
          <w:rStyle w:val="Hyperlink"/>
          <w:rFonts w:ascii="Times New Roman" w:hAnsi="Times New Roman" w:cs="Times New Roman"/>
          <w:color w:val="auto"/>
          <w:sz w:val="24"/>
          <w:szCs w:val="24"/>
          <w:u w:val="none"/>
          <w:shd w:val="clear" w:color="auto" w:fill="FFFFFF"/>
        </w:rPr>
        <w:t>plays in health disparities</w:t>
      </w:r>
      <w:sdt>
        <w:sdtPr>
          <w:rPr>
            <w:rStyle w:val="Hyperlink"/>
            <w:rFonts w:ascii="Times New Roman" w:hAnsi="Times New Roman" w:cs="Times New Roman"/>
            <w:color w:val="000000"/>
            <w:sz w:val="24"/>
            <w:szCs w:val="24"/>
            <w:u w:val="none"/>
            <w:shd w:val="clear" w:color="auto" w:fill="FFFFFF"/>
            <w:vertAlign w:val="superscript"/>
          </w:rPr>
          <w:tag w:val="MENDELEY_CITATION_v3_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"/>
          <w:id w:val="423241123"/>
          <w:placeholder>
            <w:docPart w:val="DefaultPlaceholder_-1854013440"/>
          </w:placeholder>
        </w:sdtPr>
        <w:sdtEndPr>
          <w:rPr>
            <w:rStyle w:val="Hyperlink"/>
          </w:rPr>
        </w:sdtEndPr>
        <w:sdtContent>
          <w:r w:rsidR="003E1EAD" w:rsidRPr="003E1EAD">
            <w:rPr>
              <w:rStyle w:val="Hyperlink"/>
              <w:rFonts w:ascii="Times New Roman" w:hAnsi="Times New Roman" w:cs="Times New Roman"/>
              <w:color w:val="000000"/>
              <w:sz w:val="24"/>
              <w:szCs w:val="24"/>
              <w:u w:val="none"/>
              <w:shd w:val="clear" w:color="auto" w:fill="FFFFFF"/>
              <w:vertAlign w:val="superscript"/>
            </w:rPr>
            <w:t>2</w:t>
          </w:r>
        </w:sdtContent>
      </w:sdt>
      <w:r w:rsidR="00B01CB2">
        <w:rPr>
          <w:rStyle w:val="Hyperlink"/>
          <w:rFonts w:ascii="Times New Roman" w:hAnsi="Times New Roman" w:cs="Times New Roman"/>
          <w:color w:val="auto"/>
          <w:sz w:val="24"/>
          <w:szCs w:val="24"/>
          <w:u w:val="none"/>
          <w:shd w:val="clear" w:color="auto" w:fill="FFFFFF"/>
        </w:rPr>
        <w:t xml:space="preserve">, </w:t>
      </w:r>
      <w:r w:rsidR="00CA0DB3">
        <w:rPr>
          <w:rStyle w:val="Hyperlink"/>
          <w:rFonts w:ascii="Times New Roman" w:hAnsi="Times New Roman" w:cs="Times New Roman"/>
          <w:color w:val="auto"/>
          <w:sz w:val="24"/>
          <w:szCs w:val="24"/>
          <w:u w:val="none"/>
          <w:shd w:val="clear" w:color="auto" w:fill="FFFFFF"/>
        </w:rPr>
        <w:t>we will assess the spatial relationship between BAG and the urba</w:t>
      </w:r>
      <w:r w:rsidR="0096596E">
        <w:rPr>
          <w:rStyle w:val="Hyperlink"/>
          <w:rFonts w:ascii="Times New Roman" w:hAnsi="Times New Roman" w:cs="Times New Roman"/>
          <w:color w:val="auto"/>
          <w:sz w:val="24"/>
          <w:szCs w:val="24"/>
          <w:u w:val="none"/>
          <w:shd w:val="clear" w:color="auto" w:fill="FFFFFF"/>
        </w:rPr>
        <w:t xml:space="preserve">n environment in St. Louis, MO. </w:t>
      </w:r>
      <w:r w:rsidR="003E1EAD">
        <w:rPr>
          <w:rStyle w:val="Hyperlink"/>
          <w:rFonts w:ascii="Times New Roman" w:hAnsi="Times New Roman" w:cs="Times New Roman"/>
          <w:color w:val="auto"/>
          <w:sz w:val="24"/>
          <w:szCs w:val="24"/>
          <w:u w:val="none"/>
          <w:shd w:val="clear" w:color="auto" w:fill="FFFFFF"/>
        </w:rPr>
        <w:t>Now</w:t>
      </w:r>
      <w:r w:rsidR="00B01CB2">
        <w:rPr>
          <w:rStyle w:val="Hyperlink"/>
          <w:rFonts w:ascii="Times New Roman" w:hAnsi="Times New Roman" w:cs="Times New Roman"/>
          <w:color w:val="auto"/>
          <w:sz w:val="24"/>
          <w:szCs w:val="24"/>
          <w:u w:val="none"/>
          <w:shd w:val="clear" w:color="auto" w:fill="FFFFFF"/>
        </w:rPr>
        <w:t xml:space="preserve"> is the opportune time to link spatial analysis approaches from public health applications with richly characterized neuroimaging phenotypes</w:t>
      </w:r>
      <w:sdt>
        <w:sdtPr>
          <w:rPr>
            <w:rStyle w:val="Hyperlink"/>
            <w:rFonts w:ascii="Times New Roman" w:hAnsi="Times New Roman" w:cs="Times New Roman"/>
            <w:color w:val="000000"/>
            <w:sz w:val="24"/>
            <w:szCs w:val="24"/>
            <w:u w:val="none"/>
            <w:shd w:val="clear" w:color="auto" w:fill="FFFFFF"/>
            <w:vertAlign w:val="superscript"/>
          </w:rPr>
          <w:tag w:val="MENDELEY_CITATION_v3_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"/>
          <w:id w:val="356315206"/>
          <w:placeholder>
            <w:docPart w:val="31197AB75549401EB4A739BA3E12F49A"/>
          </w:placeholder>
        </w:sdtPr>
        <w:sdtEndPr>
          <w:rPr>
            <w:rStyle w:val="Hyperlink"/>
          </w:rPr>
        </w:sdtEndPr>
        <w:sdtContent>
          <w:r w:rsidR="00D609C4" w:rsidRPr="00D609C4">
            <w:rPr>
              <w:rStyle w:val="Hyperlink"/>
              <w:rFonts w:ascii="Times New Roman" w:hAnsi="Times New Roman" w:cs="Times New Roman"/>
              <w:color w:val="000000"/>
              <w:sz w:val="24"/>
              <w:szCs w:val="24"/>
              <w:u w:val="none"/>
              <w:shd w:val="clear" w:color="auto" w:fill="FFFFFF"/>
              <w:vertAlign w:val="superscript"/>
            </w:rPr>
            <w:t>11</w:t>
          </w:r>
        </w:sdtContent>
      </w:sdt>
      <w:r w:rsidR="00B01CB2">
        <w:rPr>
          <w:rStyle w:val="Hyperlink"/>
          <w:rFonts w:ascii="Times New Roman" w:hAnsi="Times New Roman" w:cs="Times New Roman"/>
          <w:color w:val="auto"/>
          <w:sz w:val="24"/>
          <w:szCs w:val="24"/>
          <w:u w:val="none"/>
          <w:shd w:val="clear" w:color="auto" w:fill="FFFFFF"/>
        </w:rPr>
        <w:t xml:space="preserve">. To support other researchers, </w:t>
      </w:r>
      <w:r w:rsidR="00CA0DB3">
        <w:rPr>
          <w:rStyle w:val="Hyperlink"/>
          <w:rFonts w:ascii="Times New Roman" w:hAnsi="Times New Roman" w:cs="Times New Roman"/>
          <w:color w:val="auto"/>
          <w:sz w:val="24"/>
          <w:szCs w:val="24"/>
          <w:u w:val="none"/>
          <w:shd w:val="clear" w:color="auto" w:fill="FFFFFF"/>
        </w:rPr>
        <w:t xml:space="preserve">we present an analytical approach to evaluating sample, as well as </w:t>
      </w:r>
      <w:r w:rsidR="00B01CB2">
        <w:rPr>
          <w:rStyle w:val="Hyperlink"/>
          <w:rFonts w:ascii="Times New Roman" w:hAnsi="Times New Roman" w:cs="Times New Roman"/>
          <w:color w:val="auto"/>
          <w:sz w:val="24"/>
          <w:szCs w:val="24"/>
          <w:u w:val="none"/>
          <w:shd w:val="clear" w:color="auto" w:fill="FFFFFF"/>
        </w:rPr>
        <w:t xml:space="preserve">a brief introduction to point pattern analysis. </w:t>
      </w:r>
      <w:r w:rsidR="00CA0DB3">
        <w:rPr>
          <w:rStyle w:val="Hyperlink"/>
          <w:rFonts w:ascii="Times New Roman" w:hAnsi="Times New Roman" w:cs="Times New Roman"/>
          <w:color w:val="auto"/>
          <w:sz w:val="24"/>
          <w:szCs w:val="24"/>
          <w:u w:val="none"/>
          <w:shd w:val="clear" w:color="auto" w:fill="FFFFFF"/>
        </w:rPr>
        <w:t>C</w:t>
      </w:r>
      <w:r w:rsidR="00B01CB2">
        <w:rPr>
          <w:rStyle w:val="Hyperlink"/>
          <w:rFonts w:ascii="Times New Roman" w:hAnsi="Times New Roman" w:cs="Times New Roman"/>
          <w:color w:val="auto"/>
          <w:sz w:val="24"/>
          <w:szCs w:val="24"/>
          <w:u w:val="none"/>
          <w:shd w:val="clear" w:color="auto" w:fill="FFFFFF"/>
        </w:rPr>
        <w:t xml:space="preserve">omplete example code </w:t>
      </w:r>
      <w:r w:rsidR="00CA0DB3">
        <w:rPr>
          <w:rStyle w:val="Hyperlink"/>
          <w:rFonts w:ascii="Times New Roman" w:hAnsi="Times New Roman" w:cs="Times New Roman"/>
          <w:color w:val="auto"/>
          <w:sz w:val="24"/>
          <w:szCs w:val="24"/>
          <w:u w:val="none"/>
          <w:shd w:val="clear" w:color="auto" w:fill="FFFFFF"/>
        </w:rPr>
        <w:t xml:space="preserve">is </w:t>
      </w:r>
      <w:r w:rsidR="00B01CB2">
        <w:rPr>
          <w:rStyle w:val="Hyperlink"/>
          <w:rFonts w:ascii="Times New Roman" w:hAnsi="Times New Roman" w:cs="Times New Roman"/>
          <w:color w:val="auto"/>
          <w:sz w:val="24"/>
          <w:szCs w:val="24"/>
          <w:u w:val="none"/>
          <w:shd w:val="clear" w:color="auto" w:fill="FFFFFF"/>
        </w:rPr>
        <w:t xml:space="preserve">available at </w:t>
      </w:r>
      <w:hyperlink r:id="rId9" w:history="1">
        <w:r w:rsidR="00120144" w:rsidRPr="007549F7">
          <w:rPr>
            <w:rStyle w:val="Hyperlink"/>
            <w:rFonts w:ascii="Times New Roman" w:hAnsi="Times New Roman" w:cs="Times New Roman"/>
            <w:sz w:val="24"/>
            <w:szCs w:val="24"/>
            <w:shd w:val="clear" w:color="auto" w:fill="FFFFFF"/>
          </w:rPr>
          <w:t>https://github.com/jwisch/PractitionersGuideSpatAnalysis</w:t>
        </w:r>
      </w:hyperlink>
      <w:r w:rsidR="00120144">
        <w:rPr>
          <w:rStyle w:val="Hyperlink"/>
          <w:rFonts w:ascii="Times New Roman" w:hAnsi="Times New Roman" w:cs="Times New Roman"/>
          <w:color w:val="auto"/>
          <w:sz w:val="24"/>
          <w:szCs w:val="24"/>
          <w:u w:val="none"/>
          <w:shd w:val="clear" w:color="auto" w:fill="FFFFFF"/>
        </w:rPr>
        <w:t xml:space="preserve"> or in the supplemental materials</w:t>
      </w:r>
      <w:r w:rsidR="00B01CB2">
        <w:rPr>
          <w:rStyle w:val="Hyperlink"/>
          <w:rFonts w:ascii="Times New Roman" w:hAnsi="Times New Roman" w:cs="Times New Roman"/>
          <w:color w:val="auto"/>
          <w:sz w:val="24"/>
          <w:szCs w:val="24"/>
          <w:u w:val="none"/>
          <w:shd w:val="clear" w:color="auto" w:fill="FFFFFF"/>
        </w:rPr>
        <w:t xml:space="preserve">. </w:t>
      </w:r>
    </w:p>
    <w:p w14:paraId="40AE93CF" w14:textId="77777777" w:rsidR="00C55D16" w:rsidRPr="0051111A" w:rsidRDefault="00C55D16">
      <w:pPr>
        <w:rPr>
          <w:rFonts w:ascii="Times New Roman" w:hAnsi="Times New Roman" w:cs="Times New Roman"/>
          <w:sz w:val="24"/>
          <w:szCs w:val="24"/>
        </w:rPr>
      </w:pPr>
    </w:p>
    <w:p w14:paraId="336F3540" w14:textId="77777777" w:rsidR="00786B4F" w:rsidRPr="0051111A" w:rsidRDefault="00786B4F">
      <w:pPr>
        <w:rPr>
          <w:rFonts w:ascii="Times New Roman" w:hAnsi="Times New Roman" w:cs="Times New Roman"/>
          <w:sz w:val="24"/>
          <w:szCs w:val="24"/>
        </w:rPr>
      </w:pPr>
      <w:r w:rsidRPr="0051111A">
        <w:rPr>
          <w:rFonts w:ascii="Times New Roman" w:hAnsi="Times New Roman" w:cs="Times New Roman"/>
          <w:sz w:val="24"/>
          <w:szCs w:val="24"/>
        </w:rPr>
        <w:t>METHODS</w:t>
      </w:r>
    </w:p>
    <w:p w14:paraId="4C5AA0C8" w14:textId="77777777" w:rsidR="00390E9E" w:rsidRDefault="000D1837">
      <w:pPr>
        <w:rPr>
          <w:rFonts w:ascii="Times New Roman" w:hAnsi="Times New Roman" w:cs="Times New Roman"/>
          <w:i/>
          <w:sz w:val="24"/>
          <w:szCs w:val="24"/>
        </w:rPr>
      </w:pPr>
      <w:r w:rsidRPr="0051111A">
        <w:rPr>
          <w:rFonts w:ascii="Times New Roman" w:hAnsi="Times New Roman" w:cs="Times New Roman"/>
          <w:i/>
          <w:sz w:val="24"/>
          <w:szCs w:val="24"/>
        </w:rPr>
        <w:t>Participant Recruitment</w:t>
      </w:r>
    </w:p>
    <w:p w14:paraId="4BD6EBE7" w14:textId="3F284BBA" w:rsidR="00665ED3" w:rsidRPr="00390E9E" w:rsidRDefault="00665ED3">
      <w:pPr>
        <w:rPr>
          <w:rFonts w:ascii="Times New Roman" w:hAnsi="Times New Roman" w:cs="Times New Roman"/>
          <w:i/>
          <w:sz w:val="24"/>
          <w:szCs w:val="24"/>
        </w:rPr>
      </w:pPr>
      <w:r>
        <w:rPr>
          <w:rFonts w:ascii="Times New Roman" w:hAnsi="Times New Roman" w:cs="Times New Roman"/>
          <w:sz w:val="24"/>
          <w:szCs w:val="24"/>
        </w:rPr>
        <w:t>Non-representative samples pose a particular challenge to many neuroimaging cohorts</w:t>
      </w:r>
      <w:sdt>
        <w:sdtPr>
          <w:rPr>
            <w:rFonts w:ascii="Times New Roman" w:hAnsi="Times New Roman" w:cs="Times New Roman"/>
            <w:color w:val="000000"/>
            <w:sz w:val="24"/>
            <w:szCs w:val="24"/>
            <w:vertAlign w:val="superscript"/>
          </w:rPr>
          <w:tag w:val="MENDELEY_CITATION_v3_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"/>
          <w:id w:val="-165177205"/>
          <w:placeholder>
            <w:docPart w:val="DefaultPlaceholder_-1854013440"/>
          </w:placeholder>
        </w:sdtPr>
        <w:sdtEndPr/>
        <w:sdtContent>
          <w:r w:rsidR="00D609C4" w:rsidRPr="00D609C4">
            <w:rPr>
              <w:rFonts w:ascii="Times New Roman" w:hAnsi="Times New Roman" w:cs="Times New Roman"/>
              <w:color w:val="000000"/>
              <w:sz w:val="24"/>
              <w:szCs w:val="24"/>
              <w:vertAlign w:val="superscript"/>
            </w:rPr>
            <w:t>12</w:t>
          </w:r>
          <w:proofErr w:type="gramStart"/>
          <w:r w:rsidR="00D609C4" w:rsidRPr="00D609C4">
            <w:rPr>
              <w:rFonts w:ascii="Times New Roman" w:hAnsi="Times New Roman" w:cs="Times New Roman"/>
              <w:color w:val="000000"/>
              <w:sz w:val="24"/>
              <w:szCs w:val="24"/>
              <w:vertAlign w:val="superscript"/>
            </w:rPr>
            <w:t>,13</w:t>
          </w:r>
          <w:proofErr w:type="gramEnd"/>
        </w:sdtContent>
      </w:sdt>
      <w:r>
        <w:rPr>
          <w:rFonts w:ascii="Times New Roman" w:hAnsi="Times New Roman" w:cs="Times New Roman"/>
          <w:sz w:val="24"/>
          <w:szCs w:val="24"/>
        </w:rPr>
        <w:t xml:space="preserve"> and thus, careful consideration </w:t>
      </w:r>
      <w:r w:rsidR="00083794">
        <w:rPr>
          <w:rFonts w:ascii="Times New Roman" w:hAnsi="Times New Roman" w:cs="Times New Roman"/>
          <w:sz w:val="24"/>
          <w:szCs w:val="24"/>
        </w:rPr>
        <w:t>is required</w:t>
      </w:r>
      <w:r w:rsidRPr="002A6AD8">
        <w:rPr>
          <w:rFonts w:ascii="Times New Roman" w:hAnsi="Times New Roman" w:cs="Times New Roman"/>
          <w:sz w:val="24"/>
          <w:szCs w:val="24"/>
        </w:rPr>
        <w:t xml:space="preserve">. US </w:t>
      </w:r>
      <w:r>
        <w:rPr>
          <w:rFonts w:ascii="Times New Roman" w:hAnsi="Times New Roman" w:cs="Times New Roman"/>
          <w:sz w:val="24"/>
          <w:szCs w:val="24"/>
        </w:rPr>
        <w:t xml:space="preserve">based researchers </w:t>
      </w:r>
      <w:r w:rsidR="007D62A6">
        <w:rPr>
          <w:rFonts w:ascii="Times New Roman" w:hAnsi="Times New Roman" w:cs="Times New Roman"/>
          <w:sz w:val="24"/>
          <w:szCs w:val="24"/>
        </w:rPr>
        <w:t>can assess</w:t>
      </w:r>
      <w:r>
        <w:rPr>
          <w:rFonts w:ascii="Times New Roman" w:hAnsi="Times New Roman" w:cs="Times New Roman"/>
          <w:sz w:val="24"/>
          <w:szCs w:val="24"/>
        </w:rPr>
        <w:t xml:space="preserve"> if their sample is representative by comparing the demographic and spatial characteristics of their cohort to published </w:t>
      </w:r>
      <w:r w:rsidR="00DA0B9F">
        <w:rPr>
          <w:rFonts w:ascii="Times New Roman" w:hAnsi="Times New Roman" w:cs="Times New Roman"/>
          <w:sz w:val="24"/>
          <w:szCs w:val="24"/>
        </w:rPr>
        <w:t>American Community Survey (ACS)</w:t>
      </w:r>
      <w:r w:rsidR="002A6AD8">
        <w:rPr>
          <w:rFonts w:ascii="Times New Roman" w:hAnsi="Times New Roman" w:cs="Times New Roman"/>
          <w:sz w:val="24"/>
          <w:szCs w:val="24"/>
        </w:rPr>
        <w:t xml:space="preserve"> data</w:t>
      </w:r>
      <w:sdt>
        <w:sdtPr>
          <w:rPr>
            <w:rFonts w:ascii="Times New Roman" w:hAnsi="Times New Roman" w:cs="Times New Roman"/>
            <w:color w:val="000000"/>
            <w:sz w:val="24"/>
            <w:szCs w:val="24"/>
            <w:vertAlign w:val="superscript"/>
          </w:rPr>
          <w:tag w:val="MENDELEY_CITATION_v3_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"/>
          <w:id w:val="-39516673"/>
          <w:placeholder>
            <w:docPart w:val="DefaultPlaceholder_-1854013440"/>
          </w:placeholder>
        </w:sdtPr>
        <w:sdtEndPr/>
        <w:sdtContent>
          <w:r w:rsidR="00D609C4" w:rsidRPr="00D609C4">
            <w:rPr>
              <w:rFonts w:ascii="Times New Roman" w:hAnsi="Times New Roman" w:cs="Times New Roman"/>
              <w:color w:val="000000"/>
              <w:sz w:val="24"/>
              <w:szCs w:val="24"/>
              <w:vertAlign w:val="superscript"/>
            </w:rPr>
            <w:t>14</w:t>
          </w:r>
        </w:sdtContent>
      </w:sdt>
      <w:r>
        <w:rPr>
          <w:rFonts w:ascii="Times New Roman" w:hAnsi="Times New Roman" w:cs="Times New Roman"/>
          <w:sz w:val="24"/>
          <w:szCs w:val="24"/>
        </w:rPr>
        <w:t xml:space="preserve">. </w:t>
      </w:r>
    </w:p>
    <w:p w14:paraId="0F24CF31" w14:textId="77777777" w:rsidR="000D1837" w:rsidRDefault="000D1837">
      <w:pPr>
        <w:rPr>
          <w:rFonts w:ascii="Times New Roman" w:hAnsi="Times New Roman" w:cs="Times New Roman"/>
          <w:i/>
          <w:sz w:val="24"/>
          <w:szCs w:val="24"/>
        </w:rPr>
      </w:pPr>
      <w:r w:rsidRPr="0051111A">
        <w:rPr>
          <w:rFonts w:ascii="Times New Roman" w:hAnsi="Times New Roman" w:cs="Times New Roman"/>
          <w:i/>
          <w:sz w:val="24"/>
          <w:szCs w:val="24"/>
        </w:rPr>
        <w:tab/>
      </w:r>
      <w:r w:rsidR="00145876" w:rsidRPr="0051111A">
        <w:rPr>
          <w:rFonts w:ascii="Times New Roman" w:hAnsi="Times New Roman" w:cs="Times New Roman"/>
          <w:i/>
          <w:sz w:val="24"/>
          <w:szCs w:val="24"/>
        </w:rPr>
        <w:t>WUSTL Participant</w:t>
      </w:r>
      <w:r w:rsidRPr="0051111A">
        <w:rPr>
          <w:rFonts w:ascii="Times New Roman" w:hAnsi="Times New Roman" w:cs="Times New Roman"/>
          <w:i/>
          <w:sz w:val="24"/>
          <w:szCs w:val="24"/>
        </w:rPr>
        <w:t xml:space="preserve"> Recruitment</w:t>
      </w:r>
    </w:p>
    <w:p w14:paraId="122D4F37" w14:textId="44AB5EF0" w:rsidR="00B42EE7" w:rsidRPr="00B42EE7" w:rsidRDefault="00B42EE7">
      <w:pPr>
        <w:rPr>
          <w:rFonts w:ascii="Times New Roman" w:hAnsi="Times New Roman" w:cs="Times New Roman"/>
          <w:sz w:val="24"/>
          <w:szCs w:val="24"/>
        </w:rPr>
      </w:pPr>
      <w:r>
        <w:rPr>
          <w:rFonts w:ascii="Times New Roman" w:hAnsi="Times New Roman" w:cs="Times New Roman"/>
          <w:sz w:val="24"/>
          <w:szCs w:val="24"/>
        </w:rPr>
        <w:lastRenderedPageBreak/>
        <w:tab/>
      </w:r>
      <w:r w:rsidR="00083794">
        <w:rPr>
          <w:rFonts w:ascii="Times New Roman" w:hAnsi="Times New Roman" w:cs="Times New Roman"/>
          <w:sz w:val="24"/>
          <w:szCs w:val="24"/>
        </w:rPr>
        <w:t>We</w:t>
      </w:r>
      <w:r>
        <w:rPr>
          <w:rFonts w:ascii="Times New Roman" w:hAnsi="Times New Roman" w:cs="Times New Roman"/>
          <w:sz w:val="24"/>
          <w:szCs w:val="24"/>
        </w:rPr>
        <w:t xml:space="preserve"> present a combined cohort, containing individuals recruited from the Knight Alzheimer</w:t>
      </w:r>
      <w:r w:rsidR="00410D5C">
        <w:rPr>
          <w:rFonts w:ascii="Times New Roman" w:hAnsi="Times New Roman" w:cs="Times New Roman"/>
          <w:sz w:val="24"/>
          <w:szCs w:val="24"/>
        </w:rPr>
        <w:t xml:space="preserve"> Disease Research Center</w:t>
      </w:r>
      <w:sdt>
        <w:sdtPr>
          <w:rPr>
            <w:rFonts w:ascii="Times New Roman" w:hAnsi="Times New Roman" w:cs="Times New Roman"/>
            <w:color w:val="000000"/>
            <w:sz w:val="24"/>
            <w:szCs w:val="24"/>
            <w:vertAlign w:val="superscript"/>
          </w:rPr>
          <w:tag w:val="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"/>
          <w:id w:val="1868872824"/>
          <w:placeholder>
            <w:docPart w:val="DefaultPlaceholder_-1854013440"/>
          </w:placeholder>
        </w:sdtPr>
        <w:sdtEndPr/>
        <w:sdtContent>
          <w:r w:rsidR="00D609C4" w:rsidRPr="00D609C4">
            <w:rPr>
              <w:rFonts w:ascii="Times New Roman" w:hAnsi="Times New Roman" w:cs="Times New Roman"/>
              <w:color w:val="000000"/>
              <w:sz w:val="24"/>
              <w:szCs w:val="24"/>
              <w:vertAlign w:val="superscript"/>
            </w:rPr>
            <w:t>15</w:t>
          </w:r>
        </w:sdtContent>
      </w:sdt>
      <w:r w:rsidR="00103241">
        <w:rPr>
          <w:rFonts w:ascii="Times New Roman" w:hAnsi="Times New Roman" w:cs="Times New Roman"/>
          <w:sz w:val="24"/>
          <w:szCs w:val="24"/>
        </w:rPr>
        <w:t xml:space="preserve">, </w:t>
      </w:r>
      <w:r>
        <w:rPr>
          <w:rFonts w:ascii="Times New Roman" w:hAnsi="Times New Roman" w:cs="Times New Roman"/>
          <w:sz w:val="24"/>
          <w:szCs w:val="24"/>
        </w:rPr>
        <w:t>the Infectious Disease Clinic at Washington University in St. Louis (WUSTL) and the WUSTL AIDS Clinical Trial Unit</w:t>
      </w:r>
      <w:sdt>
        <w:sdtPr>
          <w:rPr>
            <w:rFonts w:ascii="Times New Roman" w:hAnsi="Times New Roman" w:cs="Times New Roman"/>
            <w:color w:val="000000"/>
            <w:sz w:val="24"/>
            <w:szCs w:val="24"/>
            <w:vertAlign w:val="superscript"/>
          </w:rPr>
          <w:tag w:val="MENDELEY_CITATION_v3_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"/>
          <w:id w:val="1778443268"/>
          <w:placeholder>
            <w:docPart w:val="DefaultPlaceholder_-1854013440"/>
          </w:placeholder>
        </w:sdtPr>
        <w:sdtEndPr/>
        <w:sdtContent>
          <w:r w:rsidR="00D609C4" w:rsidRPr="00D609C4">
            <w:rPr>
              <w:rFonts w:ascii="Times New Roman" w:hAnsi="Times New Roman" w:cs="Times New Roman"/>
              <w:color w:val="000000"/>
              <w:sz w:val="24"/>
              <w:szCs w:val="24"/>
              <w:vertAlign w:val="superscript"/>
            </w:rPr>
            <w:t>16</w:t>
          </w:r>
        </w:sdtContent>
      </w:sdt>
      <w:r w:rsidR="00665ED3">
        <w:rPr>
          <w:rFonts w:ascii="Times New Roman" w:hAnsi="Times New Roman" w:cs="Times New Roman"/>
          <w:sz w:val="24"/>
          <w:szCs w:val="24"/>
        </w:rPr>
        <w:t xml:space="preserve">. For inclusion, participants </w:t>
      </w:r>
      <w:r w:rsidR="003E1EAD">
        <w:rPr>
          <w:rFonts w:ascii="Times New Roman" w:hAnsi="Times New Roman" w:cs="Times New Roman"/>
          <w:sz w:val="24"/>
          <w:szCs w:val="24"/>
        </w:rPr>
        <w:t xml:space="preserve">were non-demented, </w:t>
      </w:r>
      <w:r w:rsidR="00665ED3">
        <w:rPr>
          <w:rFonts w:ascii="Times New Roman" w:hAnsi="Times New Roman" w:cs="Times New Roman"/>
          <w:sz w:val="24"/>
          <w:szCs w:val="24"/>
        </w:rPr>
        <w:t>provided complete mailing address indicating residence within the city limits of St. Louis, MO</w:t>
      </w:r>
      <w:r w:rsidR="00CF1720">
        <w:rPr>
          <w:rFonts w:ascii="Times New Roman" w:hAnsi="Times New Roman" w:cs="Times New Roman"/>
          <w:sz w:val="24"/>
          <w:szCs w:val="24"/>
        </w:rPr>
        <w:t xml:space="preserve"> (Figure 1B)</w:t>
      </w:r>
      <w:r w:rsidR="00665ED3">
        <w:rPr>
          <w:rFonts w:ascii="Times New Roman" w:hAnsi="Times New Roman" w:cs="Times New Roman"/>
          <w:sz w:val="24"/>
          <w:szCs w:val="24"/>
        </w:rPr>
        <w:t xml:space="preserve">, and completed a structural MRI. </w:t>
      </w:r>
      <w:r w:rsidR="00083794">
        <w:rPr>
          <w:rFonts w:ascii="Times New Roman" w:hAnsi="Times New Roman" w:cs="Times New Roman"/>
          <w:sz w:val="24"/>
          <w:szCs w:val="24"/>
        </w:rPr>
        <w:t xml:space="preserve">All participants </w:t>
      </w:r>
      <w:r w:rsidR="007D62A6">
        <w:rPr>
          <w:rFonts w:ascii="Times New Roman" w:hAnsi="Times New Roman" w:cs="Times New Roman"/>
          <w:sz w:val="24"/>
          <w:szCs w:val="24"/>
        </w:rPr>
        <w:t xml:space="preserve">(ages 23 - </w:t>
      </w:r>
      <w:r w:rsidR="002A6AD8">
        <w:rPr>
          <w:rFonts w:ascii="Times New Roman" w:hAnsi="Times New Roman" w:cs="Times New Roman"/>
          <w:sz w:val="24"/>
          <w:szCs w:val="24"/>
        </w:rPr>
        <w:t>8</w:t>
      </w:r>
      <w:r w:rsidR="007D62A6">
        <w:rPr>
          <w:rFonts w:ascii="Times New Roman" w:hAnsi="Times New Roman" w:cs="Times New Roman"/>
          <w:sz w:val="24"/>
          <w:szCs w:val="24"/>
        </w:rPr>
        <w:t xml:space="preserve">9) </w:t>
      </w:r>
      <w:r w:rsidR="00083794">
        <w:rPr>
          <w:rFonts w:ascii="Times New Roman" w:hAnsi="Times New Roman" w:cs="Times New Roman"/>
          <w:sz w:val="24"/>
          <w:szCs w:val="24"/>
        </w:rPr>
        <w:t xml:space="preserve">completed </w:t>
      </w:r>
      <w:r w:rsidR="00665ED3">
        <w:rPr>
          <w:rFonts w:ascii="Times New Roman" w:hAnsi="Times New Roman" w:cs="Times New Roman"/>
          <w:sz w:val="24"/>
          <w:szCs w:val="24"/>
        </w:rPr>
        <w:t xml:space="preserve">informed consent. </w:t>
      </w:r>
      <w:proofErr w:type="gramStart"/>
      <w:r w:rsidR="00665ED3">
        <w:rPr>
          <w:rFonts w:ascii="Times New Roman" w:hAnsi="Times New Roman" w:cs="Times New Roman"/>
          <w:sz w:val="24"/>
          <w:szCs w:val="24"/>
        </w:rPr>
        <w:t>This study was approved by the WUSTL Institutional Review Board</w:t>
      </w:r>
      <w:proofErr w:type="gramEnd"/>
      <w:r w:rsidR="00665ED3">
        <w:rPr>
          <w:rFonts w:ascii="Times New Roman" w:hAnsi="Times New Roman" w:cs="Times New Roman"/>
          <w:sz w:val="24"/>
          <w:szCs w:val="24"/>
        </w:rPr>
        <w:t>.</w:t>
      </w:r>
      <w:r w:rsidR="00390E9E">
        <w:rPr>
          <w:rFonts w:ascii="Times New Roman" w:hAnsi="Times New Roman" w:cs="Times New Roman"/>
          <w:sz w:val="24"/>
          <w:szCs w:val="24"/>
        </w:rPr>
        <w:t xml:space="preserve"> </w:t>
      </w:r>
      <w:r w:rsidR="00FF53EE">
        <w:rPr>
          <w:rFonts w:ascii="Times New Roman" w:hAnsi="Times New Roman" w:cs="Times New Roman"/>
          <w:sz w:val="24"/>
          <w:szCs w:val="24"/>
        </w:rPr>
        <w:t xml:space="preserve">Due to data sharing restrictions, synthetic data </w:t>
      </w:r>
      <w:proofErr w:type="gramStart"/>
      <w:r w:rsidR="00FF53EE">
        <w:rPr>
          <w:rFonts w:ascii="Times New Roman" w:hAnsi="Times New Roman" w:cs="Times New Roman"/>
          <w:sz w:val="24"/>
          <w:szCs w:val="24"/>
        </w:rPr>
        <w:t>is provided</w:t>
      </w:r>
      <w:proofErr w:type="gramEnd"/>
      <w:r w:rsidR="00FF53EE">
        <w:rPr>
          <w:rFonts w:ascii="Times New Roman" w:hAnsi="Times New Roman" w:cs="Times New Roman"/>
          <w:sz w:val="24"/>
          <w:szCs w:val="24"/>
        </w:rPr>
        <w:t xml:space="preserve"> on </w:t>
      </w:r>
      <w:proofErr w:type="spellStart"/>
      <w:r w:rsidR="00FF53EE">
        <w:rPr>
          <w:rFonts w:ascii="Times New Roman" w:hAnsi="Times New Roman" w:cs="Times New Roman"/>
          <w:sz w:val="24"/>
          <w:szCs w:val="24"/>
        </w:rPr>
        <w:t>github</w:t>
      </w:r>
      <w:proofErr w:type="spellEnd"/>
      <w:r w:rsidR="00FF53EE">
        <w:rPr>
          <w:rFonts w:ascii="Times New Roman" w:hAnsi="Times New Roman" w:cs="Times New Roman"/>
          <w:sz w:val="24"/>
          <w:szCs w:val="24"/>
        </w:rPr>
        <w:t>, rather than actual participant data.</w:t>
      </w:r>
    </w:p>
    <w:p w14:paraId="6F449E3C" w14:textId="77777777" w:rsidR="000D1837" w:rsidRPr="0051111A" w:rsidRDefault="000D1837">
      <w:pPr>
        <w:rPr>
          <w:rFonts w:ascii="Times New Roman" w:hAnsi="Times New Roman" w:cs="Times New Roman"/>
          <w:i/>
          <w:sz w:val="24"/>
          <w:szCs w:val="24"/>
        </w:rPr>
      </w:pPr>
      <w:r w:rsidRPr="0051111A">
        <w:rPr>
          <w:rFonts w:ascii="Times New Roman" w:hAnsi="Times New Roman" w:cs="Times New Roman"/>
          <w:i/>
          <w:sz w:val="24"/>
          <w:szCs w:val="24"/>
        </w:rPr>
        <w:tab/>
        <w:t>Population Estimate Extraction from ACS</w:t>
      </w:r>
    </w:p>
    <w:p w14:paraId="71FD0609" w14:textId="2861C02C" w:rsidR="00410D5C" w:rsidRPr="00C7622C" w:rsidRDefault="000D1837" w:rsidP="00410D5C">
      <w:pPr>
        <w:rPr>
          <w:rFonts w:ascii="Times New Roman" w:hAnsi="Times New Roman" w:cs="Times New Roman"/>
          <w:sz w:val="24"/>
          <w:szCs w:val="24"/>
        </w:rPr>
      </w:pPr>
      <w:r w:rsidRPr="0051111A">
        <w:rPr>
          <w:rFonts w:ascii="Times New Roman" w:hAnsi="Times New Roman" w:cs="Times New Roman"/>
          <w:i/>
          <w:sz w:val="24"/>
          <w:szCs w:val="24"/>
        </w:rPr>
        <w:tab/>
      </w:r>
      <w:r w:rsidR="00665ED3">
        <w:rPr>
          <w:rFonts w:ascii="Times New Roman" w:hAnsi="Times New Roman" w:cs="Times New Roman"/>
          <w:sz w:val="24"/>
          <w:szCs w:val="24"/>
        </w:rPr>
        <w:t xml:space="preserve">Utilizing </w:t>
      </w:r>
      <w:r w:rsidR="00083794">
        <w:rPr>
          <w:rFonts w:ascii="Times New Roman" w:hAnsi="Times New Roman" w:cs="Times New Roman"/>
          <w:sz w:val="24"/>
          <w:szCs w:val="24"/>
        </w:rPr>
        <w:t>ACS data</w:t>
      </w:r>
      <w:r w:rsidR="00665ED3">
        <w:rPr>
          <w:rFonts w:ascii="Times New Roman" w:hAnsi="Times New Roman" w:cs="Times New Roman"/>
          <w:sz w:val="24"/>
          <w:szCs w:val="24"/>
        </w:rPr>
        <w:t xml:space="preserve"> to est</w:t>
      </w:r>
      <w:r w:rsidR="00780218">
        <w:rPr>
          <w:rFonts w:ascii="Times New Roman" w:hAnsi="Times New Roman" w:cs="Times New Roman"/>
          <w:sz w:val="24"/>
          <w:szCs w:val="24"/>
        </w:rPr>
        <w:t xml:space="preserve">imate full populations is </w:t>
      </w:r>
      <w:r w:rsidR="00665ED3">
        <w:rPr>
          <w:rFonts w:ascii="Times New Roman" w:hAnsi="Times New Roman" w:cs="Times New Roman"/>
          <w:sz w:val="24"/>
          <w:szCs w:val="24"/>
        </w:rPr>
        <w:t>imperfect</w:t>
      </w:r>
      <w:sdt>
        <w:sdtPr>
          <w:rPr>
            <w:rFonts w:ascii="Times New Roman" w:hAnsi="Times New Roman" w:cs="Times New Roman"/>
            <w:color w:val="000000"/>
            <w:sz w:val="24"/>
            <w:szCs w:val="24"/>
            <w:vertAlign w:val="superscript"/>
          </w:rPr>
          <w:tag w:val="MENDELEY_CITATION_v3_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"/>
          <w:id w:val="1498538152"/>
          <w:placeholder>
            <w:docPart w:val="DefaultPlaceholder_-1854013440"/>
          </w:placeholder>
        </w:sdtPr>
        <w:sdtEndPr/>
        <w:sdtContent>
          <w:r w:rsidR="00D609C4" w:rsidRPr="00D609C4">
            <w:rPr>
              <w:rFonts w:ascii="Times New Roman" w:hAnsi="Times New Roman" w:cs="Times New Roman"/>
              <w:color w:val="000000"/>
              <w:sz w:val="24"/>
              <w:szCs w:val="24"/>
              <w:vertAlign w:val="superscript"/>
            </w:rPr>
            <w:t>17</w:t>
          </w:r>
        </w:sdtContent>
      </w:sdt>
      <w:r w:rsidR="00103241">
        <w:rPr>
          <w:rFonts w:ascii="Times New Roman" w:hAnsi="Times New Roman" w:cs="Times New Roman"/>
          <w:sz w:val="24"/>
          <w:szCs w:val="24"/>
        </w:rPr>
        <w:t>; h</w:t>
      </w:r>
      <w:r w:rsidR="007E6F5B">
        <w:rPr>
          <w:rFonts w:ascii="Times New Roman" w:hAnsi="Times New Roman" w:cs="Times New Roman"/>
          <w:sz w:val="24"/>
          <w:szCs w:val="24"/>
        </w:rPr>
        <w:t>owever,</w:t>
      </w:r>
      <w:r w:rsidR="0096596E">
        <w:rPr>
          <w:rFonts w:ascii="Times New Roman" w:hAnsi="Times New Roman" w:cs="Times New Roman"/>
          <w:sz w:val="24"/>
          <w:szCs w:val="24"/>
        </w:rPr>
        <w:t xml:space="preserve"> </w:t>
      </w:r>
      <w:r w:rsidR="00103241">
        <w:rPr>
          <w:rFonts w:ascii="Times New Roman" w:hAnsi="Times New Roman" w:cs="Times New Roman"/>
          <w:sz w:val="24"/>
          <w:szCs w:val="24"/>
        </w:rPr>
        <w:t>it</w:t>
      </w:r>
      <w:r w:rsidR="00136CA3">
        <w:rPr>
          <w:rFonts w:ascii="Times New Roman" w:hAnsi="Times New Roman" w:cs="Times New Roman"/>
          <w:sz w:val="24"/>
          <w:szCs w:val="24"/>
        </w:rPr>
        <w:t xml:space="preserve"> remains the best available population estimate </w:t>
      </w:r>
      <w:r w:rsidR="007D62A6">
        <w:rPr>
          <w:rFonts w:ascii="Times New Roman" w:hAnsi="Times New Roman" w:cs="Times New Roman"/>
          <w:sz w:val="24"/>
          <w:szCs w:val="24"/>
        </w:rPr>
        <w:t>across</w:t>
      </w:r>
      <w:r w:rsidR="00136CA3">
        <w:rPr>
          <w:rFonts w:ascii="Times New Roman" w:hAnsi="Times New Roman" w:cs="Times New Roman"/>
          <w:sz w:val="24"/>
          <w:szCs w:val="24"/>
        </w:rPr>
        <w:t xml:space="preserve"> many scenarios. </w:t>
      </w:r>
      <w:r w:rsidR="00410D5C">
        <w:rPr>
          <w:rFonts w:ascii="Times New Roman" w:hAnsi="Times New Roman" w:cs="Times New Roman"/>
          <w:sz w:val="24"/>
          <w:szCs w:val="24"/>
        </w:rPr>
        <w:t>In addition to population counts, the ACS provides estimates of counts of individuals by sex, race, and education at the tract level.</w:t>
      </w:r>
      <w:r w:rsidR="00103241">
        <w:rPr>
          <w:rFonts w:ascii="Times New Roman" w:hAnsi="Times New Roman" w:cs="Times New Roman"/>
          <w:sz w:val="24"/>
          <w:szCs w:val="24"/>
        </w:rPr>
        <w:t xml:space="preserve"> We extracted population and demographic information (Table 1), and produced a visualization of population counts at the tract level (Figure 1A).</w:t>
      </w:r>
    </w:p>
    <w:p w14:paraId="44039D67" w14:textId="77777777" w:rsidR="000D1837" w:rsidRDefault="000D1837">
      <w:pPr>
        <w:rPr>
          <w:rFonts w:ascii="Times New Roman" w:hAnsi="Times New Roman" w:cs="Times New Roman"/>
          <w:i/>
          <w:sz w:val="24"/>
          <w:szCs w:val="24"/>
        </w:rPr>
      </w:pPr>
      <w:r w:rsidRPr="0051111A">
        <w:rPr>
          <w:rFonts w:ascii="Times New Roman" w:hAnsi="Times New Roman" w:cs="Times New Roman"/>
          <w:i/>
          <w:sz w:val="24"/>
          <w:szCs w:val="24"/>
        </w:rPr>
        <w:tab/>
        <w:t>Statistical Analysis for Demographic Comparisons</w:t>
      </w:r>
    </w:p>
    <w:p w14:paraId="59BA460B" w14:textId="48AC052C" w:rsidR="00C7622C" w:rsidRPr="00C7622C" w:rsidRDefault="00C7622C">
      <w:pPr>
        <w:rPr>
          <w:rFonts w:ascii="Times New Roman" w:hAnsi="Times New Roman" w:cs="Times New Roman"/>
          <w:sz w:val="24"/>
          <w:szCs w:val="24"/>
        </w:rPr>
      </w:pPr>
      <w:r>
        <w:rPr>
          <w:rFonts w:ascii="Times New Roman" w:hAnsi="Times New Roman" w:cs="Times New Roman"/>
          <w:sz w:val="24"/>
          <w:szCs w:val="24"/>
        </w:rPr>
        <w:tab/>
        <w:t>To assess</w:t>
      </w:r>
      <w:r w:rsidR="00390E9E">
        <w:rPr>
          <w:rFonts w:ascii="Times New Roman" w:hAnsi="Times New Roman" w:cs="Times New Roman"/>
          <w:sz w:val="24"/>
          <w:szCs w:val="24"/>
        </w:rPr>
        <w:t xml:space="preserve"> the representativeness of the </w:t>
      </w:r>
      <w:r>
        <w:rPr>
          <w:rFonts w:ascii="Times New Roman" w:hAnsi="Times New Roman" w:cs="Times New Roman"/>
          <w:sz w:val="24"/>
          <w:szCs w:val="24"/>
        </w:rPr>
        <w:t>imaged sample</w:t>
      </w:r>
      <w:r w:rsidR="00390E9E">
        <w:rPr>
          <w:rFonts w:ascii="Times New Roman" w:hAnsi="Times New Roman" w:cs="Times New Roman"/>
          <w:sz w:val="24"/>
          <w:szCs w:val="24"/>
        </w:rPr>
        <w:t>, we apply</w:t>
      </w:r>
      <w:r>
        <w:rPr>
          <w:rFonts w:ascii="Times New Roman" w:hAnsi="Times New Roman" w:cs="Times New Roman"/>
          <w:sz w:val="24"/>
          <w:szCs w:val="24"/>
        </w:rPr>
        <w:t xml:space="preserve"> typical statistical tests for a stratified demographic comparison. We perform a t test to compare the average participant age to the average median age of individuals living in St. Louis, MO</w:t>
      </w:r>
      <w:r w:rsidR="0096596E">
        <w:rPr>
          <w:rFonts w:ascii="Times New Roman" w:hAnsi="Times New Roman" w:cs="Times New Roman"/>
          <w:sz w:val="24"/>
          <w:szCs w:val="24"/>
        </w:rPr>
        <w:t xml:space="preserve"> (the ACS provides the median age of each tract; we calculate the average, weighted by tract density</w:t>
      </w:r>
      <w:r w:rsidR="00836786">
        <w:rPr>
          <w:rFonts w:ascii="Times New Roman" w:hAnsi="Times New Roman" w:cs="Times New Roman"/>
          <w:sz w:val="24"/>
          <w:szCs w:val="24"/>
        </w:rPr>
        <w:t>)</w:t>
      </w:r>
      <w:r>
        <w:rPr>
          <w:rFonts w:ascii="Times New Roman" w:hAnsi="Times New Roman" w:cs="Times New Roman"/>
          <w:sz w:val="24"/>
          <w:szCs w:val="24"/>
        </w:rPr>
        <w:t xml:space="preserve">. We performed chi-square tests to compare the categorical demographic variables assessed (race, sex, education). </w:t>
      </w:r>
    </w:p>
    <w:p w14:paraId="5A1DF4BA" w14:textId="77777777" w:rsidR="000D1837" w:rsidRDefault="000D1837" w:rsidP="00582724">
      <w:pPr>
        <w:ind w:firstLine="720"/>
        <w:rPr>
          <w:rFonts w:ascii="Times New Roman" w:hAnsi="Times New Roman" w:cs="Times New Roman"/>
          <w:i/>
          <w:sz w:val="24"/>
          <w:szCs w:val="24"/>
        </w:rPr>
      </w:pPr>
      <w:r w:rsidRPr="0051111A">
        <w:rPr>
          <w:rFonts w:ascii="Times New Roman" w:hAnsi="Times New Roman" w:cs="Times New Roman"/>
          <w:i/>
          <w:sz w:val="24"/>
          <w:szCs w:val="24"/>
        </w:rPr>
        <w:t>MRI Collection</w:t>
      </w:r>
      <w:r w:rsidR="00582724">
        <w:rPr>
          <w:rFonts w:ascii="Times New Roman" w:hAnsi="Times New Roman" w:cs="Times New Roman"/>
          <w:i/>
          <w:sz w:val="24"/>
          <w:szCs w:val="24"/>
        </w:rPr>
        <w:t xml:space="preserve"> and </w:t>
      </w:r>
      <w:r w:rsidR="00582724" w:rsidRPr="0051111A">
        <w:rPr>
          <w:rFonts w:ascii="Times New Roman" w:hAnsi="Times New Roman" w:cs="Times New Roman"/>
          <w:i/>
          <w:sz w:val="24"/>
          <w:szCs w:val="24"/>
        </w:rPr>
        <w:t>Brain Age Gap Calculation</w:t>
      </w:r>
    </w:p>
    <w:p w14:paraId="4A427084" w14:textId="5230C295" w:rsidR="00DB4968" w:rsidRPr="0051111A" w:rsidRDefault="00DB4968" w:rsidP="00DB4968">
      <w:pPr>
        <w:ind w:firstLine="720"/>
        <w:rPr>
          <w:rFonts w:ascii="Times New Roman" w:hAnsi="Times New Roman" w:cs="Times New Roman"/>
          <w:i/>
          <w:sz w:val="24"/>
          <w:szCs w:val="24"/>
        </w:rPr>
      </w:pPr>
      <w:r w:rsidRPr="00BB2647">
        <w:rPr>
          <w:rFonts w:ascii="Times New Roman" w:hAnsi="Times New Roman" w:cs="Times New Roman"/>
          <w:color w:val="000000" w:themeColor="text1"/>
          <w:sz w:val="24"/>
          <w:szCs w:val="24"/>
        </w:rPr>
        <w:t xml:space="preserve">MRI images </w:t>
      </w:r>
      <w:proofErr w:type="gramStart"/>
      <w:r w:rsidRPr="00BB2647">
        <w:rPr>
          <w:rFonts w:ascii="Times New Roman" w:hAnsi="Times New Roman" w:cs="Times New Roman"/>
          <w:color w:val="000000" w:themeColor="text1"/>
          <w:sz w:val="24"/>
          <w:szCs w:val="24"/>
        </w:rPr>
        <w:t>were obtained</w:t>
      </w:r>
      <w:proofErr w:type="gramEnd"/>
      <w:r w:rsidRPr="00BB2647">
        <w:rPr>
          <w:rFonts w:ascii="Times New Roman" w:hAnsi="Times New Roman" w:cs="Times New Roman"/>
          <w:color w:val="000000" w:themeColor="text1"/>
          <w:sz w:val="24"/>
          <w:szCs w:val="24"/>
        </w:rPr>
        <w:t xml:space="preserve"> on 3T Siemens scanners. </w:t>
      </w:r>
      <w:r w:rsidR="002E4F4F" w:rsidRPr="00BB2647">
        <w:rPr>
          <w:rFonts w:ascii="Times New Roman" w:hAnsi="Times New Roman" w:cs="Times New Roman"/>
          <w:color w:val="000000" w:themeColor="text1"/>
          <w:sz w:val="24"/>
          <w:szCs w:val="24"/>
        </w:rPr>
        <w:t>T</w:t>
      </w:r>
      <w:r w:rsidR="002E4F4F" w:rsidRPr="003B6494">
        <w:rPr>
          <w:rFonts w:ascii="Times New Roman" w:hAnsi="Times New Roman"/>
          <w:color w:val="000000" w:themeColor="text1"/>
          <w:sz w:val="24"/>
          <w:vertAlign w:val="subscript"/>
        </w:rPr>
        <w:t>1</w:t>
      </w:r>
      <w:r w:rsidR="002E4F4F" w:rsidRPr="00BB2647">
        <w:rPr>
          <w:rFonts w:ascii="Times New Roman" w:hAnsi="Times New Roman" w:cs="Times New Roman"/>
          <w:color w:val="000000" w:themeColor="text1"/>
          <w:sz w:val="24"/>
          <w:szCs w:val="24"/>
        </w:rPr>
        <w:t>-weighted scans were</w:t>
      </w:r>
      <w:r w:rsidR="002E4F4F">
        <w:rPr>
          <w:rFonts w:ascii="Times New Roman" w:hAnsi="Times New Roman" w:cs="Times New Roman"/>
          <w:color w:val="000000" w:themeColor="text1"/>
          <w:sz w:val="24"/>
          <w:szCs w:val="24"/>
        </w:rPr>
        <w:t xml:space="preserve"> skull-stripped and affine-registered to the Montreal Neurological Institute atlas (MNI152)</w:t>
      </w:r>
      <w:r w:rsidRPr="00BB2647">
        <w:rPr>
          <w:rFonts w:ascii="Times New Roman" w:hAnsi="Times New Roman" w:cs="Times New Roman"/>
          <w:sz w:val="24"/>
          <w:szCs w:val="24"/>
        </w:rPr>
        <w:t>.</w:t>
      </w:r>
      <w:r w:rsidR="00582724">
        <w:rPr>
          <w:rFonts w:ascii="Times New Roman" w:hAnsi="Times New Roman" w:cs="Times New Roman"/>
          <w:sz w:val="24"/>
          <w:szCs w:val="24"/>
        </w:rPr>
        <w:t xml:space="preserve"> Brain Age Gap (BAG) was then estimated using DeepBrainNet</w:t>
      </w:r>
      <w:sdt>
        <w:sdtPr>
          <w:rPr>
            <w:rFonts w:ascii="Times New Roman" w:hAnsi="Times New Roman" w:cs="Times New Roman"/>
            <w:color w:val="000000"/>
            <w:sz w:val="24"/>
            <w:szCs w:val="24"/>
            <w:vertAlign w:val="superscript"/>
          </w:rPr>
          <w:tag w:val="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"/>
          <w:id w:val="1077483823"/>
          <w:placeholder>
            <w:docPart w:val="DefaultPlaceholder_-1854013440"/>
          </w:placeholder>
        </w:sdtPr>
        <w:sdtEndPr/>
        <w:sdtContent>
          <w:r w:rsidR="00D609C4" w:rsidRPr="00D609C4">
            <w:rPr>
              <w:rFonts w:ascii="Times New Roman" w:hAnsi="Times New Roman" w:cs="Times New Roman"/>
              <w:color w:val="000000"/>
              <w:sz w:val="24"/>
              <w:szCs w:val="24"/>
              <w:vertAlign w:val="superscript"/>
            </w:rPr>
            <w:t>8</w:t>
          </w:r>
        </w:sdtContent>
      </w:sdt>
      <w:r w:rsidR="00CF1720">
        <w:rPr>
          <w:rFonts w:ascii="Times New Roman" w:hAnsi="Times New Roman" w:cs="Times New Roman"/>
          <w:sz w:val="24"/>
          <w:szCs w:val="24"/>
        </w:rPr>
        <w:t xml:space="preserve"> (Figure 1C)</w:t>
      </w:r>
      <w:r w:rsidR="002E4F4F">
        <w:rPr>
          <w:rFonts w:ascii="Times New Roman" w:hAnsi="Times New Roman" w:cs="Times New Roman"/>
          <w:sz w:val="24"/>
          <w:szCs w:val="24"/>
        </w:rPr>
        <w:t>, with no correction for age applied</w:t>
      </w:r>
      <w:r w:rsidR="00582724">
        <w:rPr>
          <w:rFonts w:ascii="Times New Roman" w:hAnsi="Times New Roman" w:cs="Times New Roman"/>
          <w:sz w:val="24"/>
          <w:szCs w:val="24"/>
        </w:rPr>
        <w:t xml:space="preserve">. </w:t>
      </w:r>
      <w:r w:rsidR="002129B1">
        <w:rPr>
          <w:rFonts w:ascii="Times New Roman" w:hAnsi="Times New Roman" w:cs="Times New Roman"/>
          <w:sz w:val="24"/>
          <w:szCs w:val="24"/>
        </w:rPr>
        <w:t>Participants</w:t>
      </w:r>
      <w:r w:rsidR="00780218">
        <w:rPr>
          <w:rFonts w:ascii="Times New Roman" w:hAnsi="Times New Roman" w:cs="Times New Roman"/>
          <w:sz w:val="24"/>
          <w:szCs w:val="24"/>
        </w:rPr>
        <w:t xml:space="preserve"> were</w:t>
      </w:r>
      <w:r w:rsidR="00390E9E">
        <w:rPr>
          <w:rFonts w:ascii="Times New Roman" w:hAnsi="Times New Roman" w:cs="Times New Roman"/>
          <w:sz w:val="24"/>
          <w:szCs w:val="24"/>
        </w:rPr>
        <w:t xml:space="preserve"> classified as </w:t>
      </w:r>
      <w:r w:rsidR="002129B1">
        <w:rPr>
          <w:rFonts w:ascii="Times New Roman" w:hAnsi="Times New Roman" w:cs="Times New Roman"/>
          <w:sz w:val="24"/>
          <w:szCs w:val="24"/>
        </w:rPr>
        <w:t xml:space="preserve">having a “high BAG” if their BAG was at least 1.5 standard deviations </w:t>
      </w:r>
      <w:r w:rsidR="00836786">
        <w:rPr>
          <w:rFonts w:ascii="Times New Roman" w:hAnsi="Times New Roman" w:cs="Times New Roman"/>
          <w:sz w:val="24"/>
          <w:szCs w:val="24"/>
        </w:rPr>
        <w:t xml:space="preserve">(SD) </w:t>
      </w:r>
      <w:r w:rsidR="002129B1">
        <w:rPr>
          <w:rFonts w:ascii="Times New Roman" w:hAnsi="Times New Roman" w:cs="Times New Roman"/>
          <w:sz w:val="24"/>
          <w:szCs w:val="24"/>
        </w:rPr>
        <w:t>greater than the mean</w:t>
      </w:r>
      <w:r w:rsidR="00780218">
        <w:rPr>
          <w:rFonts w:ascii="Times New Roman" w:hAnsi="Times New Roman" w:cs="Times New Roman"/>
          <w:sz w:val="24"/>
          <w:szCs w:val="24"/>
        </w:rPr>
        <w:t xml:space="preserve"> (Supplemental Figure 1)</w:t>
      </w:r>
      <w:r w:rsidR="002129B1">
        <w:rPr>
          <w:rFonts w:ascii="Times New Roman" w:hAnsi="Times New Roman" w:cs="Times New Roman"/>
          <w:sz w:val="24"/>
          <w:szCs w:val="24"/>
        </w:rPr>
        <w:t xml:space="preserve">. </w:t>
      </w:r>
      <w:r w:rsidR="00780218" w:rsidRPr="0051111A">
        <w:rPr>
          <w:rFonts w:ascii="Times New Roman" w:hAnsi="Times New Roman" w:cs="Times New Roman"/>
          <w:i/>
          <w:sz w:val="24"/>
          <w:szCs w:val="24"/>
        </w:rPr>
        <w:t xml:space="preserve"> </w:t>
      </w:r>
    </w:p>
    <w:p w14:paraId="71E355D6" w14:textId="77777777" w:rsidR="000D1837" w:rsidRPr="00EA5854" w:rsidRDefault="000D1837" w:rsidP="00EA5854">
      <w:pPr>
        <w:rPr>
          <w:rFonts w:ascii="Times New Roman" w:hAnsi="Times New Roman" w:cs="Times New Roman"/>
          <w:i/>
          <w:sz w:val="24"/>
          <w:szCs w:val="24"/>
        </w:rPr>
      </w:pPr>
      <w:r w:rsidRPr="00EA5854">
        <w:rPr>
          <w:rFonts w:ascii="Times New Roman" w:hAnsi="Times New Roman" w:cs="Times New Roman"/>
          <w:i/>
          <w:sz w:val="24"/>
          <w:szCs w:val="24"/>
        </w:rPr>
        <w:t>Spatial Analysis</w:t>
      </w:r>
    </w:p>
    <w:p w14:paraId="3960E36F" w14:textId="5D89C7C1" w:rsidR="00677FF1" w:rsidRPr="00EA5854" w:rsidRDefault="00677FF1" w:rsidP="002E4F4F">
      <w:pPr>
        <w:ind w:firstLine="720"/>
        <w:rPr>
          <w:rFonts w:ascii="Times New Roman" w:hAnsi="Times New Roman" w:cs="Times New Roman"/>
          <w:sz w:val="24"/>
          <w:szCs w:val="24"/>
        </w:rPr>
      </w:pPr>
      <w:r w:rsidRPr="00EA5854">
        <w:rPr>
          <w:rFonts w:ascii="Times New Roman" w:hAnsi="Times New Roman" w:cs="Times New Roman"/>
          <w:sz w:val="24"/>
          <w:szCs w:val="24"/>
        </w:rPr>
        <w:t xml:space="preserve">The purpose of point pattern analysis is twofold: 1. </w:t>
      </w:r>
      <w:proofErr w:type="gramStart"/>
      <w:r w:rsidRPr="00EA5854">
        <w:rPr>
          <w:rFonts w:ascii="Times New Roman" w:hAnsi="Times New Roman" w:cs="Times New Roman"/>
          <w:sz w:val="24"/>
          <w:szCs w:val="24"/>
        </w:rPr>
        <w:t>To</w:t>
      </w:r>
      <w:proofErr w:type="gramEnd"/>
      <w:r w:rsidRPr="00EA5854">
        <w:rPr>
          <w:rFonts w:ascii="Times New Roman" w:hAnsi="Times New Roman" w:cs="Times New Roman"/>
          <w:sz w:val="24"/>
          <w:szCs w:val="24"/>
        </w:rPr>
        <w:t xml:space="preserve"> understand the distribution of events in space and 2. To understand pos</w:t>
      </w:r>
      <w:r w:rsidR="002F1470" w:rsidRPr="00EA5854">
        <w:rPr>
          <w:rFonts w:ascii="Times New Roman" w:hAnsi="Times New Roman" w:cs="Times New Roman"/>
          <w:sz w:val="24"/>
          <w:szCs w:val="24"/>
        </w:rPr>
        <w:t>sible interactions between them</w:t>
      </w:r>
      <w:sdt>
        <w:sdtPr>
          <w:rPr>
            <w:rFonts w:ascii="Times New Roman" w:hAnsi="Times New Roman" w:cs="Times New Roman"/>
            <w:color w:val="000000"/>
            <w:sz w:val="24"/>
            <w:szCs w:val="24"/>
            <w:vertAlign w:val="superscript"/>
          </w:rPr>
          <w:tag w:val="MENDELEY_CITATION_v3_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"/>
          <w:id w:val="1085276950"/>
          <w:placeholder>
            <w:docPart w:val="DefaultPlaceholder_-1854013440"/>
          </w:placeholder>
        </w:sdtPr>
        <w:sdtEndPr/>
        <w:sdtContent>
          <w:r w:rsidR="00D609C4" w:rsidRPr="00D609C4">
            <w:rPr>
              <w:rFonts w:ascii="Times New Roman" w:hAnsi="Times New Roman" w:cs="Times New Roman"/>
              <w:color w:val="000000"/>
              <w:sz w:val="24"/>
              <w:szCs w:val="24"/>
              <w:vertAlign w:val="superscript"/>
            </w:rPr>
            <w:t>18</w:t>
          </w:r>
        </w:sdtContent>
      </w:sdt>
      <w:r w:rsidRPr="00EA5854">
        <w:rPr>
          <w:rFonts w:ascii="Times New Roman" w:hAnsi="Times New Roman" w:cs="Times New Roman"/>
          <w:sz w:val="24"/>
          <w:szCs w:val="24"/>
        </w:rPr>
        <w:t xml:space="preserve">. </w:t>
      </w:r>
      <w:r w:rsidR="00005208" w:rsidRPr="00EA5854">
        <w:rPr>
          <w:rFonts w:ascii="Times New Roman" w:hAnsi="Times New Roman" w:cs="Times New Roman"/>
          <w:sz w:val="24"/>
          <w:szCs w:val="24"/>
        </w:rPr>
        <w:t>Here we will</w:t>
      </w:r>
      <w:r w:rsidRPr="00EA5854">
        <w:rPr>
          <w:rFonts w:ascii="Times New Roman" w:hAnsi="Times New Roman" w:cs="Times New Roman"/>
          <w:sz w:val="24"/>
          <w:szCs w:val="24"/>
        </w:rPr>
        <w:t xml:space="preserve"> assess </w:t>
      </w:r>
      <w:r w:rsidR="00836786">
        <w:rPr>
          <w:rFonts w:ascii="Times New Roman" w:hAnsi="Times New Roman" w:cs="Times New Roman"/>
          <w:sz w:val="24"/>
          <w:szCs w:val="24"/>
        </w:rPr>
        <w:t>recruitment bias</w:t>
      </w:r>
      <w:r w:rsidRPr="00EA5854">
        <w:rPr>
          <w:rFonts w:ascii="Times New Roman" w:hAnsi="Times New Roman" w:cs="Times New Roman"/>
          <w:sz w:val="24"/>
          <w:szCs w:val="24"/>
        </w:rPr>
        <w:t xml:space="preserve"> (e.g. Are we </w:t>
      </w:r>
      <w:r w:rsidR="00103241">
        <w:rPr>
          <w:rFonts w:ascii="Times New Roman" w:hAnsi="Times New Roman" w:cs="Times New Roman"/>
          <w:sz w:val="24"/>
          <w:szCs w:val="24"/>
        </w:rPr>
        <w:t>including</w:t>
      </w:r>
      <w:r w:rsidRPr="00EA5854">
        <w:rPr>
          <w:rFonts w:ascii="Times New Roman" w:hAnsi="Times New Roman" w:cs="Times New Roman"/>
          <w:sz w:val="24"/>
          <w:szCs w:val="24"/>
        </w:rPr>
        <w:t xml:space="preserve"> participants from all parts of the city, consistent with the distribution of the ov</w:t>
      </w:r>
      <w:r w:rsidR="00005208" w:rsidRPr="00EA5854">
        <w:rPr>
          <w:rFonts w:ascii="Times New Roman" w:hAnsi="Times New Roman" w:cs="Times New Roman"/>
          <w:sz w:val="24"/>
          <w:szCs w:val="24"/>
        </w:rPr>
        <w:t>erall population?) as well as</w:t>
      </w:r>
      <w:r w:rsidRPr="00EA5854">
        <w:rPr>
          <w:rFonts w:ascii="Times New Roman" w:hAnsi="Times New Roman" w:cs="Times New Roman"/>
          <w:sz w:val="24"/>
          <w:szCs w:val="24"/>
        </w:rPr>
        <w:t xml:space="preserve"> inspect the relationships between neighborhood characteristics and brain health</w:t>
      </w:r>
      <w:r w:rsidR="00FF53EE" w:rsidRPr="00EA5854">
        <w:rPr>
          <w:rFonts w:ascii="Times New Roman" w:hAnsi="Times New Roman" w:cs="Times New Roman"/>
          <w:sz w:val="24"/>
          <w:szCs w:val="24"/>
        </w:rPr>
        <w:t xml:space="preserve"> (e.g. what</w:t>
      </w:r>
      <w:r w:rsidR="00836786">
        <w:rPr>
          <w:rFonts w:ascii="Times New Roman" w:hAnsi="Times New Roman" w:cs="Times New Roman"/>
          <w:sz w:val="24"/>
          <w:szCs w:val="24"/>
        </w:rPr>
        <w:t>, if any,</w:t>
      </w:r>
      <w:r w:rsidR="00FF53EE" w:rsidRPr="00EA5854">
        <w:rPr>
          <w:rFonts w:ascii="Times New Roman" w:hAnsi="Times New Roman" w:cs="Times New Roman"/>
          <w:sz w:val="24"/>
          <w:szCs w:val="24"/>
        </w:rPr>
        <w:t xml:space="preserve"> neighborhoods demonstrate an increased probability of high BAG classification?)</w:t>
      </w:r>
      <w:r w:rsidRPr="00EA5854">
        <w:rPr>
          <w:rFonts w:ascii="Times New Roman" w:hAnsi="Times New Roman" w:cs="Times New Roman"/>
          <w:sz w:val="24"/>
          <w:szCs w:val="24"/>
        </w:rPr>
        <w:t xml:space="preserve">. </w:t>
      </w:r>
    </w:p>
    <w:p w14:paraId="5501FA5B" w14:textId="3A7C4EDC" w:rsidR="006D775E" w:rsidRPr="00EA5854" w:rsidRDefault="006D775E" w:rsidP="00EA5854">
      <w:pPr>
        <w:rPr>
          <w:rFonts w:ascii="Times New Roman" w:hAnsi="Times New Roman" w:cs="Times New Roman"/>
          <w:i/>
          <w:sz w:val="24"/>
          <w:szCs w:val="24"/>
        </w:rPr>
      </w:pPr>
      <w:r w:rsidRPr="00EA5854">
        <w:rPr>
          <w:rFonts w:ascii="Times New Roman" w:hAnsi="Times New Roman" w:cs="Times New Roman"/>
          <w:i/>
          <w:sz w:val="24"/>
          <w:szCs w:val="24"/>
        </w:rPr>
        <w:tab/>
      </w:r>
      <w:r w:rsidR="00EA5854" w:rsidRPr="00EA5854">
        <w:rPr>
          <w:rFonts w:ascii="Times New Roman" w:hAnsi="Times New Roman" w:cs="Times New Roman"/>
          <w:i/>
          <w:sz w:val="24"/>
          <w:szCs w:val="24"/>
        </w:rPr>
        <w:t>Cramer-von Mises Test for Differences in Distribution of Spatial Values</w:t>
      </w:r>
    </w:p>
    <w:p w14:paraId="47EE5784" w14:textId="40B7E609" w:rsidR="00F24391" w:rsidRPr="00EA5854" w:rsidRDefault="00F24391" w:rsidP="00EA5854">
      <w:pPr>
        <w:rPr>
          <w:rFonts w:ascii="Times New Roman" w:hAnsi="Times New Roman" w:cs="Times New Roman"/>
          <w:sz w:val="24"/>
          <w:szCs w:val="24"/>
        </w:rPr>
      </w:pPr>
      <w:r w:rsidRPr="00EA5854">
        <w:rPr>
          <w:rFonts w:ascii="Times New Roman" w:hAnsi="Times New Roman" w:cs="Times New Roman"/>
          <w:i/>
          <w:sz w:val="24"/>
          <w:szCs w:val="24"/>
        </w:rPr>
        <w:tab/>
      </w:r>
      <w:r w:rsidR="00EA5854" w:rsidRPr="00EA5854">
        <w:rPr>
          <w:rFonts w:ascii="Times New Roman" w:hAnsi="Times New Roman" w:cs="Times New Roman"/>
          <w:sz w:val="24"/>
          <w:szCs w:val="24"/>
        </w:rPr>
        <w:t>The two-sample Cramer-von Mises test assesses differences between the spatial distributions of two populations</w:t>
      </w:r>
      <w:sdt>
        <w:sdtPr>
          <w:rPr>
            <w:rFonts w:ascii="Times New Roman" w:hAnsi="Times New Roman" w:cs="Times New Roman"/>
            <w:color w:val="000000"/>
            <w:sz w:val="24"/>
            <w:szCs w:val="24"/>
            <w:vertAlign w:val="superscript"/>
          </w:rPr>
          <w:tag w:val="MENDELEY_CITATION_v3_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"/>
          <w:id w:val="930011355"/>
          <w:placeholder>
            <w:docPart w:val="DefaultPlaceholder_-1854013440"/>
          </w:placeholder>
        </w:sdtPr>
        <w:sdtEndPr/>
        <w:sdtContent>
          <w:r w:rsidR="00D609C4" w:rsidRPr="00D609C4">
            <w:rPr>
              <w:rFonts w:ascii="Times New Roman" w:hAnsi="Times New Roman" w:cs="Times New Roman"/>
              <w:color w:val="000000"/>
              <w:sz w:val="24"/>
              <w:szCs w:val="24"/>
              <w:vertAlign w:val="superscript"/>
            </w:rPr>
            <w:t>19</w:t>
          </w:r>
        </w:sdtContent>
      </w:sdt>
      <w:r w:rsidR="00EA5854" w:rsidRPr="00EA5854">
        <w:rPr>
          <w:rFonts w:ascii="Times New Roman" w:hAnsi="Times New Roman" w:cs="Times New Roman"/>
          <w:sz w:val="24"/>
          <w:szCs w:val="24"/>
        </w:rPr>
        <w:t xml:space="preserve">. In this case, it allows us to test for differences in spatial distribution of the St. Louis population as compared to the sample population. </w:t>
      </w:r>
      <w:r w:rsidRPr="00EA5854">
        <w:rPr>
          <w:rFonts w:ascii="Times New Roman" w:hAnsi="Times New Roman" w:cs="Times New Roman"/>
          <w:sz w:val="24"/>
          <w:szCs w:val="24"/>
        </w:rPr>
        <w:t xml:space="preserve"> </w:t>
      </w:r>
    </w:p>
    <w:p w14:paraId="2F57F150" w14:textId="77777777" w:rsidR="006D775E" w:rsidRDefault="006D775E" w:rsidP="00EA5854">
      <w:pPr>
        <w:ind w:firstLine="720"/>
        <w:rPr>
          <w:rFonts w:ascii="Times New Roman" w:hAnsi="Times New Roman" w:cs="Times New Roman"/>
          <w:i/>
          <w:sz w:val="24"/>
          <w:szCs w:val="24"/>
        </w:rPr>
      </w:pPr>
      <w:r w:rsidRPr="0051111A">
        <w:rPr>
          <w:rFonts w:ascii="Times New Roman" w:hAnsi="Times New Roman" w:cs="Times New Roman"/>
          <w:i/>
          <w:sz w:val="24"/>
          <w:szCs w:val="24"/>
        </w:rPr>
        <w:lastRenderedPageBreak/>
        <w:t>Kernel Density &amp; Probability Map Generation</w:t>
      </w:r>
    </w:p>
    <w:p w14:paraId="5BD16254" w14:textId="0B8E6BBA" w:rsidR="002129B1" w:rsidRDefault="00272964" w:rsidP="006D775E">
      <w:pPr>
        <w:ind w:firstLine="720"/>
        <w:rPr>
          <w:rFonts w:ascii="Times New Roman" w:hAnsi="Times New Roman" w:cs="Times New Roman"/>
          <w:sz w:val="24"/>
          <w:szCs w:val="24"/>
        </w:rPr>
      </w:pPr>
      <w:r>
        <w:rPr>
          <w:rFonts w:ascii="Times New Roman" w:hAnsi="Times New Roman" w:cs="Times New Roman"/>
          <w:sz w:val="24"/>
          <w:szCs w:val="24"/>
        </w:rPr>
        <w:t xml:space="preserve">To assess the interaction between neighborhood and brain health we calculate the spatial intensity of “cases” (individuals with </w:t>
      </w:r>
      <w:r w:rsidR="00836786">
        <w:rPr>
          <w:rFonts w:ascii="Times New Roman" w:hAnsi="Times New Roman" w:cs="Times New Roman"/>
          <w:sz w:val="24"/>
          <w:szCs w:val="24"/>
        </w:rPr>
        <w:t>BAG &gt; 1.5 SD from the mean</w:t>
      </w:r>
      <w:r>
        <w:rPr>
          <w:rFonts w:ascii="Times New Roman" w:hAnsi="Times New Roman" w:cs="Times New Roman"/>
          <w:sz w:val="24"/>
          <w:szCs w:val="24"/>
        </w:rPr>
        <w:t xml:space="preserve">) and “controls” (other scanned individuals). </w:t>
      </w:r>
      <w:r w:rsidR="008611A7">
        <w:rPr>
          <w:rFonts w:ascii="Times New Roman" w:hAnsi="Times New Roman" w:cs="Times New Roman"/>
          <w:sz w:val="24"/>
          <w:szCs w:val="24"/>
        </w:rPr>
        <w:t xml:space="preserve">The ratio of spatial intensity </w:t>
      </w:r>
      <w:proofErr w:type="gramStart"/>
      <w:r w:rsidR="008611A7">
        <w:rPr>
          <w:rFonts w:ascii="Times New Roman" w:hAnsi="Times New Roman" w:cs="Times New Roman"/>
          <w:sz w:val="24"/>
          <w:szCs w:val="24"/>
        </w:rPr>
        <w:t>is called</w:t>
      </w:r>
      <w:proofErr w:type="gramEnd"/>
      <w:r w:rsidR="008611A7">
        <w:rPr>
          <w:rFonts w:ascii="Times New Roman" w:hAnsi="Times New Roman" w:cs="Times New Roman"/>
          <w:sz w:val="24"/>
          <w:szCs w:val="24"/>
        </w:rPr>
        <w:t xml:space="preserve"> the risk ratio. From </w:t>
      </w:r>
      <w:proofErr w:type="gramStart"/>
      <w:r w:rsidR="008611A7">
        <w:rPr>
          <w:rFonts w:ascii="Times New Roman" w:hAnsi="Times New Roman" w:cs="Times New Roman"/>
          <w:sz w:val="24"/>
          <w:szCs w:val="24"/>
        </w:rPr>
        <w:t>here</w:t>
      </w:r>
      <w:proofErr w:type="gramEnd"/>
      <w:r w:rsidR="008611A7">
        <w:rPr>
          <w:rFonts w:ascii="Times New Roman" w:hAnsi="Times New Roman" w:cs="Times New Roman"/>
          <w:sz w:val="24"/>
          <w:szCs w:val="24"/>
        </w:rPr>
        <w:t xml:space="preserve"> one can map the kernel ratio function to assess the spatial variation in risk</w:t>
      </w:r>
      <w:sdt>
        <w:sdtPr>
          <w:rPr>
            <w:rFonts w:ascii="Times New Roman" w:hAnsi="Times New Roman" w:cs="Times New Roman"/>
            <w:color w:val="000000"/>
            <w:sz w:val="24"/>
            <w:szCs w:val="24"/>
            <w:vertAlign w:val="superscript"/>
          </w:rPr>
          <w:tag w:val="MENDELEY_CITATION_v3_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"/>
          <w:id w:val="-1056009600"/>
          <w:placeholder>
            <w:docPart w:val="DefaultPlaceholder_-1854013440"/>
          </w:placeholder>
        </w:sdtPr>
        <w:sdtEndPr/>
        <w:sdtContent>
          <w:r w:rsidR="00D609C4" w:rsidRPr="00D609C4">
            <w:rPr>
              <w:rFonts w:ascii="Times New Roman" w:hAnsi="Times New Roman" w:cs="Times New Roman"/>
              <w:color w:val="000000"/>
              <w:sz w:val="24"/>
              <w:szCs w:val="24"/>
              <w:vertAlign w:val="superscript"/>
            </w:rPr>
            <w:t>20</w:t>
          </w:r>
        </w:sdtContent>
      </w:sdt>
      <w:r w:rsidR="008611A7">
        <w:rPr>
          <w:rFonts w:ascii="Times New Roman" w:hAnsi="Times New Roman" w:cs="Times New Roman"/>
          <w:sz w:val="24"/>
          <w:szCs w:val="24"/>
        </w:rPr>
        <w:t xml:space="preserve"> as well as generate </w:t>
      </w:r>
      <w:r w:rsidR="008611A7" w:rsidRPr="00CE3657">
        <w:rPr>
          <w:rFonts w:ascii="Times New Roman" w:hAnsi="Times New Roman" w:cs="Times New Roman"/>
          <w:i/>
          <w:sz w:val="24"/>
          <w:szCs w:val="24"/>
        </w:rPr>
        <w:t>p</w:t>
      </w:r>
      <w:r w:rsidR="008611A7">
        <w:rPr>
          <w:rFonts w:ascii="Times New Roman" w:hAnsi="Times New Roman" w:cs="Times New Roman"/>
          <w:sz w:val="24"/>
          <w:szCs w:val="24"/>
        </w:rPr>
        <w:t xml:space="preserve"> values to assess if the observed risk ratio is consistent with a constant risk ratio</w:t>
      </w:r>
      <w:sdt>
        <w:sdtPr>
          <w:rPr>
            <w:rFonts w:ascii="Times New Roman" w:hAnsi="Times New Roman" w:cs="Times New Roman"/>
            <w:color w:val="000000"/>
            <w:sz w:val="24"/>
            <w:szCs w:val="24"/>
            <w:vertAlign w:val="superscript"/>
          </w:rPr>
          <w:tag w:val="MENDELEY_CITATION_v3_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"/>
          <w:id w:val="859246588"/>
          <w:placeholder>
            <w:docPart w:val="DefaultPlaceholder_-1854013440"/>
          </w:placeholder>
        </w:sdtPr>
        <w:sdtEndPr/>
        <w:sdtContent>
          <w:r w:rsidR="00D609C4" w:rsidRPr="00D609C4">
            <w:rPr>
              <w:rFonts w:ascii="Times New Roman" w:hAnsi="Times New Roman" w:cs="Times New Roman"/>
              <w:color w:val="000000"/>
              <w:sz w:val="24"/>
              <w:szCs w:val="24"/>
              <w:vertAlign w:val="superscript"/>
            </w:rPr>
            <w:t>18</w:t>
          </w:r>
        </w:sdtContent>
      </w:sdt>
      <w:r w:rsidR="008611A7">
        <w:rPr>
          <w:rFonts w:ascii="Times New Roman" w:hAnsi="Times New Roman" w:cs="Times New Roman"/>
          <w:sz w:val="24"/>
          <w:szCs w:val="24"/>
        </w:rPr>
        <w:t xml:space="preserve">. </w:t>
      </w:r>
      <w:r w:rsidR="0020084D" w:rsidRPr="00CE3657">
        <w:rPr>
          <w:rFonts w:ascii="Times New Roman" w:hAnsi="Times New Roman" w:cs="Times New Roman"/>
          <w:i/>
          <w:sz w:val="24"/>
          <w:szCs w:val="24"/>
        </w:rPr>
        <w:t>P</w:t>
      </w:r>
      <w:r w:rsidR="0020084D">
        <w:rPr>
          <w:rFonts w:ascii="Times New Roman" w:hAnsi="Times New Roman" w:cs="Times New Roman"/>
          <w:sz w:val="24"/>
          <w:szCs w:val="24"/>
        </w:rPr>
        <w:t xml:space="preserve"> values </w:t>
      </w:r>
      <w:proofErr w:type="gramStart"/>
      <w:r w:rsidR="0020084D">
        <w:rPr>
          <w:rFonts w:ascii="Times New Roman" w:hAnsi="Times New Roman" w:cs="Times New Roman"/>
          <w:sz w:val="24"/>
          <w:szCs w:val="24"/>
        </w:rPr>
        <w:t>are calculated</w:t>
      </w:r>
      <w:proofErr w:type="gramEnd"/>
      <w:r w:rsidR="0020084D">
        <w:rPr>
          <w:rFonts w:ascii="Times New Roman" w:hAnsi="Times New Roman" w:cs="Times New Roman"/>
          <w:sz w:val="24"/>
          <w:szCs w:val="24"/>
        </w:rPr>
        <w:t xml:space="preserve"> via Monte Carlo simulation. Smoothing </w:t>
      </w:r>
      <w:proofErr w:type="gramStart"/>
      <w:r w:rsidR="0020084D">
        <w:rPr>
          <w:rFonts w:ascii="Times New Roman" w:hAnsi="Times New Roman" w:cs="Times New Roman"/>
          <w:sz w:val="24"/>
          <w:szCs w:val="24"/>
        </w:rPr>
        <w:t>can be completed</w:t>
      </w:r>
      <w:proofErr w:type="gramEnd"/>
      <w:r w:rsidR="0020084D">
        <w:rPr>
          <w:rFonts w:ascii="Times New Roman" w:hAnsi="Times New Roman" w:cs="Times New Roman"/>
          <w:sz w:val="24"/>
          <w:szCs w:val="24"/>
        </w:rPr>
        <w:t xml:space="preserve"> using a manually selected bandwidth value or one </w:t>
      </w:r>
      <w:r w:rsidR="00D609C4">
        <w:rPr>
          <w:rFonts w:ascii="Times New Roman" w:hAnsi="Times New Roman" w:cs="Times New Roman"/>
          <w:sz w:val="24"/>
          <w:szCs w:val="24"/>
        </w:rPr>
        <w:t>generated by a variety of cross-</w:t>
      </w:r>
      <w:r w:rsidR="0020084D">
        <w:rPr>
          <w:rFonts w:ascii="Times New Roman" w:hAnsi="Times New Roman" w:cs="Times New Roman"/>
          <w:sz w:val="24"/>
          <w:szCs w:val="24"/>
        </w:rPr>
        <w:t xml:space="preserve">validated bandwidth selection algorithms. We used 1000, which was the approximate mean of the cross-validated bandwidth recommendations derived from the Diggle and </w:t>
      </w:r>
      <w:proofErr w:type="spellStart"/>
      <w:r w:rsidR="0020084D">
        <w:rPr>
          <w:rFonts w:ascii="Times New Roman" w:hAnsi="Times New Roman" w:cs="Times New Roman"/>
          <w:sz w:val="24"/>
          <w:szCs w:val="24"/>
        </w:rPr>
        <w:t>Cronie</w:t>
      </w:r>
      <w:proofErr w:type="spellEnd"/>
      <w:r w:rsidR="0020084D">
        <w:rPr>
          <w:rFonts w:ascii="Times New Roman" w:hAnsi="Times New Roman" w:cs="Times New Roman"/>
          <w:sz w:val="24"/>
          <w:szCs w:val="24"/>
        </w:rPr>
        <w:t xml:space="preserve"> &amp; van </w:t>
      </w:r>
      <w:proofErr w:type="spellStart"/>
      <w:r w:rsidR="0020084D">
        <w:rPr>
          <w:rFonts w:ascii="Times New Roman" w:hAnsi="Times New Roman" w:cs="Times New Roman"/>
          <w:sz w:val="24"/>
          <w:szCs w:val="24"/>
        </w:rPr>
        <w:t>Lieshout’s</w:t>
      </w:r>
      <w:proofErr w:type="spellEnd"/>
      <w:r w:rsidR="0020084D">
        <w:rPr>
          <w:rFonts w:ascii="Times New Roman" w:hAnsi="Times New Roman" w:cs="Times New Roman"/>
          <w:sz w:val="24"/>
          <w:szCs w:val="24"/>
        </w:rPr>
        <w:t xml:space="preserve"> Criterion. </w:t>
      </w:r>
    </w:p>
    <w:p w14:paraId="300F78AE" w14:textId="2CF40C02" w:rsidR="007E6F5B" w:rsidRDefault="007E6F5B" w:rsidP="006D775E">
      <w:pPr>
        <w:ind w:firstLine="720"/>
        <w:rPr>
          <w:rFonts w:ascii="Times New Roman" w:hAnsi="Times New Roman" w:cs="Times New Roman"/>
          <w:i/>
          <w:sz w:val="24"/>
          <w:szCs w:val="24"/>
        </w:rPr>
      </w:pPr>
      <w:r>
        <w:rPr>
          <w:rFonts w:ascii="Times New Roman" w:hAnsi="Times New Roman" w:cs="Times New Roman"/>
          <w:i/>
          <w:sz w:val="24"/>
          <w:szCs w:val="24"/>
        </w:rPr>
        <w:t>Comparison to Known Neighborhood Characteristics</w:t>
      </w:r>
    </w:p>
    <w:p w14:paraId="297D7707" w14:textId="3CC75C4C" w:rsidR="007E6F5B" w:rsidRPr="007E6F5B" w:rsidRDefault="007E6F5B" w:rsidP="006D775E">
      <w:pPr>
        <w:ind w:firstLine="720"/>
        <w:rPr>
          <w:rFonts w:ascii="Times New Roman" w:hAnsi="Times New Roman" w:cs="Times New Roman"/>
          <w:sz w:val="24"/>
          <w:szCs w:val="24"/>
        </w:rPr>
      </w:pPr>
      <w:r>
        <w:rPr>
          <w:rFonts w:ascii="Times New Roman" w:hAnsi="Times New Roman" w:cs="Times New Roman"/>
          <w:sz w:val="24"/>
          <w:szCs w:val="24"/>
        </w:rPr>
        <w:t xml:space="preserve">We conducted paired t-tests to compare the ADI for regions associated with elevated BAG and the overall city. </w:t>
      </w:r>
    </w:p>
    <w:p w14:paraId="0AB6094F" w14:textId="77777777" w:rsidR="00786B4F" w:rsidRPr="0051111A" w:rsidRDefault="00786B4F">
      <w:pPr>
        <w:rPr>
          <w:rFonts w:ascii="Times New Roman" w:hAnsi="Times New Roman" w:cs="Times New Roman"/>
          <w:sz w:val="24"/>
          <w:szCs w:val="24"/>
        </w:rPr>
      </w:pPr>
      <w:r w:rsidRPr="0051111A">
        <w:rPr>
          <w:rFonts w:ascii="Times New Roman" w:hAnsi="Times New Roman" w:cs="Times New Roman"/>
          <w:sz w:val="24"/>
          <w:szCs w:val="24"/>
        </w:rPr>
        <w:t xml:space="preserve">RESULTS </w:t>
      </w:r>
    </w:p>
    <w:p w14:paraId="048FD88C" w14:textId="77777777" w:rsidR="00922BAA" w:rsidRDefault="00922BAA">
      <w:pPr>
        <w:rPr>
          <w:rFonts w:ascii="Times New Roman" w:hAnsi="Times New Roman" w:cs="Times New Roman"/>
          <w:i/>
          <w:sz w:val="24"/>
          <w:szCs w:val="24"/>
        </w:rPr>
      </w:pPr>
      <w:r w:rsidRPr="0051111A">
        <w:rPr>
          <w:rFonts w:ascii="Times New Roman" w:hAnsi="Times New Roman" w:cs="Times New Roman"/>
          <w:i/>
          <w:sz w:val="24"/>
          <w:szCs w:val="24"/>
        </w:rPr>
        <w:t>Sample vs. Population</w:t>
      </w:r>
    </w:p>
    <w:p w14:paraId="1D7312DB" w14:textId="6270ED36" w:rsidR="00FA208A" w:rsidRPr="008809E3" w:rsidRDefault="007E6F5B" w:rsidP="008809E3">
      <w:pPr>
        <w:rPr>
          <w:rFonts w:ascii="Times New Roman" w:hAnsi="Times New Roman" w:cs="Times New Roman"/>
          <w:sz w:val="24"/>
          <w:szCs w:val="24"/>
        </w:rPr>
      </w:pPr>
      <w:r>
        <w:rPr>
          <w:rFonts w:ascii="Times New Roman" w:hAnsi="Times New Roman" w:cs="Times New Roman"/>
          <w:sz w:val="24"/>
          <w:szCs w:val="24"/>
        </w:rPr>
        <w:tab/>
        <w:t>We identify several</w:t>
      </w:r>
      <w:r w:rsidR="00FA208A">
        <w:rPr>
          <w:rFonts w:ascii="Times New Roman" w:hAnsi="Times New Roman" w:cs="Times New Roman"/>
          <w:sz w:val="24"/>
          <w:szCs w:val="24"/>
        </w:rPr>
        <w:t xml:space="preserve"> differences</w:t>
      </w:r>
      <w:r w:rsidR="008809E3">
        <w:rPr>
          <w:rFonts w:ascii="Times New Roman" w:hAnsi="Times New Roman" w:cs="Times New Roman"/>
          <w:sz w:val="24"/>
          <w:szCs w:val="24"/>
        </w:rPr>
        <w:t xml:space="preserve"> in cohort demographics</w:t>
      </w:r>
      <w:r w:rsidR="00634322">
        <w:rPr>
          <w:rFonts w:ascii="Times New Roman" w:hAnsi="Times New Roman" w:cs="Times New Roman"/>
          <w:sz w:val="24"/>
          <w:szCs w:val="24"/>
        </w:rPr>
        <w:t xml:space="preserve"> (Table 1)</w:t>
      </w:r>
      <w:r w:rsidR="002C3B9D">
        <w:rPr>
          <w:rFonts w:ascii="Times New Roman" w:hAnsi="Times New Roman" w:cs="Times New Roman"/>
          <w:sz w:val="24"/>
          <w:szCs w:val="24"/>
        </w:rPr>
        <w:t>. E</w:t>
      </w:r>
      <w:r w:rsidR="008809E3">
        <w:rPr>
          <w:rFonts w:ascii="Times New Roman" w:hAnsi="Times New Roman" w:cs="Times New Roman"/>
          <w:sz w:val="24"/>
          <w:szCs w:val="24"/>
        </w:rPr>
        <w:t>nrolled participants are older (µ</w:t>
      </w:r>
      <w:r w:rsidR="008809E3">
        <w:rPr>
          <w:rFonts w:ascii="Times New Roman" w:hAnsi="Times New Roman" w:cs="Times New Roman"/>
          <w:sz w:val="24"/>
          <w:szCs w:val="24"/>
          <w:vertAlign w:val="subscript"/>
        </w:rPr>
        <w:t>Age</w:t>
      </w:r>
      <w:r w:rsidR="008809E3">
        <w:rPr>
          <w:rFonts w:ascii="Times New Roman" w:hAnsi="Times New Roman" w:cs="Times New Roman"/>
          <w:sz w:val="24"/>
          <w:szCs w:val="24"/>
        </w:rPr>
        <w:t xml:space="preserve"> = 53.2 vs. µ</w:t>
      </w:r>
      <w:r w:rsidR="008809E3">
        <w:rPr>
          <w:rFonts w:ascii="Times New Roman" w:hAnsi="Times New Roman" w:cs="Times New Roman"/>
          <w:sz w:val="24"/>
          <w:szCs w:val="24"/>
          <w:vertAlign w:val="subscript"/>
        </w:rPr>
        <w:t>Age</w:t>
      </w:r>
      <w:r w:rsidR="008809E3">
        <w:rPr>
          <w:rFonts w:ascii="Times New Roman" w:hAnsi="Times New Roman" w:cs="Times New Roman"/>
          <w:sz w:val="24"/>
          <w:szCs w:val="24"/>
        </w:rPr>
        <w:t xml:space="preserve"> = 37.3, </w:t>
      </w:r>
      <w:r w:rsidR="008809E3" w:rsidRPr="00E53553">
        <w:rPr>
          <w:rFonts w:ascii="Times New Roman" w:hAnsi="Times New Roman" w:cs="Times New Roman"/>
          <w:i/>
          <w:sz w:val="24"/>
          <w:szCs w:val="24"/>
        </w:rPr>
        <w:t>p &lt; 0.001</w:t>
      </w:r>
      <w:r w:rsidR="008809E3">
        <w:rPr>
          <w:rFonts w:ascii="Times New Roman" w:hAnsi="Times New Roman" w:cs="Times New Roman"/>
          <w:sz w:val="24"/>
          <w:szCs w:val="24"/>
        </w:rPr>
        <w:t xml:space="preserve">) than the median age </w:t>
      </w:r>
      <w:r w:rsidR="00710085">
        <w:rPr>
          <w:rFonts w:ascii="Times New Roman" w:hAnsi="Times New Roman" w:cs="Times New Roman"/>
          <w:sz w:val="24"/>
          <w:szCs w:val="24"/>
        </w:rPr>
        <w:t xml:space="preserve">of </w:t>
      </w:r>
      <w:r w:rsidR="008809E3">
        <w:rPr>
          <w:rFonts w:ascii="Times New Roman" w:hAnsi="Times New Roman" w:cs="Times New Roman"/>
          <w:sz w:val="24"/>
          <w:szCs w:val="24"/>
        </w:rPr>
        <w:t>St. Louis</w:t>
      </w:r>
      <w:r w:rsidR="002C3B9D">
        <w:rPr>
          <w:rFonts w:ascii="Times New Roman" w:hAnsi="Times New Roman" w:cs="Times New Roman"/>
          <w:sz w:val="24"/>
          <w:szCs w:val="24"/>
        </w:rPr>
        <w:t xml:space="preserve"> residents</w:t>
      </w:r>
      <w:r w:rsidR="008809E3">
        <w:rPr>
          <w:rFonts w:ascii="Times New Roman" w:hAnsi="Times New Roman" w:cs="Times New Roman"/>
          <w:sz w:val="24"/>
          <w:szCs w:val="24"/>
        </w:rPr>
        <w:t xml:space="preserve">. </w:t>
      </w:r>
      <w:proofErr w:type="spellStart"/>
      <w:r w:rsidR="002A6AD8">
        <w:rPr>
          <w:rFonts w:ascii="Times New Roman" w:hAnsi="Times New Roman" w:cs="Times New Roman"/>
          <w:sz w:val="24"/>
          <w:szCs w:val="24"/>
        </w:rPr>
        <w:t>Neuroimaged</w:t>
      </w:r>
      <w:proofErr w:type="spellEnd"/>
      <w:r w:rsidR="002A6AD8">
        <w:rPr>
          <w:rFonts w:ascii="Times New Roman" w:hAnsi="Times New Roman" w:cs="Times New Roman"/>
          <w:sz w:val="24"/>
          <w:szCs w:val="24"/>
        </w:rPr>
        <w:t xml:space="preserve"> p</w:t>
      </w:r>
      <w:r w:rsidR="002C3B9D">
        <w:rPr>
          <w:rFonts w:ascii="Times New Roman" w:hAnsi="Times New Roman" w:cs="Times New Roman"/>
          <w:sz w:val="24"/>
          <w:szCs w:val="24"/>
        </w:rPr>
        <w:t>articipants</w:t>
      </w:r>
      <w:r w:rsidR="008809E3">
        <w:rPr>
          <w:rFonts w:ascii="Times New Roman" w:hAnsi="Times New Roman" w:cs="Times New Roman"/>
          <w:sz w:val="24"/>
          <w:szCs w:val="24"/>
        </w:rPr>
        <w:t xml:space="preserve"> </w:t>
      </w:r>
      <w:r w:rsidR="002C3B9D">
        <w:rPr>
          <w:rFonts w:ascii="Times New Roman" w:hAnsi="Times New Roman" w:cs="Times New Roman"/>
          <w:sz w:val="24"/>
          <w:szCs w:val="24"/>
        </w:rPr>
        <w:t>are</w:t>
      </w:r>
      <w:r w:rsidR="008809E3">
        <w:rPr>
          <w:rFonts w:ascii="Times New Roman" w:hAnsi="Times New Roman" w:cs="Times New Roman"/>
          <w:sz w:val="24"/>
          <w:szCs w:val="24"/>
        </w:rPr>
        <w:t xml:space="preserve"> also more male (64% </w:t>
      </w:r>
      <w:r w:rsidR="002C3B9D">
        <w:rPr>
          <w:rFonts w:ascii="Times New Roman" w:hAnsi="Times New Roman" w:cs="Times New Roman"/>
          <w:sz w:val="24"/>
          <w:szCs w:val="24"/>
        </w:rPr>
        <w:t xml:space="preserve">vs. 48%, </w:t>
      </w:r>
      <w:r w:rsidR="002C3B9D" w:rsidRPr="00E53553">
        <w:rPr>
          <w:rFonts w:ascii="Times New Roman" w:hAnsi="Times New Roman" w:cs="Times New Roman"/>
          <w:i/>
          <w:sz w:val="24"/>
          <w:szCs w:val="24"/>
        </w:rPr>
        <w:t>p &lt; 0.001</w:t>
      </w:r>
      <w:r w:rsidR="002C3B9D">
        <w:rPr>
          <w:rFonts w:ascii="Times New Roman" w:hAnsi="Times New Roman" w:cs="Times New Roman"/>
          <w:sz w:val="24"/>
          <w:szCs w:val="24"/>
        </w:rPr>
        <w:t>) and contain</w:t>
      </w:r>
      <w:r w:rsidR="008809E3">
        <w:rPr>
          <w:rFonts w:ascii="Times New Roman" w:hAnsi="Times New Roman" w:cs="Times New Roman"/>
          <w:sz w:val="24"/>
          <w:szCs w:val="24"/>
        </w:rPr>
        <w:t xml:space="preserve"> a higher proportion of Black individuals (61% vs 46%, </w:t>
      </w:r>
      <w:r w:rsidR="008809E3" w:rsidRPr="00E53553">
        <w:rPr>
          <w:rFonts w:ascii="Times New Roman" w:hAnsi="Times New Roman" w:cs="Times New Roman"/>
          <w:i/>
          <w:sz w:val="24"/>
          <w:szCs w:val="24"/>
        </w:rPr>
        <w:t>p &lt; 0.001</w:t>
      </w:r>
      <w:r w:rsidR="008809E3">
        <w:rPr>
          <w:rFonts w:ascii="Times New Roman" w:hAnsi="Times New Roman" w:cs="Times New Roman"/>
          <w:sz w:val="24"/>
          <w:szCs w:val="24"/>
        </w:rPr>
        <w:t>)</w:t>
      </w:r>
      <w:r w:rsidR="002A6AD8">
        <w:rPr>
          <w:rFonts w:ascii="Times New Roman" w:hAnsi="Times New Roman" w:cs="Times New Roman"/>
          <w:sz w:val="24"/>
          <w:szCs w:val="24"/>
        </w:rPr>
        <w:t xml:space="preserve"> than the City of St. Louis</w:t>
      </w:r>
      <w:r w:rsidR="008809E3">
        <w:rPr>
          <w:rFonts w:ascii="Times New Roman" w:hAnsi="Times New Roman" w:cs="Times New Roman"/>
          <w:sz w:val="24"/>
          <w:szCs w:val="24"/>
        </w:rPr>
        <w:t>. There is no difference in years of education between cohorts (</w:t>
      </w:r>
      <w:r w:rsidR="008809E3" w:rsidRPr="00E53553">
        <w:rPr>
          <w:rFonts w:ascii="Times New Roman" w:hAnsi="Times New Roman" w:cs="Times New Roman"/>
          <w:i/>
          <w:sz w:val="24"/>
          <w:szCs w:val="24"/>
        </w:rPr>
        <w:t>p = 0.206</w:t>
      </w:r>
      <w:r w:rsidR="008809E3">
        <w:rPr>
          <w:rFonts w:ascii="Times New Roman" w:hAnsi="Times New Roman" w:cs="Times New Roman"/>
          <w:sz w:val="24"/>
          <w:szCs w:val="24"/>
        </w:rPr>
        <w:t>).</w:t>
      </w:r>
    </w:p>
    <w:p w14:paraId="62A72489" w14:textId="77777777" w:rsidR="00922BAA" w:rsidRDefault="00922BAA">
      <w:pPr>
        <w:rPr>
          <w:rFonts w:ascii="Times New Roman" w:hAnsi="Times New Roman" w:cs="Times New Roman"/>
          <w:i/>
          <w:sz w:val="24"/>
          <w:szCs w:val="24"/>
        </w:rPr>
      </w:pPr>
      <w:r w:rsidRPr="0051111A">
        <w:rPr>
          <w:rFonts w:ascii="Times New Roman" w:hAnsi="Times New Roman" w:cs="Times New Roman"/>
          <w:i/>
          <w:sz w:val="24"/>
          <w:szCs w:val="24"/>
        </w:rPr>
        <w:t>Spatial Results</w:t>
      </w:r>
    </w:p>
    <w:p w14:paraId="413198D3" w14:textId="7221B97A" w:rsidR="008809E3" w:rsidRDefault="00AA69BD">
      <w:pPr>
        <w:rPr>
          <w:rFonts w:ascii="Times New Roman" w:hAnsi="Times New Roman" w:cs="Times New Roman"/>
          <w:sz w:val="24"/>
          <w:szCs w:val="24"/>
        </w:rPr>
      </w:pPr>
      <w:r>
        <w:rPr>
          <w:rFonts w:ascii="Times New Roman" w:hAnsi="Times New Roman" w:cs="Times New Roman"/>
          <w:sz w:val="24"/>
          <w:szCs w:val="24"/>
        </w:rPr>
        <w:tab/>
      </w:r>
      <w:r w:rsidR="00005208">
        <w:rPr>
          <w:rFonts w:ascii="Times New Roman" w:hAnsi="Times New Roman" w:cs="Times New Roman"/>
          <w:sz w:val="24"/>
          <w:szCs w:val="24"/>
        </w:rPr>
        <w:t xml:space="preserve">Kernel Density plots show a high concentration of the overall population in South St. Louis (Figure 1C), and a pair of areas of high concentration of samples: one in South St. Louis, similar to the population, and one in Central St. Louis, proximate to the facility where imaging was completed (Figure 1D). </w:t>
      </w:r>
      <w:r w:rsidR="00EA5854">
        <w:rPr>
          <w:rFonts w:ascii="Times New Roman" w:hAnsi="Times New Roman" w:cs="Times New Roman"/>
          <w:sz w:val="24"/>
          <w:szCs w:val="24"/>
        </w:rPr>
        <w:t xml:space="preserve">When we apply the Cramer-von Mises test, </w:t>
      </w:r>
      <w:r w:rsidR="008611A7">
        <w:rPr>
          <w:rFonts w:ascii="Times New Roman" w:hAnsi="Times New Roman" w:cs="Times New Roman"/>
          <w:sz w:val="24"/>
          <w:szCs w:val="24"/>
        </w:rPr>
        <w:t xml:space="preserve">we observe that there is no statistically significant difference in spatial distribution </w:t>
      </w:r>
      <w:r w:rsidR="00EA5854">
        <w:rPr>
          <w:rFonts w:ascii="Times New Roman" w:hAnsi="Times New Roman" w:cs="Times New Roman"/>
          <w:sz w:val="24"/>
          <w:szCs w:val="24"/>
        </w:rPr>
        <w:t>comparing the population to the</w:t>
      </w:r>
      <w:r w:rsidR="005E33BD">
        <w:rPr>
          <w:rFonts w:ascii="Times New Roman" w:hAnsi="Times New Roman" w:cs="Times New Roman"/>
          <w:sz w:val="24"/>
          <w:szCs w:val="24"/>
        </w:rPr>
        <w:t xml:space="preserve"> sample (</w:t>
      </w:r>
      <w:r w:rsidR="00EA5854" w:rsidRPr="00EA5854">
        <w:rPr>
          <w:rFonts w:ascii="Times New Roman" w:hAnsi="Times New Roman" w:cs="Times New Roman"/>
          <w:i/>
          <w:sz w:val="24"/>
          <w:szCs w:val="24"/>
        </w:rPr>
        <w:t>ѱ = 0.138, p = 0.214</w:t>
      </w:r>
      <w:r w:rsidR="005E33BD">
        <w:rPr>
          <w:rFonts w:ascii="Times New Roman" w:hAnsi="Times New Roman" w:cs="Times New Roman"/>
          <w:sz w:val="24"/>
          <w:szCs w:val="24"/>
        </w:rPr>
        <w:t>)</w:t>
      </w:r>
      <w:r w:rsidR="00FC3E34">
        <w:rPr>
          <w:rFonts w:ascii="Times New Roman" w:hAnsi="Times New Roman" w:cs="Times New Roman"/>
          <w:sz w:val="24"/>
          <w:szCs w:val="24"/>
        </w:rPr>
        <w:t xml:space="preserve">. </w:t>
      </w:r>
    </w:p>
    <w:p w14:paraId="26C0B690" w14:textId="14898C7A" w:rsidR="008611A7" w:rsidRPr="008809E3" w:rsidRDefault="008611A7">
      <w:pPr>
        <w:rPr>
          <w:rFonts w:ascii="Times New Roman" w:hAnsi="Times New Roman" w:cs="Times New Roman"/>
          <w:sz w:val="24"/>
          <w:szCs w:val="24"/>
        </w:rPr>
      </w:pPr>
      <w:r>
        <w:rPr>
          <w:rFonts w:ascii="Times New Roman" w:hAnsi="Times New Roman" w:cs="Times New Roman"/>
          <w:sz w:val="24"/>
          <w:szCs w:val="24"/>
        </w:rPr>
        <w:t xml:space="preserve">Having established a reasonable sampling spatial distribution across the city, we now look for differences in brain health. </w:t>
      </w:r>
      <w:r w:rsidR="00E37355">
        <w:rPr>
          <w:rFonts w:ascii="Times New Roman" w:hAnsi="Times New Roman" w:cs="Times New Roman"/>
          <w:sz w:val="24"/>
          <w:szCs w:val="24"/>
        </w:rPr>
        <w:t xml:space="preserve">We identify </w:t>
      </w:r>
      <w:r w:rsidR="00E939A1">
        <w:rPr>
          <w:rFonts w:ascii="Times New Roman" w:hAnsi="Times New Roman" w:cs="Times New Roman"/>
          <w:sz w:val="24"/>
          <w:szCs w:val="24"/>
        </w:rPr>
        <w:t>three regions</w:t>
      </w:r>
      <w:r w:rsidR="00E37355">
        <w:rPr>
          <w:rFonts w:ascii="Times New Roman" w:hAnsi="Times New Roman" w:cs="Times New Roman"/>
          <w:sz w:val="24"/>
          <w:szCs w:val="24"/>
        </w:rPr>
        <w:t xml:space="preserve"> where individuals are significantly more likely to have a high BAG. The probability of having a high BAG </w:t>
      </w:r>
      <w:proofErr w:type="gramStart"/>
      <w:r w:rsidR="00E37355">
        <w:rPr>
          <w:rFonts w:ascii="Times New Roman" w:hAnsi="Times New Roman" w:cs="Times New Roman"/>
          <w:sz w:val="24"/>
          <w:szCs w:val="24"/>
        </w:rPr>
        <w:t>is shown</w:t>
      </w:r>
      <w:proofErr w:type="gramEnd"/>
      <w:r w:rsidR="00E37355">
        <w:rPr>
          <w:rFonts w:ascii="Times New Roman" w:hAnsi="Times New Roman" w:cs="Times New Roman"/>
          <w:sz w:val="24"/>
          <w:szCs w:val="24"/>
        </w:rPr>
        <w:t xml:space="preserve"> </w:t>
      </w:r>
      <w:r w:rsidR="00CF1720">
        <w:rPr>
          <w:rFonts w:ascii="Times New Roman" w:hAnsi="Times New Roman" w:cs="Times New Roman"/>
          <w:sz w:val="24"/>
          <w:szCs w:val="24"/>
        </w:rPr>
        <w:t>with</w:t>
      </w:r>
      <w:r w:rsidR="00D609C4">
        <w:rPr>
          <w:rFonts w:ascii="Times New Roman" w:hAnsi="Times New Roman" w:cs="Times New Roman"/>
          <w:sz w:val="24"/>
          <w:szCs w:val="24"/>
        </w:rPr>
        <w:t xml:space="preserve"> contour lines (</w:t>
      </w:r>
      <w:r w:rsidR="00E37355">
        <w:rPr>
          <w:rFonts w:ascii="Times New Roman" w:hAnsi="Times New Roman" w:cs="Times New Roman"/>
          <w:sz w:val="24"/>
          <w:szCs w:val="24"/>
        </w:rPr>
        <w:t>Figure 1</w:t>
      </w:r>
      <w:r w:rsidR="00005208">
        <w:rPr>
          <w:rFonts w:ascii="Times New Roman" w:hAnsi="Times New Roman" w:cs="Times New Roman"/>
          <w:sz w:val="24"/>
          <w:szCs w:val="24"/>
        </w:rPr>
        <w:t>F</w:t>
      </w:r>
      <w:r w:rsidR="00D609C4">
        <w:rPr>
          <w:rFonts w:ascii="Times New Roman" w:hAnsi="Times New Roman" w:cs="Times New Roman"/>
          <w:sz w:val="24"/>
          <w:szCs w:val="24"/>
        </w:rPr>
        <w:t>).</w:t>
      </w:r>
      <w:r w:rsidR="00E939A1">
        <w:rPr>
          <w:rFonts w:ascii="Times New Roman" w:hAnsi="Times New Roman" w:cs="Times New Roman"/>
          <w:sz w:val="24"/>
          <w:szCs w:val="24"/>
        </w:rPr>
        <w:t xml:space="preserve"> We then compare the ADI of these regions to the city at large, finding a statistically higher level of ADI for one of the three identified regions</w:t>
      </w:r>
      <w:r w:rsidR="007E6F5B">
        <w:rPr>
          <w:rFonts w:ascii="Times New Roman" w:hAnsi="Times New Roman" w:cs="Times New Roman"/>
          <w:sz w:val="24"/>
          <w:szCs w:val="24"/>
        </w:rPr>
        <w:t xml:space="preserve"> (Supplemental Figure 2)</w:t>
      </w:r>
      <w:r w:rsidR="00E939A1">
        <w:rPr>
          <w:rFonts w:ascii="Times New Roman" w:hAnsi="Times New Roman" w:cs="Times New Roman"/>
          <w:sz w:val="24"/>
          <w:szCs w:val="24"/>
        </w:rPr>
        <w:t>.</w:t>
      </w:r>
      <w:r w:rsidR="00E37355">
        <w:rPr>
          <w:rFonts w:ascii="Times New Roman" w:hAnsi="Times New Roman" w:cs="Times New Roman"/>
          <w:sz w:val="24"/>
          <w:szCs w:val="24"/>
        </w:rPr>
        <w:t xml:space="preserve"> </w:t>
      </w:r>
    </w:p>
    <w:p w14:paraId="4A2878F8" w14:textId="77777777" w:rsidR="00786B4F" w:rsidRDefault="00786B4F">
      <w:pPr>
        <w:rPr>
          <w:rFonts w:ascii="Times New Roman" w:hAnsi="Times New Roman" w:cs="Times New Roman"/>
          <w:sz w:val="24"/>
          <w:szCs w:val="24"/>
        </w:rPr>
      </w:pPr>
      <w:r w:rsidRPr="0051111A">
        <w:rPr>
          <w:rFonts w:ascii="Times New Roman" w:hAnsi="Times New Roman" w:cs="Times New Roman"/>
          <w:sz w:val="24"/>
          <w:szCs w:val="24"/>
        </w:rPr>
        <w:t>DISCUSSION</w:t>
      </w:r>
    </w:p>
    <w:p w14:paraId="0DB5A6F3" w14:textId="6899EED8" w:rsidR="00AB2BA8" w:rsidRPr="008605A8" w:rsidRDefault="00AB2BA8" w:rsidP="007E6F5B">
      <w:pPr>
        <w:ind w:firstLine="720"/>
        <w:rPr>
          <w:rFonts w:ascii="Times New Roman" w:hAnsi="Times New Roman" w:cs="Times New Roman"/>
          <w:sz w:val="24"/>
          <w:szCs w:val="24"/>
        </w:rPr>
      </w:pPr>
      <w:r>
        <w:rPr>
          <w:rFonts w:ascii="Times New Roman" w:hAnsi="Times New Roman" w:cs="Times New Roman"/>
          <w:sz w:val="24"/>
          <w:szCs w:val="24"/>
        </w:rPr>
        <w:t xml:space="preserve">Here we demonstrate a careful study of sampling distribution in a spatial context. We find that while </w:t>
      </w:r>
      <w:r w:rsidR="00640969">
        <w:rPr>
          <w:rFonts w:ascii="Times New Roman" w:hAnsi="Times New Roman" w:cs="Times New Roman"/>
          <w:sz w:val="24"/>
          <w:szCs w:val="24"/>
        </w:rPr>
        <w:t>the</w:t>
      </w:r>
      <w:r>
        <w:rPr>
          <w:rFonts w:ascii="Times New Roman" w:hAnsi="Times New Roman" w:cs="Times New Roman"/>
          <w:sz w:val="24"/>
          <w:szCs w:val="24"/>
        </w:rPr>
        <w:t xml:space="preserve"> imaged cohort does differ demographically from the population</w:t>
      </w:r>
      <w:r w:rsidR="00C77602">
        <w:rPr>
          <w:rFonts w:ascii="Times New Roman" w:hAnsi="Times New Roman" w:cs="Times New Roman"/>
          <w:sz w:val="24"/>
          <w:szCs w:val="24"/>
        </w:rPr>
        <w:t xml:space="preserve"> (the imaged cohort is more heavily male and Black)</w:t>
      </w:r>
      <w:r>
        <w:rPr>
          <w:rFonts w:ascii="Times New Roman" w:hAnsi="Times New Roman" w:cs="Times New Roman"/>
          <w:sz w:val="24"/>
          <w:szCs w:val="24"/>
        </w:rPr>
        <w:t xml:space="preserve">, it </w:t>
      </w:r>
      <w:proofErr w:type="gramStart"/>
      <w:r>
        <w:rPr>
          <w:rFonts w:ascii="Times New Roman" w:hAnsi="Times New Roman" w:cs="Times New Roman"/>
          <w:sz w:val="24"/>
          <w:szCs w:val="24"/>
        </w:rPr>
        <w:t>is spatially distributed</w:t>
      </w:r>
      <w:proofErr w:type="gramEnd"/>
      <w:r>
        <w:rPr>
          <w:rFonts w:ascii="Times New Roman" w:hAnsi="Times New Roman" w:cs="Times New Roman"/>
          <w:sz w:val="24"/>
          <w:szCs w:val="24"/>
        </w:rPr>
        <w:t xml:space="preserve"> in a </w:t>
      </w:r>
      <w:r w:rsidR="00C77602">
        <w:rPr>
          <w:rFonts w:ascii="Times New Roman" w:hAnsi="Times New Roman" w:cs="Times New Roman"/>
          <w:sz w:val="24"/>
          <w:szCs w:val="24"/>
        </w:rPr>
        <w:t xml:space="preserve">representative </w:t>
      </w:r>
      <w:r>
        <w:rPr>
          <w:rFonts w:ascii="Times New Roman" w:hAnsi="Times New Roman" w:cs="Times New Roman"/>
          <w:sz w:val="24"/>
          <w:szCs w:val="24"/>
        </w:rPr>
        <w:t xml:space="preserve">manner. </w:t>
      </w:r>
      <w:r w:rsidR="00C77602">
        <w:rPr>
          <w:rFonts w:ascii="Times New Roman" w:hAnsi="Times New Roman" w:cs="Times New Roman"/>
          <w:sz w:val="24"/>
          <w:szCs w:val="24"/>
        </w:rPr>
        <w:t xml:space="preserve">Although we cannot analyze race or sex by environment interactions in this cohort, we should be </w:t>
      </w:r>
      <w:r w:rsidR="00C77602">
        <w:rPr>
          <w:rFonts w:ascii="Times New Roman" w:hAnsi="Times New Roman" w:cs="Times New Roman"/>
          <w:sz w:val="24"/>
          <w:szCs w:val="24"/>
        </w:rPr>
        <w:lastRenderedPageBreak/>
        <w:t xml:space="preserve">able to draw inference about biological – neighborhood relationships given the spatial distribution of participants. </w:t>
      </w:r>
    </w:p>
    <w:p w14:paraId="25CCB75E" w14:textId="0AC78EA9" w:rsidR="00AA2C25" w:rsidRDefault="00AB2BA8" w:rsidP="00AB2BA8">
      <w:pPr>
        <w:spacing w:beforeAutospacing="1" w:after="0" w:afterAutospacing="1" w:line="240" w:lineRule="auto"/>
        <w:rPr>
          <w:rFonts w:ascii="Times New Roman" w:hAnsi="Times New Roman" w:cs="Times New Roman"/>
          <w:sz w:val="24"/>
          <w:szCs w:val="24"/>
        </w:rPr>
      </w:pPr>
      <w:r w:rsidRPr="008605A8">
        <w:rPr>
          <w:rFonts w:ascii="Times New Roman" w:hAnsi="Times New Roman" w:cs="Times New Roman"/>
          <w:sz w:val="24"/>
          <w:szCs w:val="24"/>
        </w:rPr>
        <w:t xml:space="preserve">We observe a significant </w:t>
      </w:r>
      <w:r w:rsidR="008460FE">
        <w:rPr>
          <w:rFonts w:ascii="Times New Roman" w:hAnsi="Times New Roman" w:cs="Times New Roman"/>
          <w:sz w:val="24"/>
          <w:szCs w:val="24"/>
        </w:rPr>
        <w:t>relationship between neighborhood and</w:t>
      </w:r>
      <w:r w:rsidRPr="008605A8">
        <w:rPr>
          <w:rFonts w:ascii="Times New Roman" w:hAnsi="Times New Roman" w:cs="Times New Roman"/>
          <w:sz w:val="24"/>
          <w:szCs w:val="24"/>
        </w:rPr>
        <w:t xml:space="preserve"> brain health</w:t>
      </w:r>
      <w:r w:rsidR="00083794">
        <w:rPr>
          <w:rFonts w:ascii="Times New Roman" w:hAnsi="Times New Roman" w:cs="Times New Roman"/>
          <w:sz w:val="24"/>
          <w:szCs w:val="24"/>
        </w:rPr>
        <w:t xml:space="preserve">. </w:t>
      </w:r>
      <w:r w:rsidR="00E939A1">
        <w:rPr>
          <w:rFonts w:ascii="Times New Roman" w:hAnsi="Times New Roman" w:cs="Times New Roman"/>
          <w:sz w:val="24"/>
          <w:szCs w:val="24"/>
        </w:rPr>
        <w:t>Three</w:t>
      </w:r>
      <w:r w:rsidR="00E53553">
        <w:rPr>
          <w:rFonts w:ascii="Times New Roman" w:hAnsi="Times New Roman" w:cs="Times New Roman"/>
          <w:sz w:val="24"/>
          <w:szCs w:val="24"/>
        </w:rPr>
        <w:t xml:space="preserve"> regions display</w:t>
      </w:r>
      <w:r w:rsidR="00083794">
        <w:rPr>
          <w:rFonts w:ascii="Times New Roman" w:hAnsi="Times New Roman" w:cs="Times New Roman"/>
          <w:sz w:val="24"/>
          <w:szCs w:val="24"/>
        </w:rPr>
        <w:t xml:space="preserve"> a high concentration of individuals in the bottom 20% of brain health, as assessed by BAG</w:t>
      </w:r>
      <w:r w:rsidRPr="008605A8">
        <w:rPr>
          <w:rFonts w:ascii="Times New Roman" w:hAnsi="Times New Roman" w:cs="Times New Roman"/>
          <w:sz w:val="24"/>
          <w:szCs w:val="24"/>
        </w:rPr>
        <w:t xml:space="preserve">. While the purpose of this manuscript was to provide the reader with practical examples of how to consider </w:t>
      </w:r>
      <w:r w:rsidR="00C77602">
        <w:rPr>
          <w:rFonts w:ascii="Times New Roman" w:hAnsi="Times New Roman" w:cs="Times New Roman"/>
          <w:sz w:val="24"/>
          <w:szCs w:val="24"/>
        </w:rPr>
        <w:t>geo</w:t>
      </w:r>
      <w:r w:rsidRPr="008605A8">
        <w:rPr>
          <w:rFonts w:ascii="Times New Roman" w:hAnsi="Times New Roman" w:cs="Times New Roman"/>
          <w:sz w:val="24"/>
          <w:szCs w:val="24"/>
        </w:rPr>
        <w:t>spatial information in a n</w:t>
      </w:r>
      <w:r w:rsidR="00E939A1">
        <w:rPr>
          <w:rFonts w:ascii="Times New Roman" w:hAnsi="Times New Roman" w:cs="Times New Roman"/>
          <w:sz w:val="24"/>
          <w:szCs w:val="24"/>
        </w:rPr>
        <w:t>euroimaging context, we do note one of the three regions has a significantly higher ADI than the city. The other two regions have non-significant higher-than-average ADI</w:t>
      </w:r>
      <w:r w:rsidR="00AA2C25">
        <w:rPr>
          <w:rFonts w:ascii="Times New Roman" w:hAnsi="Times New Roman" w:cs="Times New Roman"/>
          <w:sz w:val="24"/>
          <w:szCs w:val="24"/>
        </w:rPr>
        <w:t xml:space="preserve"> </w:t>
      </w:r>
      <w:r w:rsidR="00AE1CDE">
        <w:rPr>
          <w:rFonts w:ascii="Times New Roman" w:hAnsi="Times New Roman" w:cs="Times New Roman"/>
          <w:color w:val="000000"/>
          <w:sz w:val="24"/>
          <w:szCs w:val="24"/>
        </w:rPr>
        <w:t>(Supplemental Figure 2</w:t>
      </w:r>
      <w:r w:rsidR="00AA2C25" w:rsidRPr="00640969">
        <w:rPr>
          <w:rFonts w:ascii="Times New Roman" w:hAnsi="Times New Roman" w:cs="Times New Roman"/>
          <w:color w:val="000000"/>
          <w:sz w:val="24"/>
          <w:szCs w:val="24"/>
        </w:rPr>
        <w:t>)</w:t>
      </w:r>
      <w:r w:rsidR="00AA2C25" w:rsidRPr="008605A8">
        <w:rPr>
          <w:rFonts w:ascii="Times New Roman" w:hAnsi="Times New Roman" w:cs="Times New Roman"/>
          <w:sz w:val="24"/>
          <w:szCs w:val="24"/>
        </w:rPr>
        <w:t xml:space="preserve">. Future work will aim to disentangle the possible </w:t>
      </w:r>
      <w:r w:rsidR="00AA2C25">
        <w:rPr>
          <w:rFonts w:ascii="Times New Roman" w:hAnsi="Times New Roman" w:cs="Times New Roman"/>
          <w:sz w:val="24"/>
          <w:szCs w:val="24"/>
        </w:rPr>
        <w:t>multidimensional impact of the</w:t>
      </w:r>
      <w:r w:rsidR="00AA2C25" w:rsidRPr="008605A8">
        <w:rPr>
          <w:rFonts w:ascii="Times New Roman" w:hAnsi="Times New Roman" w:cs="Times New Roman"/>
          <w:sz w:val="24"/>
          <w:szCs w:val="24"/>
        </w:rPr>
        <w:t xml:space="preserve"> environment</w:t>
      </w:r>
      <w:r w:rsidR="00AA2C25">
        <w:rPr>
          <w:rFonts w:ascii="Times New Roman" w:hAnsi="Times New Roman" w:cs="Times New Roman"/>
          <w:sz w:val="24"/>
          <w:szCs w:val="24"/>
        </w:rPr>
        <w:t xml:space="preserve">al mechanisms </w:t>
      </w:r>
      <w:r w:rsidR="00AA2C25" w:rsidRPr="008605A8">
        <w:rPr>
          <w:rFonts w:ascii="Times New Roman" w:hAnsi="Times New Roman" w:cs="Times New Roman"/>
          <w:sz w:val="24"/>
          <w:szCs w:val="24"/>
        </w:rPr>
        <w:t>on brain health</w:t>
      </w:r>
      <w:r w:rsidR="00AA2C25">
        <w:rPr>
          <w:rFonts w:ascii="Times New Roman" w:hAnsi="Times New Roman" w:cs="Times New Roman"/>
          <w:sz w:val="24"/>
          <w:szCs w:val="24"/>
        </w:rPr>
        <w:t>.</w:t>
      </w:r>
      <w:r w:rsidR="00AA2C25" w:rsidRPr="008605A8">
        <w:rPr>
          <w:rFonts w:ascii="Times New Roman" w:hAnsi="Times New Roman" w:cs="Times New Roman"/>
          <w:sz w:val="24"/>
          <w:szCs w:val="24"/>
        </w:rPr>
        <w:t xml:space="preserve"> </w:t>
      </w:r>
    </w:p>
    <w:p w14:paraId="0D31C992" w14:textId="32DB26EE" w:rsidR="0015131A" w:rsidRDefault="00083794" w:rsidP="0015131A">
      <w:pPr>
        <w:spacing w:beforeAutospacing="1" w:after="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Most importantly, we hope </w:t>
      </w:r>
      <w:r w:rsidR="008605A8" w:rsidRPr="00D04E8A">
        <w:rPr>
          <w:rFonts w:ascii="Times New Roman" w:hAnsi="Times New Roman" w:cs="Times New Roman"/>
          <w:sz w:val="24"/>
          <w:szCs w:val="24"/>
        </w:rPr>
        <w:t xml:space="preserve">this study draws attention to the ways in which geocoded participant information </w:t>
      </w:r>
      <w:proofErr w:type="gramStart"/>
      <w:r w:rsidR="008605A8" w:rsidRPr="00D04E8A">
        <w:rPr>
          <w:rFonts w:ascii="Times New Roman" w:hAnsi="Times New Roman" w:cs="Times New Roman"/>
          <w:sz w:val="24"/>
          <w:szCs w:val="24"/>
        </w:rPr>
        <w:t>can be employed</w:t>
      </w:r>
      <w:proofErr w:type="gramEnd"/>
      <w:r w:rsidR="008605A8" w:rsidRPr="00D04E8A">
        <w:rPr>
          <w:rFonts w:ascii="Times New Roman" w:hAnsi="Times New Roman" w:cs="Times New Roman"/>
          <w:sz w:val="24"/>
          <w:szCs w:val="24"/>
        </w:rPr>
        <w:t xml:space="preserve"> to draw insights on the influence of neighborhood on neuroimaging datasets.</w:t>
      </w:r>
      <w:r w:rsidR="0015131A">
        <w:rPr>
          <w:rFonts w:ascii="Times New Roman" w:hAnsi="Times New Roman" w:cs="Times New Roman"/>
          <w:sz w:val="24"/>
          <w:szCs w:val="24"/>
        </w:rPr>
        <w:t xml:space="preserve"> BAG </w:t>
      </w:r>
      <w:proofErr w:type="gramStart"/>
      <w:r w:rsidR="0015131A">
        <w:rPr>
          <w:rFonts w:ascii="Times New Roman" w:hAnsi="Times New Roman" w:cs="Times New Roman"/>
          <w:sz w:val="24"/>
          <w:szCs w:val="24"/>
        </w:rPr>
        <w:t>has already been established</w:t>
      </w:r>
      <w:proofErr w:type="gramEnd"/>
      <w:r w:rsidR="0015131A">
        <w:rPr>
          <w:rFonts w:ascii="Times New Roman" w:hAnsi="Times New Roman" w:cs="Times New Roman"/>
          <w:sz w:val="24"/>
          <w:szCs w:val="24"/>
        </w:rPr>
        <w:t xml:space="preserve"> as an important biomarker for AD progression</w:t>
      </w:r>
      <w:sdt>
        <w:sdtPr>
          <w:rPr>
            <w:rFonts w:ascii="Times New Roman" w:hAnsi="Times New Roman" w:cs="Times New Roman"/>
            <w:color w:val="000000"/>
            <w:sz w:val="24"/>
            <w:szCs w:val="24"/>
            <w:vertAlign w:val="superscript"/>
          </w:rPr>
          <w:tag w:val="MENDELEY_CITATION_v3_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"/>
          <w:id w:val="-680813314"/>
          <w:placeholder>
            <w:docPart w:val="DefaultPlaceholder_-1854013440"/>
          </w:placeholder>
        </w:sdtPr>
        <w:sdtEndPr/>
        <w:sdtContent>
          <w:r w:rsidR="00D609C4" w:rsidRPr="00D609C4">
            <w:rPr>
              <w:rFonts w:ascii="Times New Roman" w:hAnsi="Times New Roman" w:cs="Times New Roman"/>
              <w:color w:val="000000"/>
              <w:sz w:val="24"/>
              <w:szCs w:val="24"/>
              <w:vertAlign w:val="superscript"/>
            </w:rPr>
            <w:t>9</w:t>
          </w:r>
        </w:sdtContent>
      </w:sdt>
      <w:r w:rsidR="0015131A">
        <w:rPr>
          <w:rFonts w:ascii="Times New Roman" w:hAnsi="Times New Roman" w:cs="Times New Roman"/>
          <w:sz w:val="24"/>
          <w:szCs w:val="24"/>
        </w:rPr>
        <w:t xml:space="preserve">, and the finding that differences in BAG occur by location suggests that neighborhood-based interventions could be targeted. We recommend that large cohort studies </w:t>
      </w:r>
      <w:r w:rsidR="0015131A" w:rsidRPr="00D04E8A">
        <w:rPr>
          <w:rFonts w:ascii="Times New Roman" w:hAnsi="Times New Roman" w:cs="Times New Roman"/>
          <w:sz w:val="24"/>
          <w:szCs w:val="24"/>
        </w:rPr>
        <w:t xml:space="preserve">retain and share geocoded participant </w:t>
      </w:r>
      <w:proofErr w:type="gramStart"/>
      <w:r w:rsidR="0015131A" w:rsidRPr="00D04E8A">
        <w:rPr>
          <w:rFonts w:ascii="Times New Roman" w:hAnsi="Times New Roman" w:cs="Times New Roman"/>
          <w:sz w:val="24"/>
          <w:szCs w:val="24"/>
        </w:rPr>
        <w:t>information</w:t>
      </w:r>
      <w:proofErr w:type="gramEnd"/>
      <w:r w:rsidR="0015131A">
        <w:rPr>
          <w:rFonts w:ascii="Times New Roman" w:hAnsi="Times New Roman" w:cs="Times New Roman"/>
          <w:sz w:val="24"/>
          <w:szCs w:val="24"/>
        </w:rPr>
        <w:t xml:space="preserve"> as this will facilitate future public health-medical research collaborations. </w:t>
      </w:r>
    </w:p>
    <w:p w14:paraId="024B3C75" w14:textId="1F444621" w:rsidR="008605A8" w:rsidRPr="00D04E8A" w:rsidRDefault="008605A8" w:rsidP="00AB2BA8">
      <w:pPr>
        <w:spacing w:beforeAutospacing="1" w:after="0" w:afterAutospacing="1" w:line="240" w:lineRule="auto"/>
        <w:rPr>
          <w:rFonts w:ascii="Times New Roman" w:hAnsi="Times New Roman" w:cs="Times New Roman"/>
          <w:color w:val="333333"/>
          <w:sz w:val="24"/>
          <w:szCs w:val="24"/>
        </w:rPr>
      </w:pPr>
      <w:r w:rsidRPr="00D04E8A">
        <w:rPr>
          <w:rFonts w:ascii="Times New Roman" w:hAnsi="Times New Roman" w:cs="Times New Roman"/>
          <w:sz w:val="24"/>
          <w:szCs w:val="24"/>
        </w:rPr>
        <w:t xml:space="preserve"> </w:t>
      </w:r>
      <w:r w:rsidR="0015131A">
        <w:rPr>
          <w:rFonts w:ascii="Times New Roman" w:hAnsi="Times New Roman" w:cs="Times New Roman"/>
          <w:sz w:val="24"/>
          <w:szCs w:val="24"/>
        </w:rPr>
        <w:t xml:space="preserve">  </w:t>
      </w:r>
      <w:r w:rsidR="001A7394">
        <w:rPr>
          <w:rFonts w:ascii="Times New Roman" w:hAnsi="Times New Roman" w:cs="Times New Roman"/>
          <w:sz w:val="24"/>
          <w:szCs w:val="24"/>
        </w:rPr>
        <w:t>.</w:t>
      </w:r>
      <w:r w:rsidRPr="00D04E8A">
        <w:rPr>
          <w:rFonts w:ascii="Times New Roman" w:hAnsi="Times New Roman" w:cs="Times New Roman"/>
          <w:sz w:val="24"/>
          <w:szCs w:val="24"/>
        </w:rPr>
        <w:t xml:space="preserve"> </w:t>
      </w:r>
    </w:p>
    <w:p w14:paraId="1B5B0D14" w14:textId="77777777" w:rsidR="00AB2BA8" w:rsidRDefault="00AB2BA8">
      <w:pPr>
        <w:rPr>
          <w:rFonts w:ascii="Times New Roman" w:hAnsi="Times New Roman" w:cs="Times New Roman"/>
          <w:sz w:val="24"/>
          <w:szCs w:val="24"/>
        </w:rPr>
      </w:pPr>
    </w:p>
    <w:p w14:paraId="0F117111" w14:textId="77777777" w:rsidR="00D04E8A" w:rsidRDefault="00D04E8A">
      <w:pPr>
        <w:rPr>
          <w:rFonts w:ascii="Times New Roman" w:hAnsi="Times New Roman" w:cs="Times New Roman"/>
          <w:sz w:val="24"/>
          <w:szCs w:val="24"/>
        </w:rPr>
      </w:pPr>
      <w:r>
        <w:rPr>
          <w:rFonts w:ascii="Times New Roman" w:hAnsi="Times New Roman" w:cs="Times New Roman"/>
          <w:sz w:val="24"/>
          <w:szCs w:val="24"/>
        </w:rPr>
        <w:br w:type="page"/>
      </w:r>
    </w:p>
    <w:p w14:paraId="2B2B5785" w14:textId="77777777" w:rsidR="00634322" w:rsidRDefault="00634322">
      <w:pPr>
        <w:rPr>
          <w:rFonts w:ascii="Times New Roman" w:hAnsi="Times New Roman" w:cs="Times New Roman"/>
          <w:sz w:val="24"/>
          <w:szCs w:val="24"/>
        </w:rPr>
      </w:pPr>
      <w:r>
        <w:rPr>
          <w:rFonts w:ascii="Times New Roman" w:hAnsi="Times New Roman" w:cs="Times New Roman"/>
          <w:sz w:val="24"/>
          <w:szCs w:val="24"/>
        </w:rPr>
        <w:lastRenderedPageBreak/>
        <w:t>REFERENCES</w:t>
      </w:r>
    </w:p>
    <w:sdt>
      <w:sdtPr>
        <w:rPr>
          <w:rFonts w:ascii="Times New Roman" w:hAnsi="Times New Roman" w:cs="Times New Roman"/>
          <w:sz w:val="24"/>
          <w:szCs w:val="24"/>
        </w:rPr>
        <w:tag w:val="MENDELEY_BIBLIOGRAPHY"/>
        <w:id w:val="-1443533887"/>
        <w:placeholder>
          <w:docPart w:val="DefaultPlaceholder_-1854013440"/>
        </w:placeholder>
      </w:sdtPr>
      <w:sdtEndPr/>
      <w:sdtContent>
        <w:p w14:paraId="6373796C" w14:textId="77777777" w:rsidR="00D609C4" w:rsidRDefault="00D609C4">
          <w:pPr>
            <w:autoSpaceDE w:val="0"/>
            <w:autoSpaceDN w:val="0"/>
            <w:ind w:hanging="640"/>
            <w:divId w:val="917981007"/>
            <w:rPr>
              <w:rFonts w:eastAsia="Times New Roman"/>
              <w:sz w:val="24"/>
              <w:szCs w:val="24"/>
            </w:rPr>
          </w:pPr>
          <w:r>
            <w:rPr>
              <w:rFonts w:eastAsia="Times New Roman"/>
            </w:rPr>
            <w:t xml:space="preserve">1. </w:t>
          </w:r>
          <w:r>
            <w:rPr>
              <w:rFonts w:eastAsia="Times New Roman"/>
            </w:rPr>
            <w:tab/>
            <w:t xml:space="preserve">Babulal GM, Quiroz YT, </w:t>
          </w:r>
          <w:proofErr w:type="spellStart"/>
          <w:r>
            <w:rPr>
              <w:rFonts w:eastAsia="Times New Roman"/>
            </w:rPr>
            <w:t>Albensi</w:t>
          </w:r>
          <w:proofErr w:type="spellEnd"/>
          <w:r>
            <w:rPr>
              <w:rFonts w:eastAsia="Times New Roman"/>
            </w:rPr>
            <w:t xml:space="preserve"> BC, et al. Perspectives on ethnic and racial disparities in Alzheimer’s disease and related dementias: Update and areas of immediate need. </w:t>
          </w:r>
          <w:r>
            <w:rPr>
              <w:rFonts w:eastAsia="Times New Roman"/>
              <w:i/>
              <w:iCs/>
            </w:rPr>
            <w:t>Alzheimer’s &amp; Dementia</w:t>
          </w:r>
          <w:r>
            <w:rPr>
              <w:rFonts w:eastAsia="Times New Roman"/>
            </w:rPr>
            <w:t>. 2019</w:t>
          </w:r>
          <w:proofErr w:type="gramStart"/>
          <w:r>
            <w:rPr>
              <w:rFonts w:eastAsia="Times New Roman"/>
            </w:rPr>
            <w:t>;15</w:t>
          </w:r>
          <w:proofErr w:type="gramEnd"/>
          <w:r>
            <w:rPr>
              <w:rFonts w:eastAsia="Times New Roman"/>
            </w:rPr>
            <w:t>(2):292-312. doi:10.1016/j.jalz.2018.09.009</w:t>
          </w:r>
        </w:p>
        <w:p w14:paraId="600620B0" w14:textId="77777777" w:rsidR="00D609C4" w:rsidRDefault="00D609C4">
          <w:pPr>
            <w:autoSpaceDE w:val="0"/>
            <w:autoSpaceDN w:val="0"/>
            <w:ind w:hanging="640"/>
            <w:divId w:val="1212695396"/>
            <w:rPr>
              <w:rFonts w:eastAsia="Times New Roman"/>
            </w:rPr>
          </w:pPr>
          <w:r>
            <w:rPr>
              <w:rFonts w:eastAsia="Times New Roman"/>
            </w:rPr>
            <w:t xml:space="preserve">2. </w:t>
          </w:r>
          <w:r>
            <w:rPr>
              <w:rFonts w:eastAsia="Times New Roman"/>
            </w:rPr>
            <w:tab/>
            <w:t xml:space="preserve">Hill PMC v., Pérez-Stable MEJ, Anderson PNA, Bernard MMA. The National Institute on Aging Health Disparities Research Framework. </w:t>
          </w:r>
          <w:r>
            <w:rPr>
              <w:rFonts w:eastAsia="Times New Roman"/>
              <w:i/>
              <w:iCs/>
            </w:rPr>
            <w:t>Ethnicity &amp; Disease</w:t>
          </w:r>
          <w:r>
            <w:rPr>
              <w:rFonts w:eastAsia="Times New Roman"/>
            </w:rPr>
            <w:t>. 2015</w:t>
          </w:r>
          <w:proofErr w:type="gramStart"/>
          <w:r>
            <w:rPr>
              <w:rFonts w:eastAsia="Times New Roman"/>
            </w:rPr>
            <w:t>;25</w:t>
          </w:r>
          <w:proofErr w:type="gramEnd"/>
          <w:r>
            <w:rPr>
              <w:rFonts w:eastAsia="Times New Roman"/>
            </w:rPr>
            <w:t>(3):245. doi:10.18865/ed.25.3.245</w:t>
          </w:r>
        </w:p>
        <w:p w14:paraId="6620F4D3" w14:textId="77777777" w:rsidR="00D609C4" w:rsidRDefault="00D609C4">
          <w:pPr>
            <w:autoSpaceDE w:val="0"/>
            <w:autoSpaceDN w:val="0"/>
            <w:ind w:hanging="640"/>
            <w:divId w:val="1634217399"/>
            <w:rPr>
              <w:rFonts w:eastAsia="Times New Roman"/>
            </w:rPr>
          </w:pPr>
          <w:r>
            <w:rPr>
              <w:rFonts w:eastAsia="Times New Roman"/>
            </w:rPr>
            <w:t xml:space="preserve">3. </w:t>
          </w:r>
          <w:r>
            <w:rPr>
              <w:rFonts w:eastAsia="Times New Roman"/>
            </w:rPr>
            <w:tab/>
            <w:t xml:space="preserve">Kind AJH, Buckingham WR. Making Neighborhood-Disadvantage Metrics Accessible — </w:t>
          </w:r>
          <w:proofErr w:type="gramStart"/>
          <w:r>
            <w:rPr>
              <w:rFonts w:eastAsia="Times New Roman"/>
            </w:rPr>
            <w:t>The</w:t>
          </w:r>
          <w:proofErr w:type="gramEnd"/>
          <w:r>
            <w:rPr>
              <w:rFonts w:eastAsia="Times New Roman"/>
            </w:rPr>
            <w:t xml:space="preserve"> Neighborhood Atlas. </w:t>
          </w:r>
          <w:r>
            <w:rPr>
              <w:rFonts w:eastAsia="Times New Roman"/>
              <w:i/>
              <w:iCs/>
            </w:rPr>
            <w:t>New England Journal of Medicine</w:t>
          </w:r>
          <w:r>
            <w:rPr>
              <w:rFonts w:eastAsia="Times New Roman"/>
            </w:rPr>
            <w:t>. 2018</w:t>
          </w:r>
          <w:proofErr w:type="gramStart"/>
          <w:r>
            <w:rPr>
              <w:rFonts w:eastAsia="Times New Roman"/>
            </w:rPr>
            <w:t>;378</w:t>
          </w:r>
          <w:proofErr w:type="gramEnd"/>
          <w:r>
            <w:rPr>
              <w:rFonts w:eastAsia="Times New Roman"/>
            </w:rPr>
            <w:t xml:space="preserve">(26):2456-2458. </w:t>
          </w:r>
          <w:proofErr w:type="gramStart"/>
          <w:r>
            <w:rPr>
              <w:rFonts w:eastAsia="Times New Roman"/>
            </w:rPr>
            <w:t>doi:</w:t>
          </w:r>
          <w:proofErr w:type="gramEnd"/>
          <w:r>
            <w:rPr>
              <w:rFonts w:eastAsia="Times New Roman"/>
            </w:rPr>
            <w:t>10.1056/NEJMp1802313</w:t>
          </w:r>
        </w:p>
        <w:p w14:paraId="195D2A48" w14:textId="77777777" w:rsidR="00D609C4" w:rsidRDefault="00D609C4">
          <w:pPr>
            <w:autoSpaceDE w:val="0"/>
            <w:autoSpaceDN w:val="0"/>
            <w:ind w:hanging="640"/>
            <w:divId w:val="1712262255"/>
            <w:rPr>
              <w:rFonts w:eastAsia="Times New Roman"/>
            </w:rPr>
          </w:pPr>
          <w:r>
            <w:rPr>
              <w:rFonts w:eastAsia="Times New Roman"/>
            </w:rPr>
            <w:t xml:space="preserve">4. </w:t>
          </w:r>
          <w:r>
            <w:rPr>
              <w:rFonts w:eastAsia="Times New Roman"/>
            </w:rPr>
            <w:tab/>
            <w:t xml:space="preserve">Hart JE, Liao X, Hong B, et al. The association of long-term exposure to PM2.5 on all-cause mortality in the Nurses’ Health Study and the impact of measurement-error correction. </w:t>
          </w:r>
          <w:r>
            <w:rPr>
              <w:rFonts w:eastAsia="Times New Roman"/>
              <w:i/>
              <w:iCs/>
            </w:rPr>
            <w:t>Environmental Health</w:t>
          </w:r>
          <w:r>
            <w:rPr>
              <w:rFonts w:eastAsia="Times New Roman"/>
            </w:rPr>
            <w:t>. 2015</w:t>
          </w:r>
          <w:proofErr w:type="gramStart"/>
          <w:r>
            <w:rPr>
              <w:rFonts w:eastAsia="Times New Roman"/>
            </w:rPr>
            <w:t>;14</w:t>
          </w:r>
          <w:proofErr w:type="gramEnd"/>
          <w:r>
            <w:rPr>
              <w:rFonts w:eastAsia="Times New Roman"/>
            </w:rPr>
            <w:t xml:space="preserve">(1):38. </w:t>
          </w:r>
          <w:proofErr w:type="gramStart"/>
          <w:r>
            <w:rPr>
              <w:rFonts w:eastAsia="Times New Roman"/>
            </w:rPr>
            <w:t>doi:</w:t>
          </w:r>
          <w:proofErr w:type="gramEnd"/>
          <w:r>
            <w:rPr>
              <w:rFonts w:eastAsia="Times New Roman"/>
            </w:rPr>
            <w:t>10.1186/s12940-015-0027-6</w:t>
          </w:r>
        </w:p>
        <w:p w14:paraId="262BC7A7" w14:textId="77777777" w:rsidR="00D609C4" w:rsidRDefault="00D609C4">
          <w:pPr>
            <w:autoSpaceDE w:val="0"/>
            <w:autoSpaceDN w:val="0"/>
            <w:ind w:hanging="640"/>
            <w:divId w:val="321353094"/>
            <w:rPr>
              <w:rFonts w:eastAsia="Times New Roman"/>
            </w:rPr>
          </w:pPr>
          <w:r>
            <w:rPr>
              <w:rFonts w:eastAsia="Times New Roman"/>
            </w:rPr>
            <w:t xml:space="preserve">5. </w:t>
          </w:r>
          <w:r>
            <w:rPr>
              <w:rFonts w:eastAsia="Times New Roman"/>
            </w:rPr>
            <w:tab/>
            <w:t xml:space="preserve">James P, Hart JE, </w:t>
          </w:r>
          <w:proofErr w:type="spellStart"/>
          <w:r>
            <w:rPr>
              <w:rFonts w:eastAsia="Times New Roman"/>
            </w:rPr>
            <w:t>Banay</w:t>
          </w:r>
          <w:proofErr w:type="spellEnd"/>
          <w:r>
            <w:rPr>
              <w:rFonts w:eastAsia="Times New Roman"/>
            </w:rPr>
            <w:t xml:space="preserve"> RF, Laden F. Exposure to Greenness and Mortality in a Nationwide Prospective Cohort Study of Women. </w:t>
          </w:r>
          <w:r>
            <w:rPr>
              <w:rFonts w:eastAsia="Times New Roman"/>
              <w:i/>
              <w:iCs/>
            </w:rPr>
            <w:t>Environmental Health Perspectives</w:t>
          </w:r>
          <w:r>
            <w:rPr>
              <w:rFonts w:eastAsia="Times New Roman"/>
            </w:rPr>
            <w:t>. 2016</w:t>
          </w:r>
          <w:proofErr w:type="gramStart"/>
          <w:r>
            <w:rPr>
              <w:rFonts w:eastAsia="Times New Roman"/>
            </w:rPr>
            <w:t>;124</w:t>
          </w:r>
          <w:proofErr w:type="gramEnd"/>
          <w:r>
            <w:rPr>
              <w:rFonts w:eastAsia="Times New Roman"/>
            </w:rPr>
            <w:t>(9):1344-1352. doi:10.1289/ehp.1510363</w:t>
          </w:r>
        </w:p>
        <w:p w14:paraId="78970DAF" w14:textId="77777777" w:rsidR="00D609C4" w:rsidRDefault="00D609C4">
          <w:pPr>
            <w:autoSpaceDE w:val="0"/>
            <w:autoSpaceDN w:val="0"/>
            <w:ind w:hanging="640"/>
            <w:divId w:val="1312952710"/>
            <w:rPr>
              <w:rFonts w:eastAsia="Times New Roman"/>
            </w:rPr>
          </w:pPr>
          <w:r>
            <w:rPr>
              <w:rFonts w:eastAsia="Times New Roman"/>
            </w:rPr>
            <w:t xml:space="preserve">6. </w:t>
          </w:r>
          <w:r>
            <w:rPr>
              <w:rFonts w:eastAsia="Times New Roman"/>
            </w:rPr>
            <w:tab/>
            <w:t xml:space="preserve">Finlay J, Yu W, Clarke P, Li M, Judd S, Esposito M. Neighborhood cognitive amenities? A mixed-methods study of </w:t>
          </w:r>
          <w:proofErr w:type="gramStart"/>
          <w:r>
            <w:rPr>
              <w:rFonts w:eastAsia="Times New Roman"/>
            </w:rPr>
            <w:t>intellectually-stimulating</w:t>
          </w:r>
          <w:proofErr w:type="gramEnd"/>
          <w:r>
            <w:rPr>
              <w:rFonts w:eastAsia="Times New Roman"/>
            </w:rPr>
            <w:t xml:space="preserve"> places and cognitive function among older Americans. </w:t>
          </w:r>
          <w:r>
            <w:rPr>
              <w:rFonts w:eastAsia="Times New Roman"/>
              <w:i/>
              <w:iCs/>
            </w:rPr>
            <w:t>Wellbeing, Space and Society</w:t>
          </w:r>
          <w:r>
            <w:rPr>
              <w:rFonts w:eastAsia="Times New Roman"/>
            </w:rPr>
            <w:t>. 2021</w:t>
          </w:r>
          <w:proofErr w:type="gramStart"/>
          <w:r>
            <w:rPr>
              <w:rFonts w:eastAsia="Times New Roman"/>
            </w:rPr>
            <w:t>;2:100040</w:t>
          </w:r>
          <w:proofErr w:type="gramEnd"/>
          <w:r>
            <w:rPr>
              <w:rFonts w:eastAsia="Times New Roman"/>
            </w:rPr>
            <w:t>. doi:10.1016/j.wss.2021.100040</w:t>
          </w:r>
        </w:p>
        <w:p w14:paraId="55F4DF5E" w14:textId="77777777" w:rsidR="00D609C4" w:rsidRDefault="00D609C4">
          <w:pPr>
            <w:autoSpaceDE w:val="0"/>
            <w:autoSpaceDN w:val="0"/>
            <w:ind w:hanging="640"/>
            <w:divId w:val="1374307235"/>
            <w:rPr>
              <w:rFonts w:eastAsia="Times New Roman"/>
            </w:rPr>
          </w:pPr>
          <w:r>
            <w:rPr>
              <w:rFonts w:eastAsia="Times New Roman"/>
            </w:rPr>
            <w:t xml:space="preserve">7. </w:t>
          </w:r>
          <w:r>
            <w:rPr>
              <w:rFonts w:eastAsia="Times New Roman"/>
            </w:rPr>
            <w:tab/>
            <w:t xml:space="preserve">Smargiassi A, </w:t>
          </w:r>
          <w:proofErr w:type="spellStart"/>
          <w:r>
            <w:rPr>
              <w:rFonts w:eastAsia="Times New Roman"/>
            </w:rPr>
            <w:t>Sidi</w:t>
          </w:r>
          <w:proofErr w:type="spellEnd"/>
          <w:r>
            <w:rPr>
              <w:rFonts w:eastAsia="Times New Roman"/>
            </w:rPr>
            <w:t xml:space="preserve"> EAL, Robert LE, et al. Exposure to ambient air pollutants and the onset of dementia in Québec, Canada. </w:t>
          </w:r>
          <w:r>
            <w:rPr>
              <w:rFonts w:eastAsia="Times New Roman"/>
              <w:i/>
              <w:iCs/>
            </w:rPr>
            <w:t>Environmental Research</w:t>
          </w:r>
          <w:r>
            <w:rPr>
              <w:rFonts w:eastAsia="Times New Roman"/>
            </w:rPr>
            <w:t>. 2020</w:t>
          </w:r>
          <w:proofErr w:type="gramStart"/>
          <w:r>
            <w:rPr>
              <w:rFonts w:eastAsia="Times New Roman"/>
            </w:rPr>
            <w:t>;190:109870</w:t>
          </w:r>
          <w:proofErr w:type="gramEnd"/>
          <w:r>
            <w:rPr>
              <w:rFonts w:eastAsia="Times New Roman"/>
            </w:rPr>
            <w:t>. doi:10.1016/j.envres.2020.109870</w:t>
          </w:r>
        </w:p>
        <w:p w14:paraId="2E2A0F76" w14:textId="77777777" w:rsidR="00D609C4" w:rsidRDefault="00D609C4">
          <w:pPr>
            <w:autoSpaceDE w:val="0"/>
            <w:autoSpaceDN w:val="0"/>
            <w:ind w:hanging="640"/>
            <w:divId w:val="1664700416"/>
            <w:rPr>
              <w:rFonts w:eastAsia="Times New Roman"/>
            </w:rPr>
          </w:pPr>
          <w:r>
            <w:rPr>
              <w:rFonts w:eastAsia="Times New Roman"/>
            </w:rPr>
            <w:t xml:space="preserve">8. </w:t>
          </w:r>
          <w:r>
            <w:rPr>
              <w:rFonts w:eastAsia="Times New Roman"/>
            </w:rPr>
            <w:tab/>
          </w:r>
          <w:proofErr w:type="spellStart"/>
          <w:r>
            <w:rPr>
              <w:rFonts w:eastAsia="Times New Roman"/>
            </w:rPr>
            <w:t>Bashyam</w:t>
          </w:r>
          <w:proofErr w:type="spellEnd"/>
          <w:r>
            <w:rPr>
              <w:rFonts w:eastAsia="Times New Roman"/>
            </w:rPr>
            <w:t xml:space="preserve"> VM, </w:t>
          </w:r>
          <w:proofErr w:type="spellStart"/>
          <w:r>
            <w:rPr>
              <w:rFonts w:eastAsia="Times New Roman"/>
            </w:rPr>
            <w:t>Erus</w:t>
          </w:r>
          <w:proofErr w:type="spellEnd"/>
          <w:r>
            <w:rPr>
              <w:rFonts w:eastAsia="Times New Roman"/>
            </w:rPr>
            <w:t xml:space="preserve"> G, </w:t>
          </w:r>
          <w:proofErr w:type="spellStart"/>
          <w:r>
            <w:rPr>
              <w:rFonts w:eastAsia="Times New Roman"/>
            </w:rPr>
            <w:t>Doshi</w:t>
          </w:r>
          <w:proofErr w:type="spellEnd"/>
          <w:r>
            <w:rPr>
              <w:rFonts w:eastAsia="Times New Roman"/>
            </w:rPr>
            <w:t xml:space="preserve"> J, et al. MRI signatures of brain age and disease over the lifespan based on a deep brain network and 14 468 individuals worldwide. </w:t>
          </w:r>
          <w:r>
            <w:rPr>
              <w:rFonts w:eastAsia="Times New Roman"/>
              <w:i/>
              <w:iCs/>
            </w:rPr>
            <w:t>Brain</w:t>
          </w:r>
          <w:r>
            <w:rPr>
              <w:rFonts w:eastAsia="Times New Roman"/>
            </w:rPr>
            <w:t>. 2020</w:t>
          </w:r>
          <w:proofErr w:type="gramStart"/>
          <w:r>
            <w:rPr>
              <w:rFonts w:eastAsia="Times New Roman"/>
            </w:rPr>
            <w:t>;143</w:t>
          </w:r>
          <w:proofErr w:type="gramEnd"/>
          <w:r>
            <w:rPr>
              <w:rFonts w:eastAsia="Times New Roman"/>
            </w:rPr>
            <w:t>(7):2312-2324. doi:10.1093/brain/awaa160</w:t>
          </w:r>
        </w:p>
        <w:p w14:paraId="1E9FF471" w14:textId="77777777" w:rsidR="00D609C4" w:rsidRDefault="00D609C4">
          <w:pPr>
            <w:autoSpaceDE w:val="0"/>
            <w:autoSpaceDN w:val="0"/>
            <w:ind w:hanging="640"/>
            <w:divId w:val="560866524"/>
            <w:rPr>
              <w:rFonts w:eastAsia="Times New Roman"/>
            </w:rPr>
          </w:pPr>
          <w:r>
            <w:rPr>
              <w:rFonts w:eastAsia="Times New Roman"/>
            </w:rPr>
            <w:t xml:space="preserve">9. </w:t>
          </w:r>
          <w:r>
            <w:rPr>
              <w:rFonts w:eastAsia="Times New Roman"/>
            </w:rPr>
            <w:tab/>
            <w:t xml:space="preserve">Franke K, </w:t>
          </w:r>
          <w:proofErr w:type="spellStart"/>
          <w:r>
            <w:rPr>
              <w:rFonts w:eastAsia="Times New Roman"/>
            </w:rPr>
            <w:t>Gaser</w:t>
          </w:r>
          <w:proofErr w:type="spellEnd"/>
          <w:r>
            <w:rPr>
              <w:rFonts w:eastAsia="Times New Roman"/>
            </w:rPr>
            <w:t xml:space="preserve"> C. Ten Years of </w:t>
          </w:r>
          <w:proofErr w:type="spellStart"/>
          <w:r>
            <w:rPr>
              <w:rFonts w:eastAsia="Times New Roman"/>
            </w:rPr>
            <w:t>BrainAGE</w:t>
          </w:r>
          <w:proofErr w:type="spellEnd"/>
          <w:r>
            <w:rPr>
              <w:rFonts w:eastAsia="Times New Roman"/>
            </w:rPr>
            <w:t xml:space="preserve"> as a Neuroimaging Biomarker of Brain Aging: What Insights Have We Gained? </w:t>
          </w:r>
          <w:r>
            <w:rPr>
              <w:rFonts w:eastAsia="Times New Roman"/>
              <w:i/>
              <w:iCs/>
            </w:rPr>
            <w:t>Frontiers in Neurology</w:t>
          </w:r>
          <w:r>
            <w:rPr>
              <w:rFonts w:eastAsia="Times New Roman"/>
            </w:rPr>
            <w:t>. 2019</w:t>
          </w:r>
          <w:proofErr w:type="gramStart"/>
          <w:r>
            <w:rPr>
              <w:rFonts w:eastAsia="Times New Roman"/>
            </w:rPr>
            <w:t>;10</w:t>
          </w:r>
          <w:proofErr w:type="gramEnd"/>
          <w:r>
            <w:rPr>
              <w:rFonts w:eastAsia="Times New Roman"/>
            </w:rPr>
            <w:t>. doi:10.3389/fneur.2019.00789</w:t>
          </w:r>
        </w:p>
        <w:p w14:paraId="79714CF8" w14:textId="77777777" w:rsidR="00D609C4" w:rsidRDefault="00D609C4">
          <w:pPr>
            <w:autoSpaceDE w:val="0"/>
            <w:autoSpaceDN w:val="0"/>
            <w:ind w:hanging="640"/>
            <w:divId w:val="400490673"/>
            <w:rPr>
              <w:rFonts w:eastAsia="Times New Roman"/>
            </w:rPr>
          </w:pPr>
          <w:r>
            <w:rPr>
              <w:rFonts w:eastAsia="Times New Roman"/>
            </w:rPr>
            <w:t xml:space="preserve">10. </w:t>
          </w:r>
          <w:r>
            <w:rPr>
              <w:rFonts w:eastAsia="Times New Roman"/>
            </w:rPr>
            <w:tab/>
            <w:t xml:space="preserve">Cole JH, Franke K. Predicting Age Using Neuroimaging: Innovative Brain Ageing Biomarkers. </w:t>
          </w:r>
          <w:r>
            <w:rPr>
              <w:rFonts w:eastAsia="Times New Roman"/>
              <w:i/>
              <w:iCs/>
            </w:rPr>
            <w:t>Trends in Neurosciences</w:t>
          </w:r>
          <w:r>
            <w:rPr>
              <w:rFonts w:eastAsia="Times New Roman"/>
            </w:rPr>
            <w:t>. 2017</w:t>
          </w:r>
          <w:proofErr w:type="gramStart"/>
          <w:r>
            <w:rPr>
              <w:rFonts w:eastAsia="Times New Roman"/>
            </w:rPr>
            <w:t>;40</w:t>
          </w:r>
          <w:proofErr w:type="gramEnd"/>
          <w:r>
            <w:rPr>
              <w:rFonts w:eastAsia="Times New Roman"/>
            </w:rPr>
            <w:t>(12):681-690. doi:10.1016/j.tins.2017.10.001</w:t>
          </w:r>
        </w:p>
        <w:p w14:paraId="0AA2AF99" w14:textId="77777777" w:rsidR="00D609C4" w:rsidRDefault="00D609C4">
          <w:pPr>
            <w:autoSpaceDE w:val="0"/>
            <w:autoSpaceDN w:val="0"/>
            <w:ind w:hanging="640"/>
            <w:divId w:val="85083390"/>
            <w:rPr>
              <w:rFonts w:eastAsia="Times New Roman"/>
            </w:rPr>
          </w:pPr>
          <w:r>
            <w:rPr>
              <w:rFonts w:eastAsia="Times New Roman"/>
            </w:rPr>
            <w:t xml:space="preserve">11. </w:t>
          </w:r>
          <w:r>
            <w:rPr>
              <w:rFonts w:eastAsia="Times New Roman"/>
            </w:rPr>
            <w:tab/>
          </w:r>
          <w:proofErr w:type="spellStart"/>
          <w:r>
            <w:rPr>
              <w:rFonts w:eastAsia="Times New Roman"/>
            </w:rPr>
            <w:t>Zeki</w:t>
          </w:r>
          <w:proofErr w:type="spellEnd"/>
          <w:r>
            <w:rPr>
              <w:rFonts w:eastAsia="Times New Roman"/>
            </w:rPr>
            <w:t xml:space="preserve"> Al </w:t>
          </w:r>
          <w:proofErr w:type="spellStart"/>
          <w:r>
            <w:rPr>
              <w:rFonts w:eastAsia="Times New Roman"/>
            </w:rPr>
            <w:t>Hazzouri</w:t>
          </w:r>
          <w:proofErr w:type="spellEnd"/>
          <w:r>
            <w:rPr>
              <w:rFonts w:eastAsia="Times New Roman"/>
            </w:rPr>
            <w:t xml:space="preserve"> A, </w:t>
          </w:r>
          <w:proofErr w:type="spellStart"/>
          <w:r>
            <w:rPr>
              <w:rFonts w:eastAsia="Times New Roman"/>
            </w:rPr>
            <w:t>Jawadekar</w:t>
          </w:r>
          <w:proofErr w:type="spellEnd"/>
          <w:r>
            <w:rPr>
              <w:rFonts w:eastAsia="Times New Roman"/>
            </w:rPr>
            <w:t xml:space="preserve"> N, </w:t>
          </w:r>
          <w:proofErr w:type="spellStart"/>
          <w:proofErr w:type="gramStart"/>
          <w:r>
            <w:rPr>
              <w:rFonts w:eastAsia="Times New Roman"/>
            </w:rPr>
            <w:t>Kezios</w:t>
          </w:r>
          <w:proofErr w:type="spellEnd"/>
          <w:proofErr w:type="gramEnd"/>
          <w:r>
            <w:rPr>
              <w:rFonts w:eastAsia="Times New Roman"/>
            </w:rPr>
            <w:t xml:space="preserve"> K, et al. Racial Residential Segregation in Young Adulthood and Brain Integrity in Middle Age: Can We Learn From Small Samples? </w:t>
          </w:r>
          <w:r>
            <w:rPr>
              <w:rFonts w:eastAsia="Times New Roman"/>
              <w:i/>
              <w:iCs/>
            </w:rPr>
            <w:t>American Journal of Epidemiology</w:t>
          </w:r>
          <w:r>
            <w:rPr>
              <w:rFonts w:eastAsia="Times New Roman"/>
            </w:rPr>
            <w:t>. 2022</w:t>
          </w:r>
          <w:proofErr w:type="gramStart"/>
          <w:r>
            <w:rPr>
              <w:rFonts w:eastAsia="Times New Roman"/>
            </w:rPr>
            <w:t>;191</w:t>
          </w:r>
          <w:proofErr w:type="gramEnd"/>
          <w:r>
            <w:rPr>
              <w:rFonts w:eastAsia="Times New Roman"/>
            </w:rPr>
            <w:t>(4):591-598. doi:10.1093/</w:t>
          </w:r>
          <w:proofErr w:type="spellStart"/>
          <w:r>
            <w:rPr>
              <w:rFonts w:eastAsia="Times New Roman"/>
            </w:rPr>
            <w:t>aje</w:t>
          </w:r>
          <w:proofErr w:type="spellEnd"/>
          <w:r>
            <w:rPr>
              <w:rFonts w:eastAsia="Times New Roman"/>
            </w:rPr>
            <w:t>/kwab297</w:t>
          </w:r>
        </w:p>
        <w:p w14:paraId="1E372A78" w14:textId="77777777" w:rsidR="00D609C4" w:rsidRDefault="00D609C4">
          <w:pPr>
            <w:autoSpaceDE w:val="0"/>
            <w:autoSpaceDN w:val="0"/>
            <w:ind w:hanging="640"/>
            <w:divId w:val="1738358269"/>
            <w:rPr>
              <w:rFonts w:eastAsia="Times New Roman"/>
            </w:rPr>
          </w:pPr>
          <w:r>
            <w:rPr>
              <w:rFonts w:eastAsia="Times New Roman"/>
            </w:rPr>
            <w:t xml:space="preserve">12. </w:t>
          </w:r>
          <w:r>
            <w:rPr>
              <w:rFonts w:eastAsia="Times New Roman"/>
            </w:rPr>
            <w:tab/>
            <w:t xml:space="preserve">Manly JJ, </w:t>
          </w:r>
          <w:proofErr w:type="spellStart"/>
          <w:r>
            <w:rPr>
              <w:rFonts w:eastAsia="Times New Roman"/>
            </w:rPr>
            <w:t>Glymour</w:t>
          </w:r>
          <w:proofErr w:type="spellEnd"/>
          <w:r>
            <w:rPr>
              <w:rFonts w:eastAsia="Times New Roman"/>
            </w:rPr>
            <w:t xml:space="preserve"> MM. What the </w:t>
          </w:r>
          <w:proofErr w:type="spellStart"/>
          <w:r>
            <w:rPr>
              <w:rFonts w:eastAsia="Times New Roman"/>
            </w:rPr>
            <w:t>Aducanumab</w:t>
          </w:r>
          <w:proofErr w:type="spellEnd"/>
          <w:r>
            <w:rPr>
              <w:rFonts w:eastAsia="Times New Roman"/>
            </w:rPr>
            <w:t xml:space="preserve"> Approval Reveals About Alzheimer Disease Research. </w:t>
          </w:r>
          <w:r>
            <w:rPr>
              <w:rFonts w:eastAsia="Times New Roman"/>
              <w:i/>
              <w:iCs/>
            </w:rPr>
            <w:t>JAMA Neurology</w:t>
          </w:r>
          <w:r>
            <w:rPr>
              <w:rFonts w:eastAsia="Times New Roman"/>
            </w:rPr>
            <w:t>. 2021</w:t>
          </w:r>
          <w:proofErr w:type="gramStart"/>
          <w:r>
            <w:rPr>
              <w:rFonts w:eastAsia="Times New Roman"/>
            </w:rPr>
            <w:t>;78</w:t>
          </w:r>
          <w:proofErr w:type="gramEnd"/>
          <w:r>
            <w:rPr>
              <w:rFonts w:eastAsia="Times New Roman"/>
            </w:rPr>
            <w:t>(11):1305. doi:10.1001/jamaneurol.2021.3404</w:t>
          </w:r>
        </w:p>
        <w:p w14:paraId="456505AD" w14:textId="77777777" w:rsidR="00D609C4" w:rsidRDefault="00D609C4">
          <w:pPr>
            <w:autoSpaceDE w:val="0"/>
            <w:autoSpaceDN w:val="0"/>
            <w:ind w:hanging="640"/>
            <w:divId w:val="680081683"/>
            <w:rPr>
              <w:rFonts w:eastAsia="Times New Roman"/>
            </w:rPr>
          </w:pPr>
          <w:r>
            <w:rPr>
              <w:rFonts w:eastAsia="Times New Roman"/>
            </w:rPr>
            <w:t xml:space="preserve">13. </w:t>
          </w:r>
          <w:r>
            <w:rPr>
              <w:rFonts w:eastAsia="Times New Roman"/>
            </w:rPr>
            <w:tab/>
            <w:t xml:space="preserve">Brett BL, Schneider JA, Aggarwal NT. Diversity in Aging-Related Neuroimaging Research. </w:t>
          </w:r>
          <w:r>
            <w:rPr>
              <w:rFonts w:eastAsia="Times New Roman"/>
              <w:i/>
              <w:iCs/>
            </w:rPr>
            <w:t>Practical Neurology</w:t>
          </w:r>
          <w:r>
            <w:rPr>
              <w:rFonts w:eastAsia="Times New Roman"/>
            </w:rPr>
            <w:t>. Published online 2021:44-46.</w:t>
          </w:r>
        </w:p>
        <w:p w14:paraId="4F978DA5" w14:textId="77777777" w:rsidR="00D609C4" w:rsidRDefault="00D609C4">
          <w:pPr>
            <w:autoSpaceDE w:val="0"/>
            <w:autoSpaceDN w:val="0"/>
            <w:ind w:hanging="640"/>
            <w:divId w:val="850532544"/>
            <w:rPr>
              <w:rFonts w:eastAsia="Times New Roman"/>
            </w:rPr>
          </w:pPr>
          <w:r>
            <w:rPr>
              <w:rFonts w:eastAsia="Times New Roman"/>
            </w:rPr>
            <w:lastRenderedPageBreak/>
            <w:t xml:space="preserve">14. </w:t>
          </w:r>
          <w:r>
            <w:rPr>
              <w:rFonts w:eastAsia="Times New Roman"/>
            </w:rPr>
            <w:tab/>
          </w:r>
          <w:proofErr w:type="spellStart"/>
          <w:r>
            <w:rPr>
              <w:rFonts w:eastAsia="Times New Roman"/>
            </w:rPr>
            <w:t>Kruskal</w:t>
          </w:r>
          <w:proofErr w:type="spellEnd"/>
          <w:r>
            <w:rPr>
              <w:rFonts w:eastAsia="Times New Roman"/>
            </w:rPr>
            <w:t xml:space="preserve"> W, </w:t>
          </w:r>
          <w:proofErr w:type="spellStart"/>
          <w:r>
            <w:rPr>
              <w:rFonts w:eastAsia="Times New Roman"/>
            </w:rPr>
            <w:t>Mosteller</w:t>
          </w:r>
          <w:proofErr w:type="spellEnd"/>
          <w:r>
            <w:rPr>
              <w:rFonts w:eastAsia="Times New Roman"/>
            </w:rPr>
            <w:t xml:space="preserve"> F. Representative Sampling, I: Non-Scientific Literature. </w:t>
          </w:r>
          <w:r>
            <w:rPr>
              <w:rFonts w:eastAsia="Times New Roman"/>
              <w:i/>
              <w:iCs/>
            </w:rPr>
            <w:t xml:space="preserve">International Statistical Review / Revue </w:t>
          </w:r>
          <w:proofErr w:type="spellStart"/>
          <w:r>
            <w:rPr>
              <w:rFonts w:eastAsia="Times New Roman"/>
              <w:i/>
              <w:iCs/>
            </w:rPr>
            <w:t>Internationale</w:t>
          </w:r>
          <w:proofErr w:type="spellEnd"/>
          <w:r>
            <w:rPr>
              <w:rFonts w:eastAsia="Times New Roman"/>
              <w:i/>
              <w:iCs/>
            </w:rPr>
            <w:t xml:space="preserve"> de </w:t>
          </w:r>
          <w:proofErr w:type="spellStart"/>
          <w:r>
            <w:rPr>
              <w:rFonts w:eastAsia="Times New Roman"/>
              <w:i/>
              <w:iCs/>
            </w:rPr>
            <w:t>Statistique</w:t>
          </w:r>
          <w:proofErr w:type="spellEnd"/>
          <w:r>
            <w:rPr>
              <w:rFonts w:eastAsia="Times New Roman"/>
            </w:rPr>
            <w:t>. 1979</w:t>
          </w:r>
          <w:proofErr w:type="gramStart"/>
          <w:r>
            <w:rPr>
              <w:rFonts w:eastAsia="Times New Roman"/>
            </w:rPr>
            <w:t>;47</w:t>
          </w:r>
          <w:proofErr w:type="gramEnd"/>
          <w:r>
            <w:rPr>
              <w:rFonts w:eastAsia="Times New Roman"/>
            </w:rPr>
            <w:t xml:space="preserve">(1):13. </w:t>
          </w:r>
          <w:proofErr w:type="gramStart"/>
          <w:r>
            <w:rPr>
              <w:rFonts w:eastAsia="Times New Roman"/>
            </w:rPr>
            <w:t>doi:</w:t>
          </w:r>
          <w:proofErr w:type="gramEnd"/>
          <w:r>
            <w:rPr>
              <w:rFonts w:eastAsia="Times New Roman"/>
            </w:rPr>
            <w:t>10.2307/1403202</w:t>
          </w:r>
        </w:p>
        <w:p w14:paraId="0421DDF1" w14:textId="77777777" w:rsidR="00D609C4" w:rsidRDefault="00D609C4">
          <w:pPr>
            <w:autoSpaceDE w:val="0"/>
            <w:autoSpaceDN w:val="0"/>
            <w:ind w:hanging="640"/>
            <w:divId w:val="319119028"/>
            <w:rPr>
              <w:rFonts w:eastAsia="Times New Roman"/>
            </w:rPr>
          </w:pPr>
          <w:r>
            <w:rPr>
              <w:rFonts w:eastAsia="Times New Roman"/>
            </w:rPr>
            <w:t xml:space="preserve">15. </w:t>
          </w:r>
          <w:r>
            <w:rPr>
              <w:rFonts w:eastAsia="Times New Roman"/>
            </w:rPr>
            <w:tab/>
            <w:t xml:space="preserve">Millar PR, Luckett PH, Gordon BA, et al. Predicting brain age from functional connectivity in symptomatic and preclinical Alzheimer disease. </w:t>
          </w:r>
          <w:proofErr w:type="spellStart"/>
          <w:r>
            <w:rPr>
              <w:rFonts w:eastAsia="Times New Roman"/>
              <w:i/>
              <w:iCs/>
            </w:rPr>
            <w:t>Neuroimage</w:t>
          </w:r>
          <w:proofErr w:type="spellEnd"/>
          <w:r>
            <w:rPr>
              <w:rFonts w:eastAsia="Times New Roman"/>
            </w:rPr>
            <w:t>. 2022</w:t>
          </w:r>
          <w:proofErr w:type="gramStart"/>
          <w:r>
            <w:rPr>
              <w:rFonts w:eastAsia="Times New Roman"/>
            </w:rPr>
            <w:t>;256:119228</w:t>
          </w:r>
          <w:proofErr w:type="gramEnd"/>
          <w:r>
            <w:rPr>
              <w:rFonts w:eastAsia="Times New Roman"/>
            </w:rPr>
            <w:t>. doi:10.1016/j.neuroimage.2022.119228</w:t>
          </w:r>
        </w:p>
        <w:p w14:paraId="224C28B7" w14:textId="77777777" w:rsidR="00D609C4" w:rsidRDefault="00D609C4">
          <w:pPr>
            <w:autoSpaceDE w:val="0"/>
            <w:autoSpaceDN w:val="0"/>
            <w:ind w:hanging="640"/>
            <w:divId w:val="1085758460"/>
            <w:rPr>
              <w:rFonts w:eastAsia="Times New Roman"/>
            </w:rPr>
          </w:pPr>
          <w:r>
            <w:rPr>
              <w:rFonts w:eastAsia="Times New Roman"/>
            </w:rPr>
            <w:t xml:space="preserve">16. </w:t>
          </w:r>
          <w:r>
            <w:rPr>
              <w:rFonts w:eastAsia="Times New Roman"/>
            </w:rPr>
            <w:tab/>
            <w:t xml:space="preserve">Cooley SA, Paul RH, Strain JF, Boerwinkle A, Kilgore C, Ances BM. Effects of anticholinergic medication use on brain integrity in persons living with HIV and persons without HIV. </w:t>
          </w:r>
          <w:r>
            <w:rPr>
              <w:rFonts w:eastAsia="Times New Roman"/>
              <w:i/>
              <w:iCs/>
            </w:rPr>
            <w:t>AIDS</w:t>
          </w:r>
          <w:r>
            <w:rPr>
              <w:rFonts w:eastAsia="Times New Roman"/>
            </w:rPr>
            <w:t>. 2021</w:t>
          </w:r>
          <w:proofErr w:type="gramStart"/>
          <w:r>
            <w:rPr>
              <w:rFonts w:eastAsia="Times New Roman"/>
            </w:rPr>
            <w:t>;35</w:t>
          </w:r>
          <w:proofErr w:type="gramEnd"/>
          <w:r>
            <w:rPr>
              <w:rFonts w:eastAsia="Times New Roman"/>
            </w:rPr>
            <w:t>(3):381-391. doi:10.1097/QAD.0000000000002768</w:t>
          </w:r>
        </w:p>
        <w:p w14:paraId="5EC2B6DE" w14:textId="77777777" w:rsidR="00D609C4" w:rsidRDefault="00D609C4">
          <w:pPr>
            <w:autoSpaceDE w:val="0"/>
            <w:autoSpaceDN w:val="0"/>
            <w:ind w:hanging="640"/>
            <w:divId w:val="1754476193"/>
            <w:rPr>
              <w:rFonts w:eastAsia="Times New Roman"/>
            </w:rPr>
          </w:pPr>
          <w:r>
            <w:rPr>
              <w:rFonts w:eastAsia="Times New Roman"/>
            </w:rPr>
            <w:t xml:space="preserve">17. </w:t>
          </w:r>
          <w:r>
            <w:rPr>
              <w:rFonts w:eastAsia="Times New Roman"/>
            </w:rPr>
            <w:tab/>
          </w:r>
          <w:proofErr w:type="spellStart"/>
          <w:r>
            <w:rPr>
              <w:rFonts w:eastAsia="Times New Roman"/>
            </w:rPr>
            <w:t>Folch</w:t>
          </w:r>
          <w:proofErr w:type="spellEnd"/>
          <w:r>
            <w:rPr>
              <w:rFonts w:eastAsia="Times New Roman"/>
            </w:rPr>
            <w:t xml:space="preserve"> DC, </w:t>
          </w:r>
          <w:proofErr w:type="spellStart"/>
          <w:r>
            <w:rPr>
              <w:rFonts w:eastAsia="Times New Roman"/>
            </w:rPr>
            <w:t>Arribas</w:t>
          </w:r>
          <w:proofErr w:type="spellEnd"/>
          <w:r>
            <w:rPr>
              <w:rFonts w:eastAsia="Times New Roman"/>
            </w:rPr>
            <w:t xml:space="preserve">-Bel D, </w:t>
          </w:r>
          <w:proofErr w:type="spellStart"/>
          <w:r>
            <w:rPr>
              <w:rFonts w:eastAsia="Times New Roman"/>
            </w:rPr>
            <w:t>Koschinsky</w:t>
          </w:r>
          <w:proofErr w:type="spellEnd"/>
          <w:r>
            <w:rPr>
              <w:rFonts w:eastAsia="Times New Roman"/>
            </w:rPr>
            <w:t xml:space="preserve"> J, </w:t>
          </w:r>
          <w:proofErr w:type="spellStart"/>
          <w:r>
            <w:rPr>
              <w:rFonts w:eastAsia="Times New Roman"/>
            </w:rPr>
            <w:t>Spielman</w:t>
          </w:r>
          <w:proofErr w:type="spellEnd"/>
          <w:r>
            <w:rPr>
              <w:rFonts w:eastAsia="Times New Roman"/>
            </w:rPr>
            <w:t xml:space="preserve"> SE. Spatial Variation in the Quality of American Community Survey </w:t>
          </w:r>
          <w:proofErr w:type="spellStart"/>
          <w:r>
            <w:rPr>
              <w:rFonts w:eastAsia="Times New Roman"/>
            </w:rPr>
            <w:t>Estiamtes</w:t>
          </w:r>
          <w:proofErr w:type="spellEnd"/>
          <w:r>
            <w:rPr>
              <w:rFonts w:eastAsia="Times New Roman"/>
            </w:rPr>
            <w:t xml:space="preserve">. </w:t>
          </w:r>
          <w:r>
            <w:rPr>
              <w:rFonts w:eastAsia="Times New Roman"/>
              <w:i/>
              <w:iCs/>
            </w:rPr>
            <w:t>Demography</w:t>
          </w:r>
          <w:r>
            <w:rPr>
              <w:rFonts w:eastAsia="Times New Roman"/>
            </w:rPr>
            <w:t>. 2016</w:t>
          </w:r>
          <w:proofErr w:type="gramStart"/>
          <w:r>
            <w:rPr>
              <w:rFonts w:eastAsia="Times New Roman"/>
            </w:rPr>
            <w:t>;53:1535</w:t>
          </w:r>
          <w:proofErr w:type="gramEnd"/>
          <w:r>
            <w:rPr>
              <w:rFonts w:eastAsia="Times New Roman"/>
            </w:rPr>
            <w:t>-1554.</w:t>
          </w:r>
        </w:p>
        <w:p w14:paraId="6EEE39F0" w14:textId="77777777" w:rsidR="00D609C4" w:rsidRDefault="00D609C4">
          <w:pPr>
            <w:autoSpaceDE w:val="0"/>
            <w:autoSpaceDN w:val="0"/>
            <w:ind w:hanging="640"/>
            <w:divId w:val="1937327706"/>
            <w:rPr>
              <w:rFonts w:eastAsia="Times New Roman"/>
            </w:rPr>
          </w:pPr>
          <w:r>
            <w:rPr>
              <w:rFonts w:eastAsia="Times New Roman"/>
            </w:rPr>
            <w:t xml:space="preserve">18. </w:t>
          </w:r>
          <w:r>
            <w:rPr>
              <w:rFonts w:eastAsia="Times New Roman"/>
            </w:rPr>
            <w:tab/>
            <w:t xml:space="preserve">Baddeley A, </w:t>
          </w:r>
          <w:proofErr w:type="spellStart"/>
          <w:r>
            <w:rPr>
              <w:rFonts w:eastAsia="Times New Roman"/>
            </w:rPr>
            <w:t>Rubak</w:t>
          </w:r>
          <w:proofErr w:type="spellEnd"/>
          <w:r>
            <w:rPr>
              <w:rFonts w:eastAsia="Times New Roman"/>
            </w:rPr>
            <w:t xml:space="preserve"> E, Turner R. </w:t>
          </w:r>
          <w:r>
            <w:rPr>
              <w:rFonts w:eastAsia="Times New Roman"/>
              <w:i/>
              <w:iCs/>
            </w:rPr>
            <w:t>Spatial Point Patterns: Methodology and Applications with R</w:t>
          </w:r>
          <w:r>
            <w:rPr>
              <w:rFonts w:eastAsia="Times New Roman"/>
            </w:rPr>
            <w:t>. Chapman and Hall/CRC Press</w:t>
          </w:r>
          <w:proofErr w:type="gramStart"/>
          <w:r>
            <w:rPr>
              <w:rFonts w:eastAsia="Times New Roman"/>
            </w:rPr>
            <w:t>;</w:t>
          </w:r>
          <w:proofErr w:type="gramEnd"/>
          <w:r>
            <w:rPr>
              <w:rFonts w:eastAsia="Times New Roman"/>
            </w:rPr>
            <w:t xml:space="preserve"> 2015.</w:t>
          </w:r>
        </w:p>
        <w:p w14:paraId="44319D7B" w14:textId="77777777" w:rsidR="00D609C4" w:rsidRDefault="00D609C4">
          <w:pPr>
            <w:autoSpaceDE w:val="0"/>
            <w:autoSpaceDN w:val="0"/>
            <w:ind w:hanging="640"/>
            <w:divId w:val="22632506"/>
            <w:rPr>
              <w:rFonts w:eastAsia="Times New Roman"/>
            </w:rPr>
          </w:pPr>
          <w:r>
            <w:rPr>
              <w:rFonts w:eastAsia="Times New Roman"/>
            </w:rPr>
            <w:t xml:space="preserve">19. </w:t>
          </w:r>
          <w:r>
            <w:rPr>
              <w:rFonts w:eastAsia="Times New Roman"/>
            </w:rPr>
            <w:tab/>
          </w:r>
          <w:proofErr w:type="spellStart"/>
          <w:r>
            <w:rPr>
              <w:rFonts w:eastAsia="Times New Roman"/>
            </w:rPr>
            <w:t>Syrjala</w:t>
          </w:r>
          <w:proofErr w:type="spellEnd"/>
          <w:r>
            <w:rPr>
              <w:rFonts w:eastAsia="Times New Roman"/>
            </w:rPr>
            <w:t xml:space="preserve"> SE. A Statistical Test for a Difference between the Spatial Distributions of Two Populations. </w:t>
          </w:r>
          <w:r>
            <w:rPr>
              <w:rFonts w:eastAsia="Times New Roman"/>
              <w:i/>
              <w:iCs/>
            </w:rPr>
            <w:t>Ecology</w:t>
          </w:r>
          <w:r>
            <w:rPr>
              <w:rFonts w:eastAsia="Times New Roman"/>
            </w:rPr>
            <w:t>. 1996</w:t>
          </w:r>
          <w:proofErr w:type="gramStart"/>
          <w:r>
            <w:rPr>
              <w:rFonts w:eastAsia="Times New Roman"/>
            </w:rPr>
            <w:t>;77</w:t>
          </w:r>
          <w:proofErr w:type="gramEnd"/>
          <w:r>
            <w:rPr>
              <w:rFonts w:eastAsia="Times New Roman"/>
            </w:rPr>
            <w:t xml:space="preserve">(1):75-80. </w:t>
          </w:r>
          <w:proofErr w:type="gramStart"/>
          <w:r>
            <w:rPr>
              <w:rFonts w:eastAsia="Times New Roman"/>
            </w:rPr>
            <w:t>doi:</w:t>
          </w:r>
          <w:proofErr w:type="gramEnd"/>
          <w:r>
            <w:rPr>
              <w:rFonts w:eastAsia="Times New Roman"/>
            </w:rPr>
            <w:t>10.2307/2265656</w:t>
          </w:r>
        </w:p>
        <w:p w14:paraId="3E7343BC" w14:textId="77777777" w:rsidR="00D609C4" w:rsidRDefault="00D609C4">
          <w:pPr>
            <w:autoSpaceDE w:val="0"/>
            <w:autoSpaceDN w:val="0"/>
            <w:ind w:hanging="640"/>
            <w:divId w:val="1072508663"/>
            <w:rPr>
              <w:rFonts w:eastAsia="Times New Roman"/>
            </w:rPr>
          </w:pPr>
          <w:r>
            <w:rPr>
              <w:rFonts w:eastAsia="Times New Roman"/>
            </w:rPr>
            <w:t xml:space="preserve">20. </w:t>
          </w:r>
          <w:r>
            <w:rPr>
              <w:rFonts w:eastAsia="Times New Roman"/>
            </w:rPr>
            <w:tab/>
          </w:r>
          <w:proofErr w:type="spellStart"/>
          <w:r>
            <w:rPr>
              <w:rFonts w:eastAsia="Times New Roman"/>
            </w:rPr>
            <w:t>Nesoff</w:t>
          </w:r>
          <w:proofErr w:type="spellEnd"/>
          <w:r>
            <w:rPr>
              <w:rFonts w:eastAsia="Times New Roman"/>
            </w:rPr>
            <w:t xml:space="preserve"> ED, </w:t>
          </w:r>
          <w:proofErr w:type="spellStart"/>
          <w:r>
            <w:rPr>
              <w:rFonts w:eastAsia="Times New Roman"/>
            </w:rPr>
            <w:t>Branas</w:t>
          </w:r>
          <w:proofErr w:type="spellEnd"/>
          <w:r>
            <w:rPr>
              <w:rFonts w:eastAsia="Times New Roman"/>
            </w:rPr>
            <w:t xml:space="preserve"> CC, Martins SS. The Geographic Distribution of Fentanyl-Involved Overdose Deaths in Cook County, Illinois. </w:t>
          </w:r>
          <w:r>
            <w:rPr>
              <w:rFonts w:eastAsia="Times New Roman"/>
              <w:i/>
              <w:iCs/>
            </w:rPr>
            <w:t>American Journal of Public Health</w:t>
          </w:r>
          <w:r>
            <w:rPr>
              <w:rFonts w:eastAsia="Times New Roman"/>
            </w:rPr>
            <w:t>. 2020</w:t>
          </w:r>
          <w:proofErr w:type="gramStart"/>
          <w:r>
            <w:rPr>
              <w:rFonts w:eastAsia="Times New Roman"/>
            </w:rPr>
            <w:t>;110</w:t>
          </w:r>
          <w:proofErr w:type="gramEnd"/>
          <w:r>
            <w:rPr>
              <w:rFonts w:eastAsia="Times New Roman"/>
            </w:rPr>
            <w:t>(1):98-105. doi:10.2105/AJPH.2019.305368</w:t>
          </w:r>
        </w:p>
        <w:p w14:paraId="66FA6B25" w14:textId="77777777" w:rsidR="00D609C4" w:rsidRDefault="00D609C4">
          <w:pPr>
            <w:divId w:val="1654214305"/>
            <w:rPr>
              <w:rFonts w:eastAsia="Times New Roman"/>
            </w:rPr>
          </w:pPr>
          <w:r>
            <w:rPr>
              <w:rFonts w:eastAsia="Times New Roman"/>
            </w:rPr>
            <w:t> </w:t>
          </w:r>
        </w:p>
        <w:p w14:paraId="62FFF543" w14:textId="5D6AC0CE" w:rsidR="00B56F96" w:rsidRDefault="00947CFD">
          <w:pPr>
            <w:rPr>
              <w:rFonts w:ascii="Times New Roman" w:hAnsi="Times New Roman" w:cs="Times New Roman"/>
              <w:sz w:val="24"/>
              <w:szCs w:val="24"/>
            </w:rPr>
          </w:pPr>
        </w:p>
      </w:sdtContent>
    </w:sdt>
    <w:p w14:paraId="1BE60125" w14:textId="11A78758" w:rsidR="00634322" w:rsidRDefault="00634322">
      <w:pPr>
        <w:rPr>
          <w:rFonts w:ascii="Times New Roman" w:hAnsi="Times New Roman" w:cs="Times New Roman"/>
          <w:sz w:val="24"/>
          <w:szCs w:val="24"/>
        </w:rPr>
      </w:pPr>
      <w:r>
        <w:rPr>
          <w:rFonts w:ascii="Times New Roman" w:hAnsi="Times New Roman" w:cs="Times New Roman"/>
          <w:sz w:val="24"/>
          <w:szCs w:val="24"/>
        </w:rPr>
        <w:br w:type="page"/>
      </w:r>
    </w:p>
    <w:p w14:paraId="61C6A043" w14:textId="230E8D41" w:rsidR="00634322" w:rsidRDefault="00947CFD">
      <w:pPr>
        <w:rPr>
          <w:rFonts w:ascii="Times New Roman" w:hAnsi="Times New Roman" w:cs="Times New Roman"/>
          <w:sz w:val="24"/>
          <w:szCs w:val="24"/>
        </w:rPr>
      </w:pPr>
      <w:r>
        <w:rPr>
          <w:rFonts w:ascii="Times New Roman" w:hAnsi="Times New Roman" w:cs="Times New Roman"/>
          <w:sz w:val="24"/>
          <w:szCs w:val="24"/>
        </w:rPr>
        <w:lastRenderedPageBreak/>
        <w:t xml:space="preserve">TABLES &amp; </w:t>
      </w:r>
      <w:r w:rsidR="00634322">
        <w:rPr>
          <w:rFonts w:ascii="Times New Roman" w:hAnsi="Times New Roman" w:cs="Times New Roman"/>
          <w:sz w:val="24"/>
          <w:szCs w:val="24"/>
        </w:rPr>
        <w:t>FIGURES</w:t>
      </w:r>
    </w:p>
    <w:p w14:paraId="7175C19E" w14:textId="04D3D0AF" w:rsidR="0036679E" w:rsidRDefault="0036679E" w:rsidP="0036679E">
      <w:pPr>
        <w:rPr>
          <w:rFonts w:ascii="Times New Roman" w:hAnsi="Times New Roman" w:cs="Times New Roman"/>
          <w:sz w:val="24"/>
          <w:szCs w:val="24"/>
        </w:rPr>
      </w:pPr>
      <w:r>
        <w:rPr>
          <w:rFonts w:ascii="Times New Roman" w:hAnsi="Times New Roman" w:cs="Times New Roman"/>
          <w:sz w:val="24"/>
          <w:szCs w:val="24"/>
        </w:rPr>
        <w:t xml:space="preserve">Table 1. Recruited participants differ in several ways from the total St. Louis, MO Population. </w:t>
      </w:r>
    </w:p>
    <w:tbl>
      <w:tblPr>
        <w:tblW w:w="6186" w:type="dxa"/>
        <w:tblLook w:val="04A0" w:firstRow="1" w:lastRow="0" w:firstColumn="1" w:lastColumn="0" w:noHBand="0" w:noVBand="1"/>
      </w:tblPr>
      <w:tblGrid>
        <w:gridCol w:w="2120"/>
        <w:gridCol w:w="2020"/>
        <w:gridCol w:w="1470"/>
        <w:gridCol w:w="1280"/>
      </w:tblGrid>
      <w:tr w:rsidR="0036679E" w:rsidRPr="00634322" w14:paraId="1BBA7E7D" w14:textId="77777777" w:rsidTr="000E4F2F">
        <w:trPr>
          <w:trHeight w:val="300"/>
        </w:trPr>
        <w:tc>
          <w:tcPr>
            <w:tcW w:w="2120" w:type="dxa"/>
            <w:tcBorders>
              <w:top w:val="nil"/>
              <w:left w:val="nil"/>
              <w:bottom w:val="single" w:sz="4" w:space="0" w:color="auto"/>
              <w:right w:val="single" w:sz="4" w:space="0" w:color="auto"/>
            </w:tcBorders>
            <w:shd w:val="clear" w:color="auto" w:fill="auto"/>
            <w:noWrap/>
            <w:vAlign w:val="bottom"/>
            <w:hideMark/>
          </w:tcPr>
          <w:p w14:paraId="4D91CD39" w14:textId="77777777" w:rsidR="0036679E" w:rsidRPr="00634322" w:rsidRDefault="0036679E" w:rsidP="000E4F2F">
            <w:pPr>
              <w:spacing w:after="0" w:line="240" w:lineRule="auto"/>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 </w:t>
            </w:r>
          </w:p>
        </w:tc>
        <w:tc>
          <w:tcPr>
            <w:tcW w:w="2020" w:type="dxa"/>
            <w:tcBorders>
              <w:top w:val="nil"/>
              <w:left w:val="nil"/>
              <w:bottom w:val="single" w:sz="4" w:space="0" w:color="auto"/>
              <w:right w:val="nil"/>
            </w:tcBorders>
            <w:shd w:val="clear" w:color="auto" w:fill="auto"/>
            <w:noWrap/>
            <w:vAlign w:val="bottom"/>
            <w:hideMark/>
          </w:tcPr>
          <w:p w14:paraId="6D7AE33D" w14:textId="77777777" w:rsidR="0036679E" w:rsidRPr="00634322" w:rsidRDefault="0036679E" w:rsidP="000E4F2F">
            <w:pPr>
              <w:spacing w:after="0" w:line="240" w:lineRule="auto"/>
              <w:jc w:val="center"/>
              <w:rPr>
                <w:rFonts w:ascii="Times New Roman" w:eastAsia="Times New Roman" w:hAnsi="Times New Roman" w:cs="Times New Roman"/>
                <w:b/>
                <w:bCs/>
                <w:color w:val="000000"/>
                <w:sz w:val="24"/>
                <w:szCs w:val="24"/>
              </w:rPr>
            </w:pPr>
            <w:r w:rsidRPr="00634322">
              <w:rPr>
                <w:rFonts w:ascii="Times New Roman" w:eastAsia="Times New Roman" w:hAnsi="Times New Roman" w:cs="Times New Roman"/>
                <w:b/>
                <w:bCs/>
                <w:color w:val="000000"/>
                <w:sz w:val="24"/>
                <w:szCs w:val="24"/>
              </w:rPr>
              <w:t>St. Louis City</w:t>
            </w:r>
          </w:p>
        </w:tc>
        <w:tc>
          <w:tcPr>
            <w:tcW w:w="766" w:type="dxa"/>
            <w:tcBorders>
              <w:top w:val="nil"/>
              <w:left w:val="nil"/>
              <w:bottom w:val="single" w:sz="4" w:space="0" w:color="auto"/>
              <w:right w:val="nil"/>
            </w:tcBorders>
            <w:shd w:val="clear" w:color="auto" w:fill="auto"/>
            <w:noWrap/>
            <w:vAlign w:val="bottom"/>
            <w:hideMark/>
          </w:tcPr>
          <w:p w14:paraId="1E6C8BB4" w14:textId="77777777" w:rsidR="0036679E" w:rsidRPr="00634322" w:rsidRDefault="0036679E" w:rsidP="000E4F2F">
            <w:pPr>
              <w:spacing w:after="0" w:line="240" w:lineRule="auto"/>
              <w:jc w:val="center"/>
              <w:rPr>
                <w:rFonts w:ascii="Times New Roman" w:eastAsia="Times New Roman" w:hAnsi="Times New Roman" w:cs="Times New Roman"/>
                <w:b/>
                <w:bCs/>
                <w:color w:val="000000"/>
                <w:sz w:val="24"/>
                <w:szCs w:val="24"/>
              </w:rPr>
            </w:pPr>
            <w:r w:rsidRPr="00634322">
              <w:rPr>
                <w:rFonts w:ascii="Times New Roman" w:eastAsia="Times New Roman" w:hAnsi="Times New Roman" w:cs="Times New Roman"/>
                <w:b/>
                <w:bCs/>
                <w:color w:val="000000"/>
                <w:sz w:val="24"/>
                <w:szCs w:val="24"/>
              </w:rPr>
              <w:t>Participants</w:t>
            </w:r>
          </w:p>
        </w:tc>
        <w:tc>
          <w:tcPr>
            <w:tcW w:w="1280" w:type="dxa"/>
            <w:tcBorders>
              <w:top w:val="nil"/>
              <w:left w:val="nil"/>
              <w:bottom w:val="single" w:sz="4" w:space="0" w:color="auto"/>
              <w:right w:val="nil"/>
            </w:tcBorders>
            <w:shd w:val="clear" w:color="auto" w:fill="auto"/>
            <w:noWrap/>
            <w:vAlign w:val="bottom"/>
            <w:hideMark/>
          </w:tcPr>
          <w:p w14:paraId="45384BA3" w14:textId="77777777" w:rsidR="0036679E" w:rsidRPr="00634322" w:rsidRDefault="0036679E" w:rsidP="000E4F2F">
            <w:pPr>
              <w:spacing w:after="0" w:line="240" w:lineRule="auto"/>
              <w:jc w:val="center"/>
              <w:rPr>
                <w:rFonts w:ascii="Times New Roman" w:eastAsia="Times New Roman" w:hAnsi="Times New Roman" w:cs="Times New Roman"/>
                <w:b/>
                <w:bCs/>
                <w:color w:val="000000"/>
                <w:sz w:val="24"/>
                <w:szCs w:val="24"/>
              </w:rPr>
            </w:pPr>
            <w:r w:rsidRPr="00634322">
              <w:rPr>
                <w:rFonts w:ascii="Times New Roman" w:eastAsia="Times New Roman" w:hAnsi="Times New Roman" w:cs="Times New Roman"/>
                <w:b/>
                <w:bCs/>
                <w:color w:val="000000"/>
                <w:sz w:val="24"/>
                <w:szCs w:val="24"/>
              </w:rPr>
              <w:t>p</w:t>
            </w:r>
          </w:p>
        </w:tc>
      </w:tr>
      <w:tr w:rsidR="0036679E" w:rsidRPr="00634322" w14:paraId="1EA7F291" w14:textId="77777777" w:rsidTr="000E4F2F">
        <w:trPr>
          <w:trHeight w:val="300"/>
        </w:trPr>
        <w:tc>
          <w:tcPr>
            <w:tcW w:w="2120" w:type="dxa"/>
            <w:tcBorders>
              <w:top w:val="nil"/>
              <w:left w:val="nil"/>
              <w:bottom w:val="nil"/>
              <w:right w:val="single" w:sz="4" w:space="0" w:color="auto"/>
            </w:tcBorders>
            <w:shd w:val="clear" w:color="auto" w:fill="auto"/>
            <w:noWrap/>
            <w:vAlign w:val="bottom"/>
            <w:hideMark/>
          </w:tcPr>
          <w:p w14:paraId="5C9345D1" w14:textId="77777777" w:rsidR="0036679E" w:rsidRPr="00634322" w:rsidRDefault="0036679E" w:rsidP="000E4F2F">
            <w:pPr>
              <w:spacing w:after="0" w:line="240" w:lineRule="auto"/>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N</w:t>
            </w:r>
          </w:p>
        </w:tc>
        <w:tc>
          <w:tcPr>
            <w:tcW w:w="2020" w:type="dxa"/>
            <w:tcBorders>
              <w:top w:val="nil"/>
              <w:left w:val="nil"/>
              <w:bottom w:val="nil"/>
              <w:right w:val="nil"/>
            </w:tcBorders>
            <w:shd w:val="clear" w:color="auto" w:fill="auto"/>
            <w:noWrap/>
            <w:vAlign w:val="bottom"/>
            <w:hideMark/>
          </w:tcPr>
          <w:p w14:paraId="18EA5CE9"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308174</w:t>
            </w:r>
          </w:p>
        </w:tc>
        <w:tc>
          <w:tcPr>
            <w:tcW w:w="766" w:type="dxa"/>
            <w:tcBorders>
              <w:top w:val="nil"/>
              <w:left w:val="nil"/>
              <w:bottom w:val="nil"/>
              <w:right w:val="nil"/>
            </w:tcBorders>
            <w:shd w:val="clear" w:color="auto" w:fill="auto"/>
            <w:noWrap/>
            <w:vAlign w:val="bottom"/>
            <w:hideMark/>
          </w:tcPr>
          <w:p w14:paraId="71FB2564"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239</w:t>
            </w:r>
          </w:p>
        </w:tc>
        <w:tc>
          <w:tcPr>
            <w:tcW w:w="1280" w:type="dxa"/>
            <w:tcBorders>
              <w:top w:val="nil"/>
              <w:left w:val="nil"/>
              <w:bottom w:val="nil"/>
              <w:right w:val="nil"/>
            </w:tcBorders>
            <w:shd w:val="clear" w:color="auto" w:fill="auto"/>
            <w:noWrap/>
            <w:vAlign w:val="center"/>
            <w:hideMark/>
          </w:tcPr>
          <w:p w14:paraId="4AD669DC"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p>
        </w:tc>
      </w:tr>
      <w:tr w:rsidR="0036679E" w:rsidRPr="00634322" w14:paraId="7D3DF8D8" w14:textId="77777777" w:rsidTr="000E4F2F">
        <w:trPr>
          <w:trHeight w:val="300"/>
        </w:trPr>
        <w:tc>
          <w:tcPr>
            <w:tcW w:w="2120" w:type="dxa"/>
            <w:tcBorders>
              <w:top w:val="nil"/>
              <w:left w:val="nil"/>
              <w:bottom w:val="nil"/>
              <w:right w:val="single" w:sz="4" w:space="0" w:color="auto"/>
            </w:tcBorders>
            <w:shd w:val="clear" w:color="auto" w:fill="auto"/>
            <w:noWrap/>
            <w:vAlign w:val="bottom"/>
            <w:hideMark/>
          </w:tcPr>
          <w:p w14:paraId="2C116FC1" w14:textId="77777777" w:rsidR="0036679E" w:rsidRPr="00634322" w:rsidRDefault="0036679E" w:rsidP="000E4F2F">
            <w:pPr>
              <w:spacing w:after="0" w:line="240" w:lineRule="auto"/>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Age</w:t>
            </w:r>
          </w:p>
        </w:tc>
        <w:tc>
          <w:tcPr>
            <w:tcW w:w="2020" w:type="dxa"/>
            <w:tcBorders>
              <w:top w:val="nil"/>
              <w:left w:val="nil"/>
              <w:bottom w:val="nil"/>
              <w:right w:val="nil"/>
            </w:tcBorders>
            <w:shd w:val="clear" w:color="auto" w:fill="auto"/>
            <w:noWrap/>
            <w:vAlign w:val="bottom"/>
            <w:hideMark/>
          </w:tcPr>
          <w:p w14:paraId="33F9191A"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37.3 (6.4)</w:t>
            </w:r>
          </w:p>
        </w:tc>
        <w:tc>
          <w:tcPr>
            <w:tcW w:w="766" w:type="dxa"/>
            <w:tcBorders>
              <w:top w:val="nil"/>
              <w:left w:val="nil"/>
              <w:bottom w:val="nil"/>
              <w:right w:val="nil"/>
            </w:tcBorders>
            <w:shd w:val="clear" w:color="auto" w:fill="auto"/>
            <w:noWrap/>
            <w:vAlign w:val="bottom"/>
            <w:hideMark/>
          </w:tcPr>
          <w:p w14:paraId="7644DA0D"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53.2 (11.5)</w:t>
            </w:r>
          </w:p>
        </w:tc>
        <w:tc>
          <w:tcPr>
            <w:tcW w:w="1280" w:type="dxa"/>
            <w:tcBorders>
              <w:top w:val="nil"/>
              <w:left w:val="nil"/>
              <w:bottom w:val="nil"/>
              <w:right w:val="nil"/>
            </w:tcBorders>
            <w:shd w:val="clear" w:color="auto" w:fill="auto"/>
            <w:noWrap/>
            <w:vAlign w:val="center"/>
            <w:hideMark/>
          </w:tcPr>
          <w:p w14:paraId="4A6E1C3C"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&lt; 0.001</w:t>
            </w:r>
          </w:p>
        </w:tc>
      </w:tr>
      <w:tr w:rsidR="0036679E" w:rsidRPr="00634322" w14:paraId="034E04CA" w14:textId="77777777" w:rsidTr="000E4F2F">
        <w:trPr>
          <w:trHeight w:val="300"/>
        </w:trPr>
        <w:tc>
          <w:tcPr>
            <w:tcW w:w="2120" w:type="dxa"/>
            <w:tcBorders>
              <w:top w:val="nil"/>
              <w:left w:val="nil"/>
              <w:bottom w:val="nil"/>
              <w:right w:val="single" w:sz="4" w:space="0" w:color="auto"/>
            </w:tcBorders>
            <w:shd w:val="clear" w:color="auto" w:fill="auto"/>
            <w:noWrap/>
            <w:vAlign w:val="bottom"/>
            <w:hideMark/>
          </w:tcPr>
          <w:p w14:paraId="4D806882" w14:textId="77777777" w:rsidR="0036679E" w:rsidRPr="00634322" w:rsidRDefault="0036679E" w:rsidP="000E4F2F">
            <w:pPr>
              <w:spacing w:after="0" w:line="240" w:lineRule="auto"/>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Sex</w:t>
            </w:r>
          </w:p>
        </w:tc>
        <w:tc>
          <w:tcPr>
            <w:tcW w:w="2020" w:type="dxa"/>
            <w:tcBorders>
              <w:top w:val="nil"/>
              <w:left w:val="nil"/>
              <w:bottom w:val="nil"/>
              <w:right w:val="nil"/>
            </w:tcBorders>
            <w:shd w:val="clear" w:color="auto" w:fill="auto"/>
            <w:noWrap/>
            <w:vAlign w:val="bottom"/>
            <w:hideMark/>
          </w:tcPr>
          <w:p w14:paraId="52362EBF" w14:textId="77777777" w:rsidR="0036679E" w:rsidRPr="00634322" w:rsidRDefault="0036679E" w:rsidP="000E4F2F">
            <w:pPr>
              <w:spacing w:after="0" w:line="240" w:lineRule="auto"/>
              <w:rPr>
                <w:rFonts w:ascii="Times New Roman" w:eastAsia="Times New Roman" w:hAnsi="Times New Roman" w:cs="Times New Roman"/>
                <w:color w:val="000000"/>
                <w:sz w:val="24"/>
                <w:szCs w:val="24"/>
              </w:rPr>
            </w:pPr>
          </w:p>
        </w:tc>
        <w:tc>
          <w:tcPr>
            <w:tcW w:w="766" w:type="dxa"/>
            <w:tcBorders>
              <w:top w:val="nil"/>
              <w:left w:val="nil"/>
              <w:bottom w:val="nil"/>
              <w:right w:val="nil"/>
            </w:tcBorders>
            <w:shd w:val="clear" w:color="auto" w:fill="auto"/>
            <w:noWrap/>
            <w:vAlign w:val="bottom"/>
            <w:hideMark/>
          </w:tcPr>
          <w:p w14:paraId="03AC4855" w14:textId="77777777" w:rsidR="0036679E" w:rsidRPr="00634322" w:rsidRDefault="0036679E" w:rsidP="000E4F2F">
            <w:pPr>
              <w:spacing w:after="0" w:line="240" w:lineRule="auto"/>
              <w:jc w:val="center"/>
              <w:rPr>
                <w:rFonts w:ascii="Times New Roman" w:eastAsia="Times New Roman" w:hAnsi="Times New Roman" w:cs="Times New Roman"/>
                <w:sz w:val="24"/>
                <w:szCs w:val="24"/>
              </w:rPr>
            </w:pPr>
          </w:p>
        </w:tc>
        <w:tc>
          <w:tcPr>
            <w:tcW w:w="1280" w:type="dxa"/>
            <w:tcBorders>
              <w:top w:val="nil"/>
              <w:left w:val="nil"/>
              <w:bottom w:val="nil"/>
              <w:right w:val="nil"/>
            </w:tcBorders>
            <w:shd w:val="clear" w:color="auto" w:fill="auto"/>
            <w:noWrap/>
            <w:vAlign w:val="center"/>
            <w:hideMark/>
          </w:tcPr>
          <w:p w14:paraId="035F8A6C"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&lt; 0.001</w:t>
            </w:r>
          </w:p>
        </w:tc>
      </w:tr>
      <w:tr w:rsidR="0036679E" w:rsidRPr="00634322" w14:paraId="289738D7" w14:textId="77777777" w:rsidTr="000E4F2F">
        <w:trPr>
          <w:trHeight w:val="300"/>
        </w:trPr>
        <w:tc>
          <w:tcPr>
            <w:tcW w:w="2120" w:type="dxa"/>
            <w:tcBorders>
              <w:top w:val="nil"/>
              <w:left w:val="nil"/>
              <w:bottom w:val="nil"/>
              <w:right w:val="single" w:sz="4" w:space="0" w:color="auto"/>
            </w:tcBorders>
            <w:shd w:val="clear" w:color="auto" w:fill="auto"/>
            <w:noWrap/>
            <w:vAlign w:val="bottom"/>
            <w:hideMark/>
          </w:tcPr>
          <w:p w14:paraId="631A6BA8" w14:textId="77777777" w:rsidR="0036679E" w:rsidRPr="00634322" w:rsidRDefault="0036679E" w:rsidP="000F6981">
            <w:pPr>
              <w:spacing w:after="0" w:line="240" w:lineRule="auto"/>
              <w:jc w:val="right"/>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Female</w:t>
            </w:r>
          </w:p>
        </w:tc>
        <w:tc>
          <w:tcPr>
            <w:tcW w:w="2020" w:type="dxa"/>
            <w:tcBorders>
              <w:top w:val="nil"/>
              <w:left w:val="nil"/>
              <w:bottom w:val="nil"/>
              <w:right w:val="nil"/>
            </w:tcBorders>
            <w:shd w:val="clear" w:color="auto" w:fill="auto"/>
            <w:noWrap/>
            <w:vAlign w:val="bottom"/>
            <w:hideMark/>
          </w:tcPr>
          <w:p w14:paraId="07A107AB"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158999 (51.6%)</w:t>
            </w:r>
          </w:p>
        </w:tc>
        <w:tc>
          <w:tcPr>
            <w:tcW w:w="766" w:type="dxa"/>
            <w:tcBorders>
              <w:top w:val="nil"/>
              <w:left w:val="nil"/>
              <w:bottom w:val="nil"/>
              <w:right w:val="nil"/>
            </w:tcBorders>
            <w:shd w:val="clear" w:color="auto" w:fill="auto"/>
            <w:noWrap/>
            <w:vAlign w:val="bottom"/>
            <w:hideMark/>
          </w:tcPr>
          <w:p w14:paraId="47AFEA5C"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87 (36.4%)</w:t>
            </w:r>
          </w:p>
        </w:tc>
        <w:tc>
          <w:tcPr>
            <w:tcW w:w="1280" w:type="dxa"/>
            <w:tcBorders>
              <w:top w:val="nil"/>
              <w:left w:val="nil"/>
              <w:bottom w:val="nil"/>
              <w:right w:val="nil"/>
            </w:tcBorders>
            <w:shd w:val="clear" w:color="auto" w:fill="auto"/>
            <w:noWrap/>
            <w:vAlign w:val="center"/>
            <w:hideMark/>
          </w:tcPr>
          <w:p w14:paraId="42BEB0F3"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p>
        </w:tc>
      </w:tr>
      <w:tr w:rsidR="0036679E" w:rsidRPr="00634322" w14:paraId="572E93D4" w14:textId="77777777" w:rsidTr="000E4F2F">
        <w:trPr>
          <w:trHeight w:val="300"/>
        </w:trPr>
        <w:tc>
          <w:tcPr>
            <w:tcW w:w="2120" w:type="dxa"/>
            <w:tcBorders>
              <w:top w:val="nil"/>
              <w:left w:val="nil"/>
              <w:bottom w:val="nil"/>
              <w:right w:val="single" w:sz="4" w:space="0" w:color="auto"/>
            </w:tcBorders>
            <w:shd w:val="clear" w:color="auto" w:fill="auto"/>
            <w:noWrap/>
            <w:vAlign w:val="bottom"/>
            <w:hideMark/>
          </w:tcPr>
          <w:p w14:paraId="4C6C4C6C" w14:textId="77777777" w:rsidR="0036679E" w:rsidRPr="00634322" w:rsidRDefault="0036679E" w:rsidP="000F6981">
            <w:pPr>
              <w:spacing w:after="0" w:line="240" w:lineRule="auto"/>
              <w:jc w:val="right"/>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Male</w:t>
            </w:r>
          </w:p>
        </w:tc>
        <w:tc>
          <w:tcPr>
            <w:tcW w:w="2020" w:type="dxa"/>
            <w:tcBorders>
              <w:top w:val="nil"/>
              <w:left w:val="nil"/>
              <w:bottom w:val="nil"/>
              <w:right w:val="nil"/>
            </w:tcBorders>
            <w:shd w:val="clear" w:color="auto" w:fill="auto"/>
            <w:noWrap/>
            <w:vAlign w:val="bottom"/>
            <w:hideMark/>
          </w:tcPr>
          <w:p w14:paraId="71BCAD8A"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149175 (48.4%)</w:t>
            </w:r>
          </w:p>
        </w:tc>
        <w:tc>
          <w:tcPr>
            <w:tcW w:w="766" w:type="dxa"/>
            <w:tcBorders>
              <w:top w:val="nil"/>
              <w:left w:val="nil"/>
              <w:bottom w:val="nil"/>
              <w:right w:val="nil"/>
            </w:tcBorders>
            <w:shd w:val="clear" w:color="auto" w:fill="auto"/>
            <w:noWrap/>
            <w:vAlign w:val="bottom"/>
            <w:hideMark/>
          </w:tcPr>
          <w:p w14:paraId="6E5A6CF5"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152 (63.6%)</w:t>
            </w:r>
          </w:p>
        </w:tc>
        <w:tc>
          <w:tcPr>
            <w:tcW w:w="1280" w:type="dxa"/>
            <w:tcBorders>
              <w:top w:val="nil"/>
              <w:left w:val="nil"/>
              <w:bottom w:val="nil"/>
              <w:right w:val="nil"/>
            </w:tcBorders>
            <w:shd w:val="clear" w:color="auto" w:fill="auto"/>
            <w:noWrap/>
            <w:vAlign w:val="center"/>
            <w:hideMark/>
          </w:tcPr>
          <w:p w14:paraId="1E12ED84"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p>
        </w:tc>
      </w:tr>
      <w:tr w:rsidR="0036679E" w:rsidRPr="00634322" w14:paraId="560E0F97" w14:textId="77777777" w:rsidTr="000E4F2F">
        <w:trPr>
          <w:trHeight w:val="300"/>
        </w:trPr>
        <w:tc>
          <w:tcPr>
            <w:tcW w:w="2120" w:type="dxa"/>
            <w:tcBorders>
              <w:top w:val="nil"/>
              <w:left w:val="nil"/>
              <w:bottom w:val="nil"/>
              <w:right w:val="single" w:sz="4" w:space="0" w:color="auto"/>
            </w:tcBorders>
            <w:shd w:val="clear" w:color="auto" w:fill="auto"/>
            <w:noWrap/>
            <w:vAlign w:val="bottom"/>
            <w:hideMark/>
          </w:tcPr>
          <w:p w14:paraId="30EA12AB" w14:textId="77777777" w:rsidR="0036679E" w:rsidRPr="00634322" w:rsidRDefault="0036679E" w:rsidP="000E4F2F">
            <w:pPr>
              <w:spacing w:after="0" w:line="240" w:lineRule="auto"/>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Race</w:t>
            </w:r>
          </w:p>
        </w:tc>
        <w:tc>
          <w:tcPr>
            <w:tcW w:w="2020" w:type="dxa"/>
            <w:tcBorders>
              <w:top w:val="nil"/>
              <w:left w:val="nil"/>
              <w:bottom w:val="nil"/>
              <w:right w:val="nil"/>
            </w:tcBorders>
            <w:shd w:val="clear" w:color="auto" w:fill="auto"/>
            <w:noWrap/>
            <w:vAlign w:val="bottom"/>
            <w:hideMark/>
          </w:tcPr>
          <w:p w14:paraId="1EDAFE1E" w14:textId="77777777" w:rsidR="0036679E" w:rsidRPr="00634322" w:rsidRDefault="0036679E" w:rsidP="000E4F2F">
            <w:pPr>
              <w:spacing w:after="0" w:line="240" w:lineRule="auto"/>
              <w:rPr>
                <w:rFonts w:ascii="Times New Roman" w:eastAsia="Times New Roman" w:hAnsi="Times New Roman" w:cs="Times New Roman"/>
                <w:color w:val="000000"/>
                <w:sz w:val="24"/>
                <w:szCs w:val="24"/>
              </w:rPr>
            </w:pPr>
          </w:p>
        </w:tc>
        <w:tc>
          <w:tcPr>
            <w:tcW w:w="766" w:type="dxa"/>
            <w:tcBorders>
              <w:top w:val="nil"/>
              <w:left w:val="nil"/>
              <w:bottom w:val="nil"/>
              <w:right w:val="nil"/>
            </w:tcBorders>
            <w:shd w:val="clear" w:color="auto" w:fill="auto"/>
            <w:noWrap/>
            <w:vAlign w:val="bottom"/>
            <w:hideMark/>
          </w:tcPr>
          <w:p w14:paraId="52539020" w14:textId="77777777" w:rsidR="0036679E" w:rsidRPr="00634322" w:rsidRDefault="0036679E" w:rsidP="000E4F2F">
            <w:pPr>
              <w:spacing w:after="0" w:line="240" w:lineRule="auto"/>
              <w:jc w:val="center"/>
              <w:rPr>
                <w:rFonts w:ascii="Times New Roman" w:eastAsia="Times New Roman" w:hAnsi="Times New Roman" w:cs="Times New Roman"/>
                <w:sz w:val="24"/>
                <w:szCs w:val="24"/>
              </w:rPr>
            </w:pPr>
          </w:p>
        </w:tc>
        <w:tc>
          <w:tcPr>
            <w:tcW w:w="1280" w:type="dxa"/>
            <w:tcBorders>
              <w:top w:val="nil"/>
              <w:left w:val="nil"/>
              <w:bottom w:val="nil"/>
              <w:right w:val="nil"/>
            </w:tcBorders>
            <w:shd w:val="clear" w:color="auto" w:fill="auto"/>
            <w:noWrap/>
            <w:vAlign w:val="center"/>
            <w:hideMark/>
          </w:tcPr>
          <w:p w14:paraId="6ACD038C"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&lt; 0.001</w:t>
            </w:r>
          </w:p>
        </w:tc>
      </w:tr>
      <w:tr w:rsidR="0036679E" w:rsidRPr="00634322" w14:paraId="4926506C" w14:textId="77777777" w:rsidTr="000E4F2F">
        <w:trPr>
          <w:trHeight w:val="300"/>
        </w:trPr>
        <w:tc>
          <w:tcPr>
            <w:tcW w:w="2120" w:type="dxa"/>
            <w:tcBorders>
              <w:top w:val="nil"/>
              <w:left w:val="nil"/>
              <w:bottom w:val="nil"/>
              <w:right w:val="single" w:sz="4" w:space="0" w:color="auto"/>
            </w:tcBorders>
            <w:shd w:val="clear" w:color="auto" w:fill="auto"/>
            <w:noWrap/>
            <w:vAlign w:val="bottom"/>
            <w:hideMark/>
          </w:tcPr>
          <w:p w14:paraId="7478E5E6" w14:textId="77777777" w:rsidR="0036679E" w:rsidRPr="00634322" w:rsidRDefault="0036679E" w:rsidP="000E4F2F">
            <w:pPr>
              <w:spacing w:after="0" w:line="240" w:lineRule="auto"/>
              <w:jc w:val="right"/>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Black</w:t>
            </w:r>
          </w:p>
        </w:tc>
        <w:tc>
          <w:tcPr>
            <w:tcW w:w="2020" w:type="dxa"/>
            <w:tcBorders>
              <w:top w:val="nil"/>
              <w:left w:val="nil"/>
              <w:bottom w:val="nil"/>
              <w:right w:val="nil"/>
            </w:tcBorders>
            <w:shd w:val="clear" w:color="auto" w:fill="auto"/>
            <w:noWrap/>
            <w:vAlign w:val="bottom"/>
            <w:hideMark/>
          </w:tcPr>
          <w:p w14:paraId="5D18A4C9"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143018 (46.4%)</w:t>
            </w:r>
          </w:p>
        </w:tc>
        <w:tc>
          <w:tcPr>
            <w:tcW w:w="766" w:type="dxa"/>
            <w:tcBorders>
              <w:top w:val="nil"/>
              <w:left w:val="nil"/>
              <w:bottom w:val="nil"/>
              <w:right w:val="nil"/>
            </w:tcBorders>
            <w:shd w:val="clear" w:color="auto" w:fill="auto"/>
            <w:noWrap/>
            <w:vAlign w:val="bottom"/>
            <w:hideMark/>
          </w:tcPr>
          <w:p w14:paraId="15769328"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146 (61.1%)</w:t>
            </w:r>
          </w:p>
        </w:tc>
        <w:tc>
          <w:tcPr>
            <w:tcW w:w="1280" w:type="dxa"/>
            <w:tcBorders>
              <w:top w:val="nil"/>
              <w:left w:val="nil"/>
              <w:bottom w:val="nil"/>
              <w:right w:val="nil"/>
            </w:tcBorders>
            <w:shd w:val="clear" w:color="auto" w:fill="auto"/>
            <w:noWrap/>
            <w:vAlign w:val="center"/>
            <w:hideMark/>
          </w:tcPr>
          <w:p w14:paraId="00F81ABC"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p>
        </w:tc>
      </w:tr>
      <w:tr w:rsidR="0036679E" w:rsidRPr="00634322" w14:paraId="75E24C04" w14:textId="77777777" w:rsidTr="000E4F2F">
        <w:trPr>
          <w:trHeight w:val="300"/>
        </w:trPr>
        <w:tc>
          <w:tcPr>
            <w:tcW w:w="2120" w:type="dxa"/>
            <w:tcBorders>
              <w:top w:val="nil"/>
              <w:left w:val="nil"/>
              <w:bottom w:val="nil"/>
              <w:right w:val="single" w:sz="4" w:space="0" w:color="auto"/>
            </w:tcBorders>
            <w:shd w:val="clear" w:color="auto" w:fill="auto"/>
            <w:noWrap/>
            <w:vAlign w:val="bottom"/>
            <w:hideMark/>
          </w:tcPr>
          <w:p w14:paraId="5DE82CEE" w14:textId="77777777" w:rsidR="0036679E" w:rsidRPr="00634322" w:rsidRDefault="0036679E" w:rsidP="000E4F2F">
            <w:pPr>
              <w:spacing w:after="0" w:line="240" w:lineRule="auto"/>
              <w:jc w:val="right"/>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White</w:t>
            </w:r>
          </w:p>
        </w:tc>
        <w:tc>
          <w:tcPr>
            <w:tcW w:w="2020" w:type="dxa"/>
            <w:tcBorders>
              <w:top w:val="nil"/>
              <w:left w:val="nil"/>
              <w:bottom w:val="nil"/>
              <w:right w:val="nil"/>
            </w:tcBorders>
            <w:shd w:val="clear" w:color="auto" w:fill="auto"/>
            <w:noWrap/>
            <w:vAlign w:val="bottom"/>
            <w:hideMark/>
          </w:tcPr>
          <w:p w14:paraId="2F1088C5"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143401 (46.5%)</w:t>
            </w:r>
          </w:p>
        </w:tc>
        <w:tc>
          <w:tcPr>
            <w:tcW w:w="766" w:type="dxa"/>
            <w:tcBorders>
              <w:top w:val="nil"/>
              <w:left w:val="nil"/>
              <w:bottom w:val="nil"/>
              <w:right w:val="nil"/>
            </w:tcBorders>
            <w:shd w:val="clear" w:color="auto" w:fill="auto"/>
            <w:noWrap/>
            <w:vAlign w:val="bottom"/>
            <w:hideMark/>
          </w:tcPr>
          <w:p w14:paraId="285BAD08"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93 (38.9%)</w:t>
            </w:r>
          </w:p>
        </w:tc>
        <w:tc>
          <w:tcPr>
            <w:tcW w:w="1280" w:type="dxa"/>
            <w:tcBorders>
              <w:top w:val="nil"/>
              <w:left w:val="nil"/>
              <w:bottom w:val="nil"/>
              <w:right w:val="nil"/>
            </w:tcBorders>
            <w:shd w:val="clear" w:color="auto" w:fill="auto"/>
            <w:noWrap/>
            <w:vAlign w:val="center"/>
            <w:hideMark/>
          </w:tcPr>
          <w:p w14:paraId="6009DFF9"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p>
        </w:tc>
      </w:tr>
      <w:tr w:rsidR="0036679E" w:rsidRPr="00634322" w14:paraId="2272DC02" w14:textId="77777777" w:rsidTr="000E4F2F">
        <w:trPr>
          <w:trHeight w:val="300"/>
        </w:trPr>
        <w:tc>
          <w:tcPr>
            <w:tcW w:w="2120" w:type="dxa"/>
            <w:tcBorders>
              <w:top w:val="nil"/>
              <w:left w:val="nil"/>
              <w:bottom w:val="nil"/>
              <w:right w:val="single" w:sz="4" w:space="0" w:color="auto"/>
            </w:tcBorders>
            <w:shd w:val="clear" w:color="auto" w:fill="auto"/>
            <w:noWrap/>
            <w:vAlign w:val="bottom"/>
            <w:hideMark/>
          </w:tcPr>
          <w:p w14:paraId="058B1943" w14:textId="77777777" w:rsidR="0036679E" w:rsidRPr="00634322" w:rsidRDefault="0036679E" w:rsidP="000E4F2F">
            <w:pPr>
              <w:spacing w:after="0" w:line="240" w:lineRule="auto"/>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Education</w:t>
            </w:r>
          </w:p>
        </w:tc>
        <w:tc>
          <w:tcPr>
            <w:tcW w:w="2020" w:type="dxa"/>
            <w:tcBorders>
              <w:top w:val="nil"/>
              <w:left w:val="nil"/>
              <w:bottom w:val="nil"/>
              <w:right w:val="nil"/>
            </w:tcBorders>
            <w:shd w:val="clear" w:color="auto" w:fill="auto"/>
            <w:noWrap/>
            <w:vAlign w:val="bottom"/>
            <w:hideMark/>
          </w:tcPr>
          <w:p w14:paraId="4454D0B8" w14:textId="77777777" w:rsidR="0036679E" w:rsidRPr="00634322" w:rsidRDefault="0036679E" w:rsidP="000E4F2F">
            <w:pPr>
              <w:spacing w:after="0" w:line="240" w:lineRule="auto"/>
              <w:rPr>
                <w:rFonts w:ascii="Times New Roman" w:eastAsia="Times New Roman" w:hAnsi="Times New Roman" w:cs="Times New Roman"/>
                <w:color w:val="000000"/>
                <w:sz w:val="24"/>
                <w:szCs w:val="24"/>
              </w:rPr>
            </w:pPr>
          </w:p>
        </w:tc>
        <w:tc>
          <w:tcPr>
            <w:tcW w:w="766" w:type="dxa"/>
            <w:tcBorders>
              <w:top w:val="nil"/>
              <w:left w:val="nil"/>
              <w:bottom w:val="nil"/>
              <w:right w:val="nil"/>
            </w:tcBorders>
            <w:shd w:val="clear" w:color="auto" w:fill="auto"/>
            <w:noWrap/>
            <w:vAlign w:val="bottom"/>
            <w:hideMark/>
          </w:tcPr>
          <w:p w14:paraId="04D7F139" w14:textId="77777777" w:rsidR="0036679E" w:rsidRPr="00634322" w:rsidRDefault="0036679E" w:rsidP="000E4F2F">
            <w:pPr>
              <w:spacing w:after="0" w:line="240" w:lineRule="auto"/>
              <w:jc w:val="center"/>
              <w:rPr>
                <w:rFonts w:ascii="Times New Roman" w:eastAsia="Times New Roman" w:hAnsi="Times New Roman" w:cs="Times New Roman"/>
                <w:sz w:val="24"/>
                <w:szCs w:val="24"/>
              </w:rPr>
            </w:pPr>
          </w:p>
        </w:tc>
        <w:tc>
          <w:tcPr>
            <w:tcW w:w="1280" w:type="dxa"/>
            <w:tcBorders>
              <w:top w:val="nil"/>
              <w:left w:val="nil"/>
              <w:bottom w:val="nil"/>
              <w:right w:val="nil"/>
            </w:tcBorders>
            <w:shd w:val="clear" w:color="auto" w:fill="auto"/>
            <w:noWrap/>
            <w:vAlign w:val="center"/>
            <w:hideMark/>
          </w:tcPr>
          <w:p w14:paraId="6B4DCB08"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0.206</w:t>
            </w:r>
          </w:p>
        </w:tc>
      </w:tr>
      <w:tr w:rsidR="0036679E" w:rsidRPr="00634322" w14:paraId="68C38F86" w14:textId="77777777" w:rsidTr="000E4F2F">
        <w:trPr>
          <w:trHeight w:val="300"/>
        </w:trPr>
        <w:tc>
          <w:tcPr>
            <w:tcW w:w="2120" w:type="dxa"/>
            <w:tcBorders>
              <w:top w:val="nil"/>
              <w:left w:val="nil"/>
              <w:bottom w:val="nil"/>
              <w:right w:val="single" w:sz="4" w:space="0" w:color="auto"/>
            </w:tcBorders>
            <w:shd w:val="clear" w:color="auto" w:fill="auto"/>
            <w:noWrap/>
            <w:vAlign w:val="bottom"/>
            <w:hideMark/>
          </w:tcPr>
          <w:p w14:paraId="2B6EF3FF" w14:textId="77777777" w:rsidR="0036679E" w:rsidRPr="00634322" w:rsidRDefault="0036679E" w:rsidP="000E4F2F">
            <w:pPr>
              <w:spacing w:after="0" w:line="240" w:lineRule="auto"/>
              <w:jc w:val="right"/>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Less than High School</w:t>
            </w:r>
          </w:p>
        </w:tc>
        <w:tc>
          <w:tcPr>
            <w:tcW w:w="2020" w:type="dxa"/>
            <w:tcBorders>
              <w:top w:val="nil"/>
              <w:left w:val="nil"/>
              <w:bottom w:val="nil"/>
              <w:right w:val="nil"/>
            </w:tcBorders>
            <w:shd w:val="clear" w:color="auto" w:fill="auto"/>
            <w:noWrap/>
            <w:vAlign w:val="bottom"/>
            <w:hideMark/>
          </w:tcPr>
          <w:p w14:paraId="5A934B1C"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26828 (8.7%)</w:t>
            </w:r>
          </w:p>
        </w:tc>
        <w:tc>
          <w:tcPr>
            <w:tcW w:w="766" w:type="dxa"/>
            <w:tcBorders>
              <w:top w:val="nil"/>
              <w:left w:val="nil"/>
              <w:bottom w:val="nil"/>
              <w:right w:val="nil"/>
            </w:tcBorders>
            <w:shd w:val="clear" w:color="auto" w:fill="auto"/>
            <w:noWrap/>
            <w:vAlign w:val="bottom"/>
            <w:hideMark/>
          </w:tcPr>
          <w:p w14:paraId="5FB56A54"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39 (16.3%)</w:t>
            </w:r>
          </w:p>
        </w:tc>
        <w:tc>
          <w:tcPr>
            <w:tcW w:w="1280" w:type="dxa"/>
            <w:tcBorders>
              <w:top w:val="nil"/>
              <w:left w:val="nil"/>
              <w:bottom w:val="nil"/>
              <w:right w:val="nil"/>
            </w:tcBorders>
            <w:shd w:val="clear" w:color="auto" w:fill="auto"/>
            <w:noWrap/>
            <w:vAlign w:val="center"/>
            <w:hideMark/>
          </w:tcPr>
          <w:p w14:paraId="4DBD0DB4"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p>
        </w:tc>
      </w:tr>
      <w:tr w:rsidR="0036679E" w:rsidRPr="00634322" w14:paraId="320D9B83" w14:textId="77777777" w:rsidTr="000E4F2F">
        <w:trPr>
          <w:trHeight w:val="300"/>
        </w:trPr>
        <w:tc>
          <w:tcPr>
            <w:tcW w:w="2120" w:type="dxa"/>
            <w:tcBorders>
              <w:top w:val="nil"/>
              <w:left w:val="nil"/>
              <w:bottom w:val="nil"/>
              <w:right w:val="single" w:sz="4" w:space="0" w:color="auto"/>
            </w:tcBorders>
            <w:shd w:val="clear" w:color="auto" w:fill="auto"/>
            <w:noWrap/>
            <w:vAlign w:val="bottom"/>
            <w:hideMark/>
          </w:tcPr>
          <w:p w14:paraId="3165FF6B" w14:textId="77777777" w:rsidR="0036679E" w:rsidRPr="00634322" w:rsidRDefault="0036679E" w:rsidP="000E4F2F">
            <w:pPr>
              <w:spacing w:after="0" w:line="240" w:lineRule="auto"/>
              <w:jc w:val="right"/>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High School</w:t>
            </w:r>
          </w:p>
        </w:tc>
        <w:tc>
          <w:tcPr>
            <w:tcW w:w="2020" w:type="dxa"/>
            <w:tcBorders>
              <w:top w:val="nil"/>
              <w:left w:val="nil"/>
              <w:bottom w:val="nil"/>
              <w:right w:val="nil"/>
            </w:tcBorders>
            <w:shd w:val="clear" w:color="auto" w:fill="auto"/>
            <w:noWrap/>
            <w:vAlign w:val="bottom"/>
            <w:hideMark/>
          </w:tcPr>
          <w:p w14:paraId="31046963"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52444 (17.0%)</w:t>
            </w:r>
          </w:p>
        </w:tc>
        <w:tc>
          <w:tcPr>
            <w:tcW w:w="766" w:type="dxa"/>
            <w:tcBorders>
              <w:top w:val="nil"/>
              <w:left w:val="nil"/>
              <w:bottom w:val="nil"/>
              <w:right w:val="nil"/>
            </w:tcBorders>
            <w:shd w:val="clear" w:color="auto" w:fill="auto"/>
            <w:noWrap/>
            <w:vAlign w:val="bottom"/>
            <w:hideMark/>
          </w:tcPr>
          <w:p w14:paraId="114BD9AD"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60 (25.1%)</w:t>
            </w:r>
          </w:p>
        </w:tc>
        <w:tc>
          <w:tcPr>
            <w:tcW w:w="1280" w:type="dxa"/>
            <w:tcBorders>
              <w:top w:val="nil"/>
              <w:left w:val="nil"/>
              <w:bottom w:val="nil"/>
              <w:right w:val="nil"/>
            </w:tcBorders>
            <w:shd w:val="clear" w:color="auto" w:fill="auto"/>
            <w:noWrap/>
            <w:vAlign w:val="center"/>
            <w:hideMark/>
          </w:tcPr>
          <w:p w14:paraId="25EA8C1A"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p>
        </w:tc>
      </w:tr>
      <w:tr w:rsidR="0036679E" w:rsidRPr="00634322" w14:paraId="1FCF1C4F" w14:textId="77777777" w:rsidTr="000E4F2F">
        <w:trPr>
          <w:trHeight w:val="300"/>
        </w:trPr>
        <w:tc>
          <w:tcPr>
            <w:tcW w:w="2120" w:type="dxa"/>
            <w:tcBorders>
              <w:top w:val="nil"/>
              <w:left w:val="nil"/>
              <w:bottom w:val="nil"/>
              <w:right w:val="single" w:sz="4" w:space="0" w:color="auto"/>
            </w:tcBorders>
            <w:shd w:val="clear" w:color="auto" w:fill="auto"/>
            <w:noWrap/>
            <w:vAlign w:val="bottom"/>
            <w:hideMark/>
          </w:tcPr>
          <w:p w14:paraId="4F13B0CE" w14:textId="77777777" w:rsidR="0036679E" w:rsidRPr="00634322" w:rsidRDefault="0036679E" w:rsidP="000E4F2F">
            <w:pPr>
              <w:spacing w:after="0" w:line="240" w:lineRule="auto"/>
              <w:jc w:val="right"/>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Some College</w:t>
            </w:r>
          </w:p>
        </w:tc>
        <w:tc>
          <w:tcPr>
            <w:tcW w:w="2020" w:type="dxa"/>
            <w:tcBorders>
              <w:top w:val="nil"/>
              <w:left w:val="nil"/>
              <w:bottom w:val="nil"/>
              <w:right w:val="nil"/>
            </w:tcBorders>
            <w:shd w:val="clear" w:color="auto" w:fill="auto"/>
            <w:noWrap/>
            <w:vAlign w:val="bottom"/>
            <w:hideMark/>
          </w:tcPr>
          <w:p w14:paraId="41729BDD"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60331 (19.6%)</w:t>
            </w:r>
          </w:p>
        </w:tc>
        <w:tc>
          <w:tcPr>
            <w:tcW w:w="766" w:type="dxa"/>
            <w:tcBorders>
              <w:top w:val="nil"/>
              <w:left w:val="nil"/>
              <w:bottom w:val="nil"/>
              <w:right w:val="nil"/>
            </w:tcBorders>
            <w:shd w:val="clear" w:color="auto" w:fill="auto"/>
            <w:noWrap/>
            <w:vAlign w:val="bottom"/>
            <w:hideMark/>
          </w:tcPr>
          <w:p w14:paraId="64D23CA2"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58 (24.3%)</w:t>
            </w:r>
          </w:p>
        </w:tc>
        <w:tc>
          <w:tcPr>
            <w:tcW w:w="1280" w:type="dxa"/>
            <w:tcBorders>
              <w:top w:val="nil"/>
              <w:left w:val="nil"/>
              <w:bottom w:val="nil"/>
              <w:right w:val="nil"/>
            </w:tcBorders>
            <w:shd w:val="clear" w:color="auto" w:fill="auto"/>
            <w:noWrap/>
            <w:vAlign w:val="center"/>
            <w:hideMark/>
          </w:tcPr>
          <w:p w14:paraId="706CFA66"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p>
        </w:tc>
      </w:tr>
      <w:tr w:rsidR="0036679E" w:rsidRPr="00634322" w14:paraId="2D312951" w14:textId="77777777" w:rsidTr="000E4F2F">
        <w:trPr>
          <w:trHeight w:val="300"/>
        </w:trPr>
        <w:tc>
          <w:tcPr>
            <w:tcW w:w="2120" w:type="dxa"/>
            <w:tcBorders>
              <w:top w:val="nil"/>
              <w:left w:val="nil"/>
              <w:bottom w:val="nil"/>
              <w:right w:val="single" w:sz="4" w:space="0" w:color="auto"/>
            </w:tcBorders>
            <w:shd w:val="clear" w:color="auto" w:fill="auto"/>
            <w:noWrap/>
            <w:vAlign w:val="bottom"/>
            <w:hideMark/>
          </w:tcPr>
          <w:p w14:paraId="677DC2E9" w14:textId="77777777" w:rsidR="0036679E" w:rsidRPr="00634322" w:rsidRDefault="0036679E" w:rsidP="000E4F2F">
            <w:pPr>
              <w:spacing w:after="0" w:line="240" w:lineRule="auto"/>
              <w:jc w:val="right"/>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BS or Higher</w:t>
            </w:r>
          </w:p>
        </w:tc>
        <w:tc>
          <w:tcPr>
            <w:tcW w:w="2020" w:type="dxa"/>
            <w:tcBorders>
              <w:top w:val="nil"/>
              <w:left w:val="nil"/>
              <w:bottom w:val="nil"/>
              <w:right w:val="nil"/>
            </w:tcBorders>
            <w:shd w:val="clear" w:color="auto" w:fill="auto"/>
            <w:noWrap/>
            <w:vAlign w:val="bottom"/>
            <w:hideMark/>
          </w:tcPr>
          <w:p w14:paraId="5EAB5808"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79669 (25.9%)</w:t>
            </w:r>
          </w:p>
        </w:tc>
        <w:tc>
          <w:tcPr>
            <w:tcW w:w="766" w:type="dxa"/>
            <w:tcBorders>
              <w:top w:val="nil"/>
              <w:left w:val="nil"/>
              <w:bottom w:val="nil"/>
              <w:right w:val="nil"/>
            </w:tcBorders>
            <w:shd w:val="clear" w:color="auto" w:fill="auto"/>
            <w:noWrap/>
            <w:vAlign w:val="bottom"/>
            <w:hideMark/>
          </w:tcPr>
          <w:p w14:paraId="6E5D209E"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82 (34.3%)</w:t>
            </w:r>
          </w:p>
        </w:tc>
        <w:tc>
          <w:tcPr>
            <w:tcW w:w="1280" w:type="dxa"/>
            <w:tcBorders>
              <w:top w:val="nil"/>
              <w:left w:val="nil"/>
              <w:bottom w:val="nil"/>
              <w:right w:val="nil"/>
            </w:tcBorders>
            <w:shd w:val="clear" w:color="auto" w:fill="auto"/>
            <w:noWrap/>
            <w:vAlign w:val="center"/>
            <w:hideMark/>
          </w:tcPr>
          <w:p w14:paraId="05B934F4" w14:textId="77777777" w:rsidR="0036679E" w:rsidRPr="00634322" w:rsidRDefault="0036679E" w:rsidP="000E4F2F">
            <w:pPr>
              <w:spacing w:after="0" w:line="240" w:lineRule="auto"/>
              <w:jc w:val="center"/>
              <w:rPr>
                <w:rFonts w:ascii="Times New Roman" w:eastAsia="Times New Roman" w:hAnsi="Times New Roman" w:cs="Times New Roman"/>
                <w:color w:val="000000"/>
                <w:sz w:val="24"/>
                <w:szCs w:val="24"/>
              </w:rPr>
            </w:pPr>
          </w:p>
        </w:tc>
      </w:tr>
    </w:tbl>
    <w:p w14:paraId="520AD680" w14:textId="77777777" w:rsidR="0036679E" w:rsidRDefault="0036679E" w:rsidP="0036679E">
      <w:pPr>
        <w:rPr>
          <w:rFonts w:ascii="Times New Roman" w:hAnsi="Times New Roman" w:cs="Times New Roman"/>
          <w:sz w:val="24"/>
          <w:szCs w:val="24"/>
        </w:rPr>
      </w:pPr>
    </w:p>
    <w:p w14:paraId="18DD00D6" w14:textId="77777777" w:rsidR="0036679E" w:rsidRDefault="0036679E">
      <w:pPr>
        <w:rPr>
          <w:rFonts w:ascii="Times New Roman" w:hAnsi="Times New Roman" w:cs="Times New Roman"/>
          <w:sz w:val="24"/>
          <w:szCs w:val="24"/>
        </w:rPr>
      </w:pPr>
    </w:p>
    <w:p w14:paraId="5785F1F4" w14:textId="3EF33799" w:rsidR="00FB1FCA" w:rsidRDefault="00E939A1" w:rsidP="008375A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385EAC" wp14:editId="04DFB1D4">
            <wp:extent cx="5106318" cy="820954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4563" cy="8222804"/>
                    </a:xfrm>
                    <a:prstGeom prst="rect">
                      <a:avLst/>
                    </a:prstGeom>
                    <a:noFill/>
                  </pic:spPr>
                </pic:pic>
              </a:graphicData>
            </a:graphic>
          </wp:inline>
        </w:drawing>
      </w:r>
    </w:p>
    <w:p w14:paraId="48A00A23" w14:textId="70494563" w:rsidR="00634322" w:rsidRDefault="008375AF">
      <w:pPr>
        <w:rPr>
          <w:rFonts w:ascii="Times New Roman" w:hAnsi="Times New Roman" w:cs="Times New Roman"/>
          <w:sz w:val="24"/>
          <w:szCs w:val="24"/>
        </w:rPr>
      </w:pPr>
      <w:r>
        <w:rPr>
          <w:rFonts w:ascii="Times New Roman" w:hAnsi="Times New Roman" w:cs="Times New Roman"/>
          <w:sz w:val="24"/>
          <w:szCs w:val="24"/>
        </w:rPr>
        <w:lastRenderedPageBreak/>
        <w:t xml:space="preserve">Figure 1. (A) St. Louis City Population estimates </w:t>
      </w:r>
      <w:proofErr w:type="gramStart"/>
      <w:r>
        <w:rPr>
          <w:rFonts w:ascii="Times New Roman" w:hAnsi="Times New Roman" w:cs="Times New Roman"/>
          <w:sz w:val="24"/>
          <w:szCs w:val="24"/>
        </w:rPr>
        <w:t>are obtained from the American Community Survey (ACS) and visualized by census tract</w:t>
      </w:r>
      <w:proofErr w:type="gramEnd"/>
      <w:r>
        <w:rPr>
          <w:rFonts w:ascii="Times New Roman" w:hAnsi="Times New Roman" w:cs="Times New Roman"/>
          <w:sz w:val="24"/>
          <w:szCs w:val="24"/>
        </w:rPr>
        <w:t xml:space="preserve">. (B) Individual participants </w:t>
      </w:r>
      <w:proofErr w:type="gramStart"/>
      <w:r>
        <w:rPr>
          <w:rFonts w:ascii="Times New Roman" w:hAnsi="Times New Roman" w:cs="Times New Roman"/>
          <w:sz w:val="24"/>
          <w:szCs w:val="24"/>
        </w:rPr>
        <w:t>are displayed</w:t>
      </w:r>
      <w:proofErr w:type="gramEnd"/>
      <w:r>
        <w:rPr>
          <w:rFonts w:ascii="Times New Roman" w:hAnsi="Times New Roman" w:cs="Times New Roman"/>
          <w:sz w:val="24"/>
          <w:szCs w:val="24"/>
        </w:rPr>
        <w:t xml:space="preserve"> in white with </w:t>
      </w:r>
      <w:r w:rsidR="00526FFB">
        <w:rPr>
          <w:rFonts w:ascii="Times New Roman" w:hAnsi="Times New Roman" w:cs="Times New Roman"/>
          <w:sz w:val="24"/>
          <w:szCs w:val="24"/>
        </w:rPr>
        <w:t xml:space="preserve">total tract counts of participants shown in a gradient corresponding with that displayed in Fig. 1A. </w:t>
      </w:r>
      <w:r w:rsidR="008B6C7A">
        <w:rPr>
          <w:rFonts w:ascii="Times New Roman" w:hAnsi="Times New Roman" w:cs="Times New Roman"/>
          <w:sz w:val="24"/>
          <w:szCs w:val="24"/>
        </w:rPr>
        <w:t xml:space="preserve">(C &amp; D) Here we ask, “Are we recruiting participants from all parts of the city, consistent with the distribution of the overall population?” We compare the population density of the total city population (C) to the sample (D), finding similar concentrations of population in South St. Louis and lower concentration in North St. Louis. We observe a greater concentration of recruited participants in the central region of the city as compared to the overall </w:t>
      </w:r>
      <w:proofErr w:type="gramStart"/>
      <w:r w:rsidR="008B6C7A">
        <w:rPr>
          <w:rFonts w:ascii="Times New Roman" w:hAnsi="Times New Roman" w:cs="Times New Roman"/>
          <w:sz w:val="24"/>
          <w:szCs w:val="24"/>
        </w:rPr>
        <w:t>population,</w:t>
      </w:r>
      <w:proofErr w:type="gramEnd"/>
      <w:r w:rsidR="008B6C7A">
        <w:rPr>
          <w:rFonts w:ascii="Times New Roman" w:hAnsi="Times New Roman" w:cs="Times New Roman"/>
          <w:sz w:val="24"/>
          <w:szCs w:val="24"/>
        </w:rPr>
        <w:t xml:space="preserve"> however analytical methods demonstrate that this difference is not statistically significant. </w:t>
      </w:r>
      <w:r w:rsidR="00256D2D">
        <w:rPr>
          <w:rFonts w:ascii="Times New Roman" w:hAnsi="Times New Roman" w:cs="Times New Roman"/>
          <w:sz w:val="24"/>
          <w:szCs w:val="24"/>
        </w:rPr>
        <w:t>(E</w:t>
      </w:r>
      <w:r w:rsidR="00526FFB">
        <w:rPr>
          <w:rFonts w:ascii="Times New Roman" w:hAnsi="Times New Roman" w:cs="Times New Roman"/>
          <w:sz w:val="24"/>
          <w:szCs w:val="24"/>
        </w:rPr>
        <w:t xml:space="preserve">) Brain Age Gap (BAG) </w:t>
      </w:r>
      <w:proofErr w:type="gramStart"/>
      <w:r w:rsidR="00526FFB">
        <w:rPr>
          <w:rFonts w:ascii="Times New Roman" w:hAnsi="Times New Roman" w:cs="Times New Roman"/>
          <w:sz w:val="24"/>
          <w:szCs w:val="24"/>
        </w:rPr>
        <w:t>is calculated</w:t>
      </w:r>
      <w:proofErr w:type="gramEnd"/>
      <w:r w:rsidR="00526FFB">
        <w:rPr>
          <w:rFonts w:ascii="Times New Roman" w:hAnsi="Times New Roman" w:cs="Times New Roman"/>
          <w:sz w:val="24"/>
          <w:szCs w:val="24"/>
        </w:rPr>
        <w:t xml:space="preserve"> by subtracting an individual’s true age from the Brain-Predicted Age, which is generated via structural MRI and the </w:t>
      </w:r>
      <w:proofErr w:type="spellStart"/>
      <w:r w:rsidR="00526FFB">
        <w:rPr>
          <w:rFonts w:ascii="Times New Roman" w:hAnsi="Times New Roman" w:cs="Times New Roman"/>
          <w:sz w:val="24"/>
          <w:szCs w:val="24"/>
        </w:rPr>
        <w:t>DeepBrainNet</w:t>
      </w:r>
      <w:proofErr w:type="spellEnd"/>
      <w:r w:rsidR="00526FFB">
        <w:rPr>
          <w:rFonts w:ascii="Times New Roman" w:hAnsi="Times New Roman" w:cs="Times New Roman"/>
          <w:sz w:val="24"/>
          <w:szCs w:val="24"/>
        </w:rPr>
        <w:t xml:space="preserve"> algorithm</w:t>
      </w:r>
      <w:sdt>
        <w:sdtPr>
          <w:rPr>
            <w:rFonts w:ascii="Times New Roman" w:hAnsi="Times New Roman" w:cs="Times New Roman"/>
            <w:color w:val="000000"/>
            <w:sz w:val="24"/>
            <w:szCs w:val="24"/>
            <w:vertAlign w:val="superscript"/>
          </w:rPr>
          <w:tag w:val="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"/>
          <w:id w:val="-2046815430"/>
          <w:placeholder>
            <w:docPart w:val="DefaultPlaceholder_-1854013440"/>
          </w:placeholder>
        </w:sdtPr>
        <w:sdtEndPr/>
        <w:sdtContent>
          <w:r w:rsidR="00D609C4" w:rsidRPr="00D609C4">
            <w:rPr>
              <w:rFonts w:ascii="Times New Roman" w:hAnsi="Times New Roman" w:cs="Times New Roman"/>
              <w:color w:val="000000"/>
              <w:sz w:val="24"/>
              <w:szCs w:val="24"/>
              <w:vertAlign w:val="superscript"/>
            </w:rPr>
            <w:t>8</w:t>
          </w:r>
        </w:sdtContent>
      </w:sdt>
      <w:r w:rsidR="00526FFB">
        <w:rPr>
          <w:rFonts w:ascii="Times New Roman" w:hAnsi="Times New Roman" w:cs="Times New Roman"/>
          <w:sz w:val="24"/>
          <w:szCs w:val="24"/>
        </w:rPr>
        <w:t xml:space="preserve">. An elevated BAG </w:t>
      </w:r>
      <w:r w:rsidR="002E4F4F">
        <w:rPr>
          <w:rFonts w:ascii="Times New Roman" w:hAnsi="Times New Roman" w:cs="Times New Roman"/>
          <w:sz w:val="24"/>
          <w:szCs w:val="24"/>
        </w:rPr>
        <w:t>may indicate</w:t>
      </w:r>
      <w:r w:rsidR="00526FFB">
        <w:rPr>
          <w:rFonts w:ascii="Times New Roman" w:hAnsi="Times New Roman" w:cs="Times New Roman"/>
          <w:sz w:val="24"/>
          <w:szCs w:val="24"/>
        </w:rPr>
        <w:t xml:space="preserve"> worse brain health </w:t>
      </w:r>
      <w:r w:rsidR="002E4F4F">
        <w:rPr>
          <w:rFonts w:ascii="Times New Roman" w:hAnsi="Times New Roman" w:cs="Times New Roman"/>
          <w:sz w:val="24"/>
          <w:szCs w:val="24"/>
        </w:rPr>
        <w:t>compared to normative training data</w:t>
      </w:r>
      <w:r w:rsidR="00526FFB">
        <w:rPr>
          <w:rFonts w:ascii="Times New Roman" w:hAnsi="Times New Roman" w:cs="Times New Roman"/>
          <w:sz w:val="24"/>
          <w:szCs w:val="24"/>
        </w:rPr>
        <w:t>.</w:t>
      </w:r>
      <w:r w:rsidR="00256D2D">
        <w:rPr>
          <w:rFonts w:ascii="Times New Roman" w:hAnsi="Times New Roman" w:cs="Times New Roman"/>
          <w:sz w:val="24"/>
          <w:szCs w:val="24"/>
        </w:rPr>
        <w:t xml:space="preserve"> </w:t>
      </w:r>
      <w:proofErr w:type="gramStart"/>
      <w:r w:rsidR="00256D2D">
        <w:rPr>
          <w:rFonts w:ascii="Times New Roman" w:hAnsi="Times New Roman" w:cs="Times New Roman"/>
          <w:sz w:val="24"/>
          <w:szCs w:val="24"/>
        </w:rPr>
        <w:t>(F</w:t>
      </w:r>
      <w:r w:rsidR="00526FFB">
        <w:rPr>
          <w:rFonts w:ascii="Times New Roman" w:hAnsi="Times New Roman" w:cs="Times New Roman"/>
          <w:sz w:val="24"/>
          <w:szCs w:val="24"/>
        </w:rPr>
        <w:t xml:space="preserve">) </w:t>
      </w:r>
      <w:r w:rsidR="0036679E">
        <w:rPr>
          <w:rFonts w:ascii="Times New Roman" w:hAnsi="Times New Roman" w:cs="Times New Roman"/>
          <w:sz w:val="24"/>
          <w:szCs w:val="24"/>
        </w:rPr>
        <w:t>Here</w:t>
      </w:r>
      <w:proofErr w:type="gramEnd"/>
      <w:r w:rsidR="0036679E">
        <w:rPr>
          <w:rFonts w:ascii="Times New Roman" w:hAnsi="Times New Roman" w:cs="Times New Roman"/>
          <w:sz w:val="24"/>
          <w:szCs w:val="24"/>
        </w:rPr>
        <w:t xml:space="preserve"> we ask, “What neighborhoods demonstrate an increased probability of high BAG classification?” </w:t>
      </w:r>
      <w:r w:rsidR="00526FFB">
        <w:rPr>
          <w:rFonts w:ascii="Times New Roman" w:hAnsi="Times New Roman" w:cs="Times New Roman"/>
          <w:sz w:val="24"/>
          <w:szCs w:val="24"/>
        </w:rPr>
        <w:t xml:space="preserve">We apply spatial analysis to identify “hot spots” where individuals have an increased probability of having a high BAG (as indicated by increasing color intensity). </w:t>
      </w:r>
      <w:r w:rsidR="00E939A1">
        <w:rPr>
          <w:rFonts w:ascii="Times New Roman" w:hAnsi="Times New Roman" w:cs="Times New Roman"/>
          <w:sz w:val="24"/>
          <w:szCs w:val="24"/>
        </w:rPr>
        <w:t>The white</w:t>
      </w:r>
      <w:r w:rsidR="002E4F4F">
        <w:rPr>
          <w:rFonts w:ascii="Times New Roman" w:hAnsi="Times New Roman" w:cs="Times New Roman"/>
          <w:sz w:val="24"/>
          <w:szCs w:val="24"/>
        </w:rPr>
        <w:t xml:space="preserve"> line outlines</w:t>
      </w:r>
      <w:r w:rsidR="00526FFB">
        <w:rPr>
          <w:rFonts w:ascii="Times New Roman" w:hAnsi="Times New Roman" w:cs="Times New Roman"/>
          <w:sz w:val="24"/>
          <w:szCs w:val="24"/>
        </w:rPr>
        <w:t xml:space="preserve"> </w:t>
      </w:r>
      <w:r w:rsidR="00E939A1">
        <w:rPr>
          <w:rFonts w:ascii="Times New Roman" w:hAnsi="Times New Roman" w:cs="Times New Roman"/>
          <w:sz w:val="24"/>
          <w:szCs w:val="24"/>
        </w:rPr>
        <w:t>an</w:t>
      </w:r>
      <w:r w:rsidR="00526FFB">
        <w:rPr>
          <w:rFonts w:ascii="Times New Roman" w:hAnsi="Times New Roman" w:cs="Times New Roman"/>
          <w:sz w:val="24"/>
          <w:szCs w:val="24"/>
        </w:rPr>
        <w:t xml:space="preserve"> area in North St. Louis and </w:t>
      </w:r>
      <w:r w:rsidR="00E939A1">
        <w:rPr>
          <w:rFonts w:ascii="Times New Roman" w:hAnsi="Times New Roman" w:cs="Times New Roman"/>
          <w:sz w:val="24"/>
          <w:szCs w:val="24"/>
        </w:rPr>
        <w:t>two areas</w:t>
      </w:r>
      <w:r w:rsidR="00526FFB">
        <w:rPr>
          <w:rFonts w:ascii="Times New Roman" w:hAnsi="Times New Roman" w:cs="Times New Roman"/>
          <w:sz w:val="24"/>
          <w:szCs w:val="24"/>
        </w:rPr>
        <w:t xml:space="preserve"> in South St. Louis </w:t>
      </w:r>
      <w:r w:rsidR="0036679E">
        <w:rPr>
          <w:rFonts w:ascii="Times New Roman" w:hAnsi="Times New Roman" w:cs="Times New Roman"/>
          <w:sz w:val="24"/>
          <w:szCs w:val="24"/>
        </w:rPr>
        <w:t xml:space="preserve">where individuals are significantly more likely </w:t>
      </w:r>
      <w:r w:rsidR="002E4F4F">
        <w:rPr>
          <w:rFonts w:ascii="Times New Roman" w:hAnsi="Times New Roman" w:cs="Times New Roman"/>
          <w:sz w:val="24"/>
          <w:szCs w:val="24"/>
        </w:rPr>
        <w:t xml:space="preserve">(p &lt; 0.05) </w:t>
      </w:r>
      <w:r w:rsidR="0036679E">
        <w:rPr>
          <w:rFonts w:ascii="Times New Roman" w:hAnsi="Times New Roman" w:cs="Times New Roman"/>
          <w:sz w:val="24"/>
          <w:szCs w:val="24"/>
        </w:rPr>
        <w:t>to have an elevated BAG.</w:t>
      </w:r>
      <w:bookmarkStart w:id="0" w:name="_GoBack"/>
      <w:bookmarkEnd w:id="0"/>
    </w:p>
    <w:sectPr w:rsidR="00634322">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4FB2E" w16cex:dateUtc="2022-05-18T17:03:00Z"/>
  <w16cex:commentExtensible w16cex:durableId="2634FD40" w16cex:dateUtc="2022-05-22T23:19:00Z"/>
  <w16cex:commentExtensible w16cex:durableId="2634FB2F" w16cex:dateUtc="2022-05-16T02:48:00Z"/>
  <w16cex:commentExtensible w16cex:durableId="2634FB30" w16cex:dateUtc="2022-05-17T18:04:00Z"/>
  <w16cex:commentExtensible w16cex:durableId="2634FCC9" w16cex:dateUtc="2022-05-22T23:17:00Z"/>
  <w16cex:commentExtensible w16cex:durableId="2634FCEC" w16cex:dateUtc="2022-05-22T23:18:00Z"/>
  <w16cex:commentExtensible w16cex:durableId="2634FD25" w16cex:dateUtc="2022-05-22T23:19:00Z"/>
  <w16cex:commentExtensible w16cex:durableId="2634FB31" w16cex:dateUtc="2022-05-16T02:45:00Z"/>
  <w16cex:commentExtensible w16cex:durableId="2634FB32" w16cex:dateUtc="2022-05-18T17:04:00Z"/>
  <w16cex:commentExtensible w16cex:durableId="263507E9" w16cex:dateUtc="2022-05-23T00:05:00Z"/>
  <w16cex:commentExtensible w16cex:durableId="2634FB33" w16cex:dateUtc="2022-05-16T13:01:00Z"/>
  <w16cex:commentExtensible w16cex:durableId="2635EE9D" w16cex:dateUtc="2022-05-23T16:29:00Z"/>
  <w16cex:commentExtensible w16cex:durableId="2634FB34" w16cex:dateUtc="2022-05-16T13:02:00Z"/>
  <w16cex:commentExtensible w16cex:durableId="2634FB35" w16cex:dateUtc="2022-05-17T19:24:00Z"/>
  <w16cex:commentExtensible w16cex:durableId="26350870" w16cex:dateUtc="2022-05-23T00:07:00Z"/>
  <w16cex:commentExtensible w16cex:durableId="2634FB36" w16cex:dateUtc="2022-05-18T15:41:00Z"/>
  <w16cex:commentExtensible w16cex:durableId="26350A4F" w16cex:dateUtc="2022-05-23T00:15:00Z"/>
  <w16cex:commentExtensible w16cex:durableId="26350AEC" w16cex:dateUtc="2022-05-23T00:18:00Z"/>
  <w16cex:commentExtensible w16cex:durableId="2634FB37" w16cex:dateUtc="2022-05-16T13:09:00Z"/>
  <w16cex:commentExtensible w16cex:durableId="2634FB38" w16cex:dateUtc="2022-05-17T18:45:00Z"/>
  <w16cex:commentExtensible w16cex:durableId="2634FB39" w16cex:dateUtc="2022-05-16T13:10:00Z"/>
  <w16cex:commentExtensible w16cex:durableId="2634FB3A" w16cex:dateUtc="2022-05-18T15:48:00Z"/>
  <w16cex:commentExtensible w16cex:durableId="2635A226" w16cex:dateUtc="2022-05-23T11:03:00Z"/>
  <w16cex:commentExtensible w16cex:durableId="2635A2FE" w16cex:dateUtc="2022-05-23T11:06:00Z"/>
  <w16cex:commentExtensible w16cex:durableId="26359DD2" w16cex:dateUtc="2022-05-23T10:44:00Z"/>
  <w16cex:commentExtensible w16cex:durableId="26350CD9" w16cex:dateUtc="2022-05-23T00:26:00Z"/>
  <w16cex:commentExtensible w16cex:durableId="26350D0F" w16cex:dateUtc="2022-05-23T00:27:00Z"/>
  <w16cex:commentExtensible w16cex:durableId="2634FB3B" w16cex:dateUtc="2022-05-18T13:25:00Z"/>
  <w16cex:commentExtensible w16cex:durableId="2635AFE7" w16cex:dateUtc="2022-05-23T12:01:00Z"/>
  <w16cex:commentExtensible w16cex:durableId="2635B032" w16cex:dateUtc="2022-05-23T12:03:00Z"/>
  <w16cex:commentExtensible w16cex:durableId="2634FB3C" w16cex:dateUtc="2022-05-16T15:37:00Z"/>
  <w16cex:commentExtensible w16cex:durableId="2634FB3D" w16cex:dateUtc="2022-05-17T18:42:00Z"/>
  <w16cex:commentExtensible w16cex:durableId="2634FB3E" w16cex:dateUtc="2022-05-16T15:41:00Z"/>
  <w16cex:commentExtensible w16cex:durableId="2634FB3F" w16cex:dateUtc="2022-05-17T18:43:00Z"/>
  <w16cex:commentExtensible w16cex:durableId="2634FB40" w16cex:dateUtc="2022-05-16T15:41:00Z"/>
  <w16cex:commentExtensible w16cex:durableId="2634FB41" w16cex:dateUtc="2022-05-18T13:31:00Z"/>
  <w16cex:commentExtensible w16cex:durableId="2634FB42" w16cex:dateUtc="2022-05-16T15:43:00Z"/>
  <w16cex:commentExtensible w16cex:durableId="2635EF9E" w16cex:dateUtc="2022-05-23T16:33:00Z"/>
  <w16cex:commentExtensible w16cex:durableId="2635B0FE" w16cex:dateUtc="2022-05-23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C255A3" w16cid:durableId="2634FB2E"/>
  <w16cid:commentId w16cid:paraId="1473C0CF" w16cid:durableId="2634FD40"/>
  <w16cid:commentId w16cid:paraId="2632330C" w16cid:durableId="2634FB2F"/>
  <w16cid:commentId w16cid:paraId="172708A0" w16cid:durableId="2634FB30"/>
  <w16cid:commentId w16cid:paraId="39D4D2C4" w16cid:durableId="2634FCC9"/>
  <w16cid:commentId w16cid:paraId="5CD1CB34" w16cid:durableId="2634FCEC"/>
  <w16cid:commentId w16cid:paraId="33E951F0" w16cid:durableId="2634FD25"/>
  <w16cid:commentId w16cid:paraId="60304775" w16cid:durableId="2634FB31"/>
  <w16cid:commentId w16cid:paraId="07A4B4CF" w16cid:durableId="2634FB32"/>
  <w16cid:commentId w16cid:paraId="7DBB31D8" w16cid:durableId="263507E9"/>
  <w16cid:commentId w16cid:paraId="1873A621" w16cid:durableId="2634FB33"/>
  <w16cid:commentId w16cid:paraId="3CC4E34B" w16cid:durableId="2635EE9D"/>
  <w16cid:commentId w16cid:paraId="01A4D6BC" w16cid:durableId="2634FB34"/>
  <w16cid:commentId w16cid:paraId="4EAFF81D" w16cid:durableId="2634FB35"/>
  <w16cid:commentId w16cid:paraId="43FBDAD8" w16cid:durableId="26350870"/>
  <w16cid:commentId w16cid:paraId="748BDFE1" w16cid:durableId="2634FB36"/>
  <w16cid:commentId w16cid:paraId="0A88D8BE" w16cid:durableId="26350A4F"/>
  <w16cid:commentId w16cid:paraId="77A44861" w16cid:durableId="26350AEC"/>
  <w16cid:commentId w16cid:paraId="64D15FA4" w16cid:durableId="2634FB37"/>
  <w16cid:commentId w16cid:paraId="24C88C94" w16cid:durableId="2634FB38"/>
  <w16cid:commentId w16cid:paraId="73B487A4" w16cid:durableId="2634FB39"/>
  <w16cid:commentId w16cid:paraId="12F93DE4" w16cid:durableId="2634FB3A"/>
  <w16cid:commentId w16cid:paraId="4982CD11" w16cid:durableId="2635A226"/>
  <w16cid:commentId w16cid:paraId="04E303BB" w16cid:durableId="2635A2FE"/>
  <w16cid:commentId w16cid:paraId="686EF910" w16cid:durableId="26359DD2"/>
  <w16cid:commentId w16cid:paraId="2DE12278" w16cid:durableId="26350CD9"/>
  <w16cid:commentId w16cid:paraId="0E43AFB0" w16cid:durableId="26350D0F"/>
  <w16cid:commentId w16cid:paraId="76FAE2F6" w16cid:durableId="2634FB3B"/>
  <w16cid:commentId w16cid:paraId="0F09FEB9" w16cid:durableId="2635AFE7"/>
  <w16cid:commentId w16cid:paraId="73C5798F" w16cid:durableId="2635B032"/>
  <w16cid:commentId w16cid:paraId="67378863" w16cid:durableId="2634FB3C"/>
  <w16cid:commentId w16cid:paraId="02DFDB32" w16cid:durableId="2634FB3D"/>
  <w16cid:commentId w16cid:paraId="2973B171" w16cid:durableId="2634FB3E"/>
  <w16cid:commentId w16cid:paraId="48862C19" w16cid:durableId="2634FB3F"/>
  <w16cid:commentId w16cid:paraId="152215AC" w16cid:durableId="2634FB40"/>
  <w16cid:commentId w16cid:paraId="72AEC33C" w16cid:durableId="2634FB41"/>
  <w16cid:commentId w16cid:paraId="15FD8F58" w16cid:durableId="2634FB42"/>
  <w16cid:commentId w16cid:paraId="4C4CB55E" w16cid:durableId="2635EF9E"/>
  <w16cid:commentId w16cid:paraId="3F044CDE" w16cid:durableId="2635B0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D0C36"/>
    <w:multiLevelType w:val="multilevel"/>
    <w:tmpl w:val="4F20F6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B863151"/>
    <w:multiLevelType w:val="multilevel"/>
    <w:tmpl w:val="45BA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11837"/>
    <w:multiLevelType w:val="hybridMultilevel"/>
    <w:tmpl w:val="6DAE4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C18F8"/>
    <w:multiLevelType w:val="hybridMultilevel"/>
    <w:tmpl w:val="0C24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44255"/>
    <w:multiLevelType w:val="hybridMultilevel"/>
    <w:tmpl w:val="4A86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B4F"/>
    <w:rsid w:val="000001B8"/>
    <w:rsid w:val="00005208"/>
    <w:rsid w:val="00032DE0"/>
    <w:rsid w:val="00035AE5"/>
    <w:rsid w:val="0003726C"/>
    <w:rsid w:val="00053F62"/>
    <w:rsid w:val="00083794"/>
    <w:rsid w:val="000D1837"/>
    <w:rsid w:val="000F6981"/>
    <w:rsid w:val="00103241"/>
    <w:rsid w:val="00114219"/>
    <w:rsid w:val="00120144"/>
    <w:rsid w:val="00136CA3"/>
    <w:rsid w:val="00145876"/>
    <w:rsid w:val="0015131A"/>
    <w:rsid w:val="001533E9"/>
    <w:rsid w:val="0016045B"/>
    <w:rsid w:val="00174211"/>
    <w:rsid w:val="00190EF9"/>
    <w:rsid w:val="001A7394"/>
    <w:rsid w:val="001D31EE"/>
    <w:rsid w:val="001E3CE3"/>
    <w:rsid w:val="001F4A1F"/>
    <w:rsid w:val="0020084D"/>
    <w:rsid w:val="002129B1"/>
    <w:rsid w:val="0024341C"/>
    <w:rsid w:val="00256D2D"/>
    <w:rsid w:val="00270C35"/>
    <w:rsid w:val="00272964"/>
    <w:rsid w:val="002A6AD8"/>
    <w:rsid w:val="002C3B9D"/>
    <w:rsid w:val="002C6CC7"/>
    <w:rsid w:val="002E4F4F"/>
    <w:rsid w:val="002E6EC8"/>
    <w:rsid w:val="002F1470"/>
    <w:rsid w:val="00303342"/>
    <w:rsid w:val="00320FA1"/>
    <w:rsid w:val="00325A5E"/>
    <w:rsid w:val="0036679E"/>
    <w:rsid w:val="00367B1E"/>
    <w:rsid w:val="003867D6"/>
    <w:rsid w:val="00390E9E"/>
    <w:rsid w:val="003936E8"/>
    <w:rsid w:val="003D3645"/>
    <w:rsid w:val="003E1706"/>
    <w:rsid w:val="003E1EAD"/>
    <w:rsid w:val="003E7007"/>
    <w:rsid w:val="00410D5C"/>
    <w:rsid w:val="00435142"/>
    <w:rsid w:val="0043574A"/>
    <w:rsid w:val="00473C4B"/>
    <w:rsid w:val="004A1E58"/>
    <w:rsid w:val="004E1E2B"/>
    <w:rsid w:val="004E2AB8"/>
    <w:rsid w:val="005022EF"/>
    <w:rsid w:val="005044C5"/>
    <w:rsid w:val="0051111A"/>
    <w:rsid w:val="00526FFB"/>
    <w:rsid w:val="00533D1E"/>
    <w:rsid w:val="00545C31"/>
    <w:rsid w:val="0057421F"/>
    <w:rsid w:val="00576D01"/>
    <w:rsid w:val="00582724"/>
    <w:rsid w:val="005A1866"/>
    <w:rsid w:val="005C5A90"/>
    <w:rsid w:val="005D17CA"/>
    <w:rsid w:val="005E170C"/>
    <w:rsid w:val="005E1B5C"/>
    <w:rsid w:val="005E33BD"/>
    <w:rsid w:val="005F7D0C"/>
    <w:rsid w:val="00634322"/>
    <w:rsid w:val="00640969"/>
    <w:rsid w:val="00652817"/>
    <w:rsid w:val="006537D0"/>
    <w:rsid w:val="00656526"/>
    <w:rsid w:val="00665ED3"/>
    <w:rsid w:val="00677FF1"/>
    <w:rsid w:val="006839B2"/>
    <w:rsid w:val="00683DBE"/>
    <w:rsid w:val="006A7C10"/>
    <w:rsid w:val="006D775E"/>
    <w:rsid w:val="00701626"/>
    <w:rsid w:val="00710085"/>
    <w:rsid w:val="007168F7"/>
    <w:rsid w:val="00732F17"/>
    <w:rsid w:val="00743CC4"/>
    <w:rsid w:val="007617D3"/>
    <w:rsid w:val="00767C58"/>
    <w:rsid w:val="00780218"/>
    <w:rsid w:val="00786B4F"/>
    <w:rsid w:val="007966F7"/>
    <w:rsid w:val="007B2104"/>
    <w:rsid w:val="007D62A6"/>
    <w:rsid w:val="007E6F5B"/>
    <w:rsid w:val="007F3025"/>
    <w:rsid w:val="00813D42"/>
    <w:rsid w:val="0081463A"/>
    <w:rsid w:val="00836786"/>
    <w:rsid w:val="008375AF"/>
    <w:rsid w:val="008460FE"/>
    <w:rsid w:val="0085117B"/>
    <w:rsid w:val="008605A8"/>
    <w:rsid w:val="008611A7"/>
    <w:rsid w:val="00870A1E"/>
    <w:rsid w:val="008758A1"/>
    <w:rsid w:val="008809E3"/>
    <w:rsid w:val="008974C8"/>
    <w:rsid w:val="008A50FF"/>
    <w:rsid w:val="008B165F"/>
    <w:rsid w:val="008B6C7A"/>
    <w:rsid w:val="008C0D07"/>
    <w:rsid w:val="00922BAA"/>
    <w:rsid w:val="0094187F"/>
    <w:rsid w:val="00947CFD"/>
    <w:rsid w:val="0096596E"/>
    <w:rsid w:val="009A2D4E"/>
    <w:rsid w:val="009F5CF4"/>
    <w:rsid w:val="00A25450"/>
    <w:rsid w:val="00A33A11"/>
    <w:rsid w:val="00A63EE4"/>
    <w:rsid w:val="00A9372C"/>
    <w:rsid w:val="00AA2C25"/>
    <w:rsid w:val="00AA69BD"/>
    <w:rsid w:val="00AB2BA8"/>
    <w:rsid w:val="00AB3CF3"/>
    <w:rsid w:val="00AB57E2"/>
    <w:rsid w:val="00AE1CDE"/>
    <w:rsid w:val="00AF5412"/>
    <w:rsid w:val="00B01CB2"/>
    <w:rsid w:val="00B121DE"/>
    <w:rsid w:val="00B42EE7"/>
    <w:rsid w:val="00B5619E"/>
    <w:rsid w:val="00B56F96"/>
    <w:rsid w:val="00B57DB3"/>
    <w:rsid w:val="00B62745"/>
    <w:rsid w:val="00BA14B4"/>
    <w:rsid w:val="00BA272B"/>
    <w:rsid w:val="00BC63B7"/>
    <w:rsid w:val="00C02C4D"/>
    <w:rsid w:val="00C12174"/>
    <w:rsid w:val="00C4061A"/>
    <w:rsid w:val="00C53465"/>
    <w:rsid w:val="00C55D16"/>
    <w:rsid w:val="00C601AB"/>
    <w:rsid w:val="00C7622C"/>
    <w:rsid w:val="00C77602"/>
    <w:rsid w:val="00C86980"/>
    <w:rsid w:val="00CA0DB3"/>
    <w:rsid w:val="00CB60E0"/>
    <w:rsid w:val="00CD7CFE"/>
    <w:rsid w:val="00CE3657"/>
    <w:rsid w:val="00CF1720"/>
    <w:rsid w:val="00D04E8A"/>
    <w:rsid w:val="00D609C4"/>
    <w:rsid w:val="00D77C19"/>
    <w:rsid w:val="00DA0B9F"/>
    <w:rsid w:val="00DB4968"/>
    <w:rsid w:val="00DD679B"/>
    <w:rsid w:val="00E37355"/>
    <w:rsid w:val="00E53553"/>
    <w:rsid w:val="00E939A1"/>
    <w:rsid w:val="00EA5854"/>
    <w:rsid w:val="00EB2496"/>
    <w:rsid w:val="00ED7D57"/>
    <w:rsid w:val="00EF779F"/>
    <w:rsid w:val="00F01936"/>
    <w:rsid w:val="00F061FF"/>
    <w:rsid w:val="00F24391"/>
    <w:rsid w:val="00F5384B"/>
    <w:rsid w:val="00F6370D"/>
    <w:rsid w:val="00F93DF9"/>
    <w:rsid w:val="00FA208A"/>
    <w:rsid w:val="00FB1FCA"/>
    <w:rsid w:val="00FB699E"/>
    <w:rsid w:val="00FC3E34"/>
    <w:rsid w:val="00FD3165"/>
    <w:rsid w:val="00FF5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BF9B"/>
  <w15:chartTrackingRefBased/>
  <w15:docId w15:val="{D3586DA2-9D9F-491A-B394-EBB90C44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876"/>
    <w:pPr>
      <w:ind w:left="720"/>
      <w:contextualSpacing/>
    </w:pPr>
  </w:style>
  <w:style w:type="character" w:styleId="Hyperlink">
    <w:name w:val="Hyperlink"/>
    <w:basedOn w:val="DefaultParagraphFont"/>
    <w:uiPriority w:val="99"/>
    <w:unhideWhenUsed/>
    <w:rsid w:val="00145876"/>
    <w:rPr>
      <w:color w:val="0563C1" w:themeColor="hyperlink"/>
      <w:u w:val="single"/>
    </w:rPr>
  </w:style>
  <w:style w:type="character" w:styleId="CommentReference">
    <w:name w:val="annotation reference"/>
    <w:basedOn w:val="DefaultParagraphFont"/>
    <w:uiPriority w:val="99"/>
    <w:semiHidden/>
    <w:unhideWhenUsed/>
    <w:rsid w:val="00053F62"/>
    <w:rPr>
      <w:sz w:val="16"/>
      <w:szCs w:val="16"/>
    </w:rPr>
  </w:style>
  <w:style w:type="paragraph" w:styleId="CommentText">
    <w:name w:val="annotation text"/>
    <w:basedOn w:val="Normal"/>
    <w:link w:val="CommentTextChar"/>
    <w:uiPriority w:val="99"/>
    <w:semiHidden/>
    <w:unhideWhenUsed/>
    <w:rsid w:val="00053F62"/>
    <w:pPr>
      <w:spacing w:line="240" w:lineRule="auto"/>
    </w:pPr>
    <w:rPr>
      <w:sz w:val="20"/>
      <w:szCs w:val="20"/>
    </w:rPr>
  </w:style>
  <w:style w:type="character" w:customStyle="1" w:styleId="CommentTextChar">
    <w:name w:val="Comment Text Char"/>
    <w:basedOn w:val="DefaultParagraphFont"/>
    <w:link w:val="CommentText"/>
    <w:uiPriority w:val="99"/>
    <w:semiHidden/>
    <w:rsid w:val="00053F62"/>
    <w:rPr>
      <w:sz w:val="20"/>
      <w:szCs w:val="20"/>
    </w:rPr>
  </w:style>
  <w:style w:type="paragraph" w:styleId="CommentSubject">
    <w:name w:val="annotation subject"/>
    <w:basedOn w:val="CommentText"/>
    <w:next w:val="CommentText"/>
    <w:link w:val="CommentSubjectChar"/>
    <w:uiPriority w:val="99"/>
    <w:semiHidden/>
    <w:unhideWhenUsed/>
    <w:rsid w:val="00053F62"/>
    <w:rPr>
      <w:b/>
      <w:bCs/>
    </w:rPr>
  </w:style>
  <w:style w:type="character" w:customStyle="1" w:styleId="CommentSubjectChar">
    <w:name w:val="Comment Subject Char"/>
    <w:basedOn w:val="CommentTextChar"/>
    <w:link w:val="CommentSubject"/>
    <w:uiPriority w:val="99"/>
    <w:semiHidden/>
    <w:rsid w:val="00053F62"/>
    <w:rPr>
      <w:b/>
      <w:bCs/>
      <w:sz w:val="20"/>
      <w:szCs w:val="20"/>
    </w:rPr>
  </w:style>
  <w:style w:type="paragraph" w:styleId="BalloonText">
    <w:name w:val="Balloon Text"/>
    <w:basedOn w:val="Normal"/>
    <w:link w:val="BalloonTextChar"/>
    <w:uiPriority w:val="99"/>
    <w:semiHidden/>
    <w:unhideWhenUsed/>
    <w:rsid w:val="00053F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F62"/>
    <w:rPr>
      <w:rFonts w:ascii="Segoe UI" w:hAnsi="Segoe UI" w:cs="Segoe UI"/>
      <w:sz w:val="18"/>
      <w:szCs w:val="18"/>
    </w:rPr>
  </w:style>
  <w:style w:type="character" w:styleId="PlaceholderText">
    <w:name w:val="Placeholder Text"/>
    <w:basedOn w:val="DefaultParagraphFont"/>
    <w:uiPriority w:val="99"/>
    <w:semiHidden/>
    <w:rsid w:val="007168F7"/>
    <w:rPr>
      <w:color w:val="808080"/>
    </w:rPr>
  </w:style>
  <w:style w:type="character" w:styleId="FollowedHyperlink">
    <w:name w:val="FollowedHyperlink"/>
    <w:basedOn w:val="DefaultParagraphFont"/>
    <w:uiPriority w:val="99"/>
    <w:semiHidden/>
    <w:unhideWhenUsed/>
    <w:rsid w:val="00B56F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6298">
      <w:bodyDiv w:val="1"/>
      <w:marLeft w:val="0"/>
      <w:marRight w:val="0"/>
      <w:marTop w:val="0"/>
      <w:marBottom w:val="0"/>
      <w:divBdr>
        <w:top w:val="none" w:sz="0" w:space="0" w:color="auto"/>
        <w:left w:val="none" w:sz="0" w:space="0" w:color="auto"/>
        <w:bottom w:val="none" w:sz="0" w:space="0" w:color="auto"/>
        <w:right w:val="none" w:sz="0" w:space="0" w:color="auto"/>
      </w:divBdr>
    </w:div>
    <w:div w:id="91634616">
      <w:bodyDiv w:val="1"/>
      <w:marLeft w:val="0"/>
      <w:marRight w:val="0"/>
      <w:marTop w:val="0"/>
      <w:marBottom w:val="0"/>
      <w:divBdr>
        <w:top w:val="none" w:sz="0" w:space="0" w:color="auto"/>
        <w:left w:val="none" w:sz="0" w:space="0" w:color="auto"/>
        <w:bottom w:val="none" w:sz="0" w:space="0" w:color="auto"/>
        <w:right w:val="none" w:sz="0" w:space="0" w:color="auto"/>
      </w:divBdr>
      <w:divsChild>
        <w:div w:id="617417090">
          <w:marLeft w:val="640"/>
          <w:marRight w:val="0"/>
          <w:marTop w:val="0"/>
          <w:marBottom w:val="0"/>
          <w:divBdr>
            <w:top w:val="none" w:sz="0" w:space="0" w:color="auto"/>
            <w:left w:val="none" w:sz="0" w:space="0" w:color="auto"/>
            <w:bottom w:val="none" w:sz="0" w:space="0" w:color="auto"/>
            <w:right w:val="none" w:sz="0" w:space="0" w:color="auto"/>
          </w:divBdr>
        </w:div>
        <w:div w:id="1323435092">
          <w:marLeft w:val="640"/>
          <w:marRight w:val="0"/>
          <w:marTop w:val="0"/>
          <w:marBottom w:val="0"/>
          <w:divBdr>
            <w:top w:val="none" w:sz="0" w:space="0" w:color="auto"/>
            <w:left w:val="none" w:sz="0" w:space="0" w:color="auto"/>
            <w:bottom w:val="none" w:sz="0" w:space="0" w:color="auto"/>
            <w:right w:val="none" w:sz="0" w:space="0" w:color="auto"/>
          </w:divBdr>
        </w:div>
        <w:div w:id="182062409">
          <w:marLeft w:val="640"/>
          <w:marRight w:val="0"/>
          <w:marTop w:val="0"/>
          <w:marBottom w:val="0"/>
          <w:divBdr>
            <w:top w:val="none" w:sz="0" w:space="0" w:color="auto"/>
            <w:left w:val="none" w:sz="0" w:space="0" w:color="auto"/>
            <w:bottom w:val="none" w:sz="0" w:space="0" w:color="auto"/>
            <w:right w:val="none" w:sz="0" w:space="0" w:color="auto"/>
          </w:divBdr>
        </w:div>
        <w:div w:id="686059088">
          <w:marLeft w:val="640"/>
          <w:marRight w:val="0"/>
          <w:marTop w:val="0"/>
          <w:marBottom w:val="0"/>
          <w:divBdr>
            <w:top w:val="none" w:sz="0" w:space="0" w:color="auto"/>
            <w:left w:val="none" w:sz="0" w:space="0" w:color="auto"/>
            <w:bottom w:val="none" w:sz="0" w:space="0" w:color="auto"/>
            <w:right w:val="none" w:sz="0" w:space="0" w:color="auto"/>
          </w:divBdr>
        </w:div>
        <w:div w:id="594896778">
          <w:marLeft w:val="640"/>
          <w:marRight w:val="0"/>
          <w:marTop w:val="0"/>
          <w:marBottom w:val="0"/>
          <w:divBdr>
            <w:top w:val="none" w:sz="0" w:space="0" w:color="auto"/>
            <w:left w:val="none" w:sz="0" w:space="0" w:color="auto"/>
            <w:bottom w:val="none" w:sz="0" w:space="0" w:color="auto"/>
            <w:right w:val="none" w:sz="0" w:space="0" w:color="auto"/>
          </w:divBdr>
        </w:div>
        <w:div w:id="837231362">
          <w:marLeft w:val="640"/>
          <w:marRight w:val="0"/>
          <w:marTop w:val="0"/>
          <w:marBottom w:val="0"/>
          <w:divBdr>
            <w:top w:val="none" w:sz="0" w:space="0" w:color="auto"/>
            <w:left w:val="none" w:sz="0" w:space="0" w:color="auto"/>
            <w:bottom w:val="none" w:sz="0" w:space="0" w:color="auto"/>
            <w:right w:val="none" w:sz="0" w:space="0" w:color="auto"/>
          </w:divBdr>
        </w:div>
        <w:div w:id="620965980">
          <w:marLeft w:val="640"/>
          <w:marRight w:val="0"/>
          <w:marTop w:val="0"/>
          <w:marBottom w:val="0"/>
          <w:divBdr>
            <w:top w:val="none" w:sz="0" w:space="0" w:color="auto"/>
            <w:left w:val="none" w:sz="0" w:space="0" w:color="auto"/>
            <w:bottom w:val="none" w:sz="0" w:space="0" w:color="auto"/>
            <w:right w:val="none" w:sz="0" w:space="0" w:color="auto"/>
          </w:divBdr>
        </w:div>
        <w:div w:id="1632709426">
          <w:marLeft w:val="640"/>
          <w:marRight w:val="0"/>
          <w:marTop w:val="0"/>
          <w:marBottom w:val="0"/>
          <w:divBdr>
            <w:top w:val="none" w:sz="0" w:space="0" w:color="auto"/>
            <w:left w:val="none" w:sz="0" w:space="0" w:color="auto"/>
            <w:bottom w:val="none" w:sz="0" w:space="0" w:color="auto"/>
            <w:right w:val="none" w:sz="0" w:space="0" w:color="auto"/>
          </w:divBdr>
        </w:div>
        <w:div w:id="794059132">
          <w:marLeft w:val="640"/>
          <w:marRight w:val="0"/>
          <w:marTop w:val="0"/>
          <w:marBottom w:val="0"/>
          <w:divBdr>
            <w:top w:val="none" w:sz="0" w:space="0" w:color="auto"/>
            <w:left w:val="none" w:sz="0" w:space="0" w:color="auto"/>
            <w:bottom w:val="none" w:sz="0" w:space="0" w:color="auto"/>
            <w:right w:val="none" w:sz="0" w:space="0" w:color="auto"/>
          </w:divBdr>
        </w:div>
        <w:div w:id="1879314965">
          <w:marLeft w:val="640"/>
          <w:marRight w:val="0"/>
          <w:marTop w:val="0"/>
          <w:marBottom w:val="0"/>
          <w:divBdr>
            <w:top w:val="none" w:sz="0" w:space="0" w:color="auto"/>
            <w:left w:val="none" w:sz="0" w:space="0" w:color="auto"/>
            <w:bottom w:val="none" w:sz="0" w:space="0" w:color="auto"/>
            <w:right w:val="none" w:sz="0" w:space="0" w:color="auto"/>
          </w:divBdr>
        </w:div>
        <w:div w:id="1329290965">
          <w:marLeft w:val="640"/>
          <w:marRight w:val="0"/>
          <w:marTop w:val="0"/>
          <w:marBottom w:val="0"/>
          <w:divBdr>
            <w:top w:val="none" w:sz="0" w:space="0" w:color="auto"/>
            <w:left w:val="none" w:sz="0" w:space="0" w:color="auto"/>
            <w:bottom w:val="none" w:sz="0" w:space="0" w:color="auto"/>
            <w:right w:val="none" w:sz="0" w:space="0" w:color="auto"/>
          </w:divBdr>
        </w:div>
        <w:div w:id="583342760">
          <w:marLeft w:val="640"/>
          <w:marRight w:val="0"/>
          <w:marTop w:val="0"/>
          <w:marBottom w:val="0"/>
          <w:divBdr>
            <w:top w:val="none" w:sz="0" w:space="0" w:color="auto"/>
            <w:left w:val="none" w:sz="0" w:space="0" w:color="auto"/>
            <w:bottom w:val="none" w:sz="0" w:space="0" w:color="auto"/>
            <w:right w:val="none" w:sz="0" w:space="0" w:color="auto"/>
          </w:divBdr>
        </w:div>
        <w:div w:id="850727698">
          <w:marLeft w:val="640"/>
          <w:marRight w:val="0"/>
          <w:marTop w:val="0"/>
          <w:marBottom w:val="0"/>
          <w:divBdr>
            <w:top w:val="none" w:sz="0" w:space="0" w:color="auto"/>
            <w:left w:val="none" w:sz="0" w:space="0" w:color="auto"/>
            <w:bottom w:val="none" w:sz="0" w:space="0" w:color="auto"/>
            <w:right w:val="none" w:sz="0" w:space="0" w:color="auto"/>
          </w:divBdr>
        </w:div>
        <w:div w:id="374238301">
          <w:marLeft w:val="640"/>
          <w:marRight w:val="0"/>
          <w:marTop w:val="0"/>
          <w:marBottom w:val="0"/>
          <w:divBdr>
            <w:top w:val="none" w:sz="0" w:space="0" w:color="auto"/>
            <w:left w:val="none" w:sz="0" w:space="0" w:color="auto"/>
            <w:bottom w:val="none" w:sz="0" w:space="0" w:color="auto"/>
            <w:right w:val="none" w:sz="0" w:space="0" w:color="auto"/>
          </w:divBdr>
        </w:div>
        <w:div w:id="1465663489">
          <w:marLeft w:val="640"/>
          <w:marRight w:val="0"/>
          <w:marTop w:val="0"/>
          <w:marBottom w:val="0"/>
          <w:divBdr>
            <w:top w:val="none" w:sz="0" w:space="0" w:color="auto"/>
            <w:left w:val="none" w:sz="0" w:space="0" w:color="auto"/>
            <w:bottom w:val="none" w:sz="0" w:space="0" w:color="auto"/>
            <w:right w:val="none" w:sz="0" w:space="0" w:color="auto"/>
          </w:divBdr>
        </w:div>
        <w:div w:id="184370004">
          <w:marLeft w:val="640"/>
          <w:marRight w:val="0"/>
          <w:marTop w:val="0"/>
          <w:marBottom w:val="0"/>
          <w:divBdr>
            <w:top w:val="none" w:sz="0" w:space="0" w:color="auto"/>
            <w:left w:val="none" w:sz="0" w:space="0" w:color="auto"/>
            <w:bottom w:val="none" w:sz="0" w:space="0" w:color="auto"/>
            <w:right w:val="none" w:sz="0" w:space="0" w:color="auto"/>
          </w:divBdr>
        </w:div>
        <w:div w:id="1999721197">
          <w:marLeft w:val="640"/>
          <w:marRight w:val="0"/>
          <w:marTop w:val="0"/>
          <w:marBottom w:val="0"/>
          <w:divBdr>
            <w:top w:val="none" w:sz="0" w:space="0" w:color="auto"/>
            <w:left w:val="none" w:sz="0" w:space="0" w:color="auto"/>
            <w:bottom w:val="none" w:sz="0" w:space="0" w:color="auto"/>
            <w:right w:val="none" w:sz="0" w:space="0" w:color="auto"/>
          </w:divBdr>
        </w:div>
        <w:div w:id="2116054968">
          <w:marLeft w:val="640"/>
          <w:marRight w:val="0"/>
          <w:marTop w:val="0"/>
          <w:marBottom w:val="0"/>
          <w:divBdr>
            <w:top w:val="none" w:sz="0" w:space="0" w:color="auto"/>
            <w:left w:val="none" w:sz="0" w:space="0" w:color="auto"/>
            <w:bottom w:val="none" w:sz="0" w:space="0" w:color="auto"/>
            <w:right w:val="none" w:sz="0" w:space="0" w:color="auto"/>
          </w:divBdr>
        </w:div>
        <w:div w:id="16086929">
          <w:marLeft w:val="640"/>
          <w:marRight w:val="0"/>
          <w:marTop w:val="0"/>
          <w:marBottom w:val="0"/>
          <w:divBdr>
            <w:top w:val="none" w:sz="0" w:space="0" w:color="auto"/>
            <w:left w:val="none" w:sz="0" w:space="0" w:color="auto"/>
            <w:bottom w:val="none" w:sz="0" w:space="0" w:color="auto"/>
            <w:right w:val="none" w:sz="0" w:space="0" w:color="auto"/>
          </w:divBdr>
        </w:div>
        <w:div w:id="801575646">
          <w:marLeft w:val="640"/>
          <w:marRight w:val="0"/>
          <w:marTop w:val="0"/>
          <w:marBottom w:val="0"/>
          <w:divBdr>
            <w:top w:val="none" w:sz="0" w:space="0" w:color="auto"/>
            <w:left w:val="none" w:sz="0" w:space="0" w:color="auto"/>
            <w:bottom w:val="none" w:sz="0" w:space="0" w:color="auto"/>
            <w:right w:val="none" w:sz="0" w:space="0" w:color="auto"/>
          </w:divBdr>
        </w:div>
        <w:div w:id="1459762184">
          <w:marLeft w:val="640"/>
          <w:marRight w:val="0"/>
          <w:marTop w:val="0"/>
          <w:marBottom w:val="0"/>
          <w:divBdr>
            <w:top w:val="none" w:sz="0" w:space="0" w:color="auto"/>
            <w:left w:val="none" w:sz="0" w:space="0" w:color="auto"/>
            <w:bottom w:val="none" w:sz="0" w:space="0" w:color="auto"/>
            <w:right w:val="none" w:sz="0" w:space="0" w:color="auto"/>
          </w:divBdr>
        </w:div>
        <w:div w:id="458111320">
          <w:marLeft w:val="640"/>
          <w:marRight w:val="0"/>
          <w:marTop w:val="0"/>
          <w:marBottom w:val="0"/>
          <w:divBdr>
            <w:top w:val="none" w:sz="0" w:space="0" w:color="auto"/>
            <w:left w:val="none" w:sz="0" w:space="0" w:color="auto"/>
            <w:bottom w:val="none" w:sz="0" w:space="0" w:color="auto"/>
            <w:right w:val="none" w:sz="0" w:space="0" w:color="auto"/>
          </w:divBdr>
        </w:div>
      </w:divsChild>
    </w:div>
    <w:div w:id="159928704">
      <w:bodyDiv w:val="1"/>
      <w:marLeft w:val="0"/>
      <w:marRight w:val="0"/>
      <w:marTop w:val="0"/>
      <w:marBottom w:val="0"/>
      <w:divBdr>
        <w:top w:val="none" w:sz="0" w:space="0" w:color="auto"/>
        <w:left w:val="none" w:sz="0" w:space="0" w:color="auto"/>
        <w:bottom w:val="none" w:sz="0" w:space="0" w:color="auto"/>
        <w:right w:val="none" w:sz="0" w:space="0" w:color="auto"/>
      </w:divBdr>
      <w:divsChild>
        <w:div w:id="1269921621">
          <w:marLeft w:val="640"/>
          <w:marRight w:val="0"/>
          <w:marTop w:val="0"/>
          <w:marBottom w:val="0"/>
          <w:divBdr>
            <w:top w:val="none" w:sz="0" w:space="0" w:color="auto"/>
            <w:left w:val="none" w:sz="0" w:space="0" w:color="auto"/>
            <w:bottom w:val="none" w:sz="0" w:space="0" w:color="auto"/>
            <w:right w:val="none" w:sz="0" w:space="0" w:color="auto"/>
          </w:divBdr>
        </w:div>
        <w:div w:id="419448193">
          <w:marLeft w:val="640"/>
          <w:marRight w:val="0"/>
          <w:marTop w:val="0"/>
          <w:marBottom w:val="0"/>
          <w:divBdr>
            <w:top w:val="none" w:sz="0" w:space="0" w:color="auto"/>
            <w:left w:val="none" w:sz="0" w:space="0" w:color="auto"/>
            <w:bottom w:val="none" w:sz="0" w:space="0" w:color="auto"/>
            <w:right w:val="none" w:sz="0" w:space="0" w:color="auto"/>
          </w:divBdr>
        </w:div>
        <w:div w:id="225073273">
          <w:marLeft w:val="640"/>
          <w:marRight w:val="0"/>
          <w:marTop w:val="0"/>
          <w:marBottom w:val="0"/>
          <w:divBdr>
            <w:top w:val="none" w:sz="0" w:space="0" w:color="auto"/>
            <w:left w:val="none" w:sz="0" w:space="0" w:color="auto"/>
            <w:bottom w:val="none" w:sz="0" w:space="0" w:color="auto"/>
            <w:right w:val="none" w:sz="0" w:space="0" w:color="auto"/>
          </w:divBdr>
        </w:div>
        <w:div w:id="1228421285">
          <w:marLeft w:val="640"/>
          <w:marRight w:val="0"/>
          <w:marTop w:val="0"/>
          <w:marBottom w:val="0"/>
          <w:divBdr>
            <w:top w:val="none" w:sz="0" w:space="0" w:color="auto"/>
            <w:left w:val="none" w:sz="0" w:space="0" w:color="auto"/>
            <w:bottom w:val="none" w:sz="0" w:space="0" w:color="auto"/>
            <w:right w:val="none" w:sz="0" w:space="0" w:color="auto"/>
          </w:divBdr>
        </w:div>
        <w:div w:id="971903539">
          <w:marLeft w:val="640"/>
          <w:marRight w:val="0"/>
          <w:marTop w:val="0"/>
          <w:marBottom w:val="0"/>
          <w:divBdr>
            <w:top w:val="none" w:sz="0" w:space="0" w:color="auto"/>
            <w:left w:val="none" w:sz="0" w:space="0" w:color="auto"/>
            <w:bottom w:val="none" w:sz="0" w:space="0" w:color="auto"/>
            <w:right w:val="none" w:sz="0" w:space="0" w:color="auto"/>
          </w:divBdr>
        </w:div>
        <w:div w:id="703944616">
          <w:marLeft w:val="640"/>
          <w:marRight w:val="0"/>
          <w:marTop w:val="0"/>
          <w:marBottom w:val="0"/>
          <w:divBdr>
            <w:top w:val="none" w:sz="0" w:space="0" w:color="auto"/>
            <w:left w:val="none" w:sz="0" w:space="0" w:color="auto"/>
            <w:bottom w:val="none" w:sz="0" w:space="0" w:color="auto"/>
            <w:right w:val="none" w:sz="0" w:space="0" w:color="auto"/>
          </w:divBdr>
        </w:div>
        <w:div w:id="1632132393">
          <w:marLeft w:val="640"/>
          <w:marRight w:val="0"/>
          <w:marTop w:val="0"/>
          <w:marBottom w:val="0"/>
          <w:divBdr>
            <w:top w:val="none" w:sz="0" w:space="0" w:color="auto"/>
            <w:left w:val="none" w:sz="0" w:space="0" w:color="auto"/>
            <w:bottom w:val="none" w:sz="0" w:space="0" w:color="auto"/>
            <w:right w:val="none" w:sz="0" w:space="0" w:color="auto"/>
          </w:divBdr>
        </w:div>
        <w:div w:id="323431584">
          <w:marLeft w:val="640"/>
          <w:marRight w:val="0"/>
          <w:marTop w:val="0"/>
          <w:marBottom w:val="0"/>
          <w:divBdr>
            <w:top w:val="none" w:sz="0" w:space="0" w:color="auto"/>
            <w:left w:val="none" w:sz="0" w:space="0" w:color="auto"/>
            <w:bottom w:val="none" w:sz="0" w:space="0" w:color="auto"/>
            <w:right w:val="none" w:sz="0" w:space="0" w:color="auto"/>
          </w:divBdr>
        </w:div>
        <w:div w:id="2065642364">
          <w:marLeft w:val="640"/>
          <w:marRight w:val="0"/>
          <w:marTop w:val="0"/>
          <w:marBottom w:val="0"/>
          <w:divBdr>
            <w:top w:val="none" w:sz="0" w:space="0" w:color="auto"/>
            <w:left w:val="none" w:sz="0" w:space="0" w:color="auto"/>
            <w:bottom w:val="none" w:sz="0" w:space="0" w:color="auto"/>
            <w:right w:val="none" w:sz="0" w:space="0" w:color="auto"/>
          </w:divBdr>
        </w:div>
        <w:div w:id="692918756">
          <w:marLeft w:val="640"/>
          <w:marRight w:val="0"/>
          <w:marTop w:val="0"/>
          <w:marBottom w:val="0"/>
          <w:divBdr>
            <w:top w:val="none" w:sz="0" w:space="0" w:color="auto"/>
            <w:left w:val="none" w:sz="0" w:space="0" w:color="auto"/>
            <w:bottom w:val="none" w:sz="0" w:space="0" w:color="auto"/>
            <w:right w:val="none" w:sz="0" w:space="0" w:color="auto"/>
          </w:divBdr>
        </w:div>
        <w:div w:id="1437407242">
          <w:marLeft w:val="640"/>
          <w:marRight w:val="0"/>
          <w:marTop w:val="0"/>
          <w:marBottom w:val="0"/>
          <w:divBdr>
            <w:top w:val="none" w:sz="0" w:space="0" w:color="auto"/>
            <w:left w:val="none" w:sz="0" w:space="0" w:color="auto"/>
            <w:bottom w:val="none" w:sz="0" w:space="0" w:color="auto"/>
            <w:right w:val="none" w:sz="0" w:space="0" w:color="auto"/>
          </w:divBdr>
        </w:div>
        <w:div w:id="1398554885">
          <w:marLeft w:val="640"/>
          <w:marRight w:val="0"/>
          <w:marTop w:val="0"/>
          <w:marBottom w:val="0"/>
          <w:divBdr>
            <w:top w:val="none" w:sz="0" w:space="0" w:color="auto"/>
            <w:left w:val="none" w:sz="0" w:space="0" w:color="auto"/>
            <w:bottom w:val="none" w:sz="0" w:space="0" w:color="auto"/>
            <w:right w:val="none" w:sz="0" w:space="0" w:color="auto"/>
          </w:divBdr>
        </w:div>
        <w:div w:id="1918636853">
          <w:marLeft w:val="640"/>
          <w:marRight w:val="0"/>
          <w:marTop w:val="0"/>
          <w:marBottom w:val="0"/>
          <w:divBdr>
            <w:top w:val="none" w:sz="0" w:space="0" w:color="auto"/>
            <w:left w:val="none" w:sz="0" w:space="0" w:color="auto"/>
            <w:bottom w:val="none" w:sz="0" w:space="0" w:color="auto"/>
            <w:right w:val="none" w:sz="0" w:space="0" w:color="auto"/>
          </w:divBdr>
        </w:div>
        <w:div w:id="1402827107">
          <w:marLeft w:val="640"/>
          <w:marRight w:val="0"/>
          <w:marTop w:val="0"/>
          <w:marBottom w:val="0"/>
          <w:divBdr>
            <w:top w:val="none" w:sz="0" w:space="0" w:color="auto"/>
            <w:left w:val="none" w:sz="0" w:space="0" w:color="auto"/>
            <w:bottom w:val="none" w:sz="0" w:space="0" w:color="auto"/>
            <w:right w:val="none" w:sz="0" w:space="0" w:color="auto"/>
          </w:divBdr>
        </w:div>
        <w:div w:id="159581827">
          <w:marLeft w:val="640"/>
          <w:marRight w:val="0"/>
          <w:marTop w:val="0"/>
          <w:marBottom w:val="0"/>
          <w:divBdr>
            <w:top w:val="none" w:sz="0" w:space="0" w:color="auto"/>
            <w:left w:val="none" w:sz="0" w:space="0" w:color="auto"/>
            <w:bottom w:val="none" w:sz="0" w:space="0" w:color="auto"/>
            <w:right w:val="none" w:sz="0" w:space="0" w:color="auto"/>
          </w:divBdr>
        </w:div>
        <w:div w:id="1814710228">
          <w:marLeft w:val="640"/>
          <w:marRight w:val="0"/>
          <w:marTop w:val="0"/>
          <w:marBottom w:val="0"/>
          <w:divBdr>
            <w:top w:val="none" w:sz="0" w:space="0" w:color="auto"/>
            <w:left w:val="none" w:sz="0" w:space="0" w:color="auto"/>
            <w:bottom w:val="none" w:sz="0" w:space="0" w:color="auto"/>
            <w:right w:val="none" w:sz="0" w:space="0" w:color="auto"/>
          </w:divBdr>
        </w:div>
        <w:div w:id="826552744">
          <w:marLeft w:val="640"/>
          <w:marRight w:val="0"/>
          <w:marTop w:val="0"/>
          <w:marBottom w:val="0"/>
          <w:divBdr>
            <w:top w:val="none" w:sz="0" w:space="0" w:color="auto"/>
            <w:left w:val="none" w:sz="0" w:space="0" w:color="auto"/>
            <w:bottom w:val="none" w:sz="0" w:space="0" w:color="auto"/>
            <w:right w:val="none" w:sz="0" w:space="0" w:color="auto"/>
          </w:divBdr>
        </w:div>
        <w:div w:id="571157432">
          <w:marLeft w:val="640"/>
          <w:marRight w:val="0"/>
          <w:marTop w:val="0"/>
          <w:marBottom w:val="0"/>
          <w:divBdr>
            <w:top w:val="none" w:sz="0" w:space="0" w:color="auto"/>
            <w:left w:val="none" w:sz="0" w:space="0" w:color="auto"/>
            <w:bottom w:val="none" w:sz="0" w:space="0" w:color="auto"/>
            <w:right w:val="none" w:sz="0" w:space="0" w:color="auto"/>
          </w:divBdr>
        </w:div>
        <w:div w:id="1135830481">
          <w:marLeft w:val="640"/>
          <w:marRight w:val="0"/>
          <w:marTop w:val="0"/>
          <w:marBottom w:val="0"/>
          <w:divBdr>
            <w:top w:val="none" w:sz="0" w:space="0" w:color="auto"/>
            <w:left w:val="none" w:sz="0" w:space="0" w:color="auto"/>
            <w:bottom w:val="none" w:sz="0" w:space="0" w:color="auto"/>
            <w:right w:val="none" w:sz="0" w:space="0" w:color="auto"/>
          </w:divBdr>
        </w:div>
        <w:div w:id="910195120">
          <w:marLeft w:val="640"/>
          <w:marRight w:val="0"/>
          <w:marTop w:val="0"/>
          <w:marBottom w:val="0"/>
          <w:divBdr>
            <w:top w:val="none" w:sz="0" w:space="0" w:color="auto"/>
            <w:left w:val="none" w:sz="0" w:space="0" w:color="auto"/>
            <w:bottom w:val="none" w:sz="0" w:space="0" w:color="auto"/>
            <w:right w:val="none" w:sz="0" w:space="0" w:color="auto"/>
          </w:divBdr>
        </w:div>
      </w:divsChild>
    </w:div>
    <w:div w:id="266038814">
      <w:bodyDiv w:val="1"/>
      <w:marLeft w:val="0"/>
      <w:marRight w:val="0"/>
      <w:marTop w:val="0"/>
      <w:marBottom w:val="0"/>
      <w:divBdr>
        <w:top w:val="none" w:sz="0" w:space="0" w:color="auto"/>
        <w:left w:val="none" w:sz="0" w:space="0" w:color="auto"/>
        <w:bottom w:val="none" w:sz="0" w:space="0" w:color="auto"/>
        <w:right w:val="none" w:sz="0" w:space="0" w:color="auto"/>
      </w:divBdr>
      <w:divsChild>
        <w:div w:id="769203229">
          <w:marLeft w:val="640"/>
          <w:marRight w:val="0"/>
          <w:marTop w:val="0"/>
          <w:marBottom w:val="0"/>
          <w:divBdr>
            <w:top w:val="none" w:sz="0" w:space="0" w:color="auto"/>
            <w:left w:val="none" w:sz="0" w:space="0" w:color="auto"/>
            <w:bottom w:val="none" w:sz="0" w:space="0" w:color="auto"/>
            <w:right w:val="none" w:sz="0" w:space="0" w:color="auto"/>
          </w:divBdr>
        </w:div>
        <w:div w:id="639923974">
          <w:marLeft w:val="640"/>
          <w:marRight w:val="0"/>
          <w:marTop w:val="0"/>
          <w:marBottom w:val="0"/>
          <w:divBdr>
            <w:top w:val="none" w:sz="0" w:space="0" w:color="auto"/>
            <w:left w:val="none" w:sz="0" w:space="0" w:color="auto"/>
            <w:bottom w:val="none" w:sz="0" w:space="0" w:color="auto"/>
            <w:right w:val="none" w:sz="0" w:space="0" w:color="auto"/>
          </w:divBdr>
        </w:div>
        <w:div w:id="1446656513">
          <w:marLeft w:val="640"/>
          <w:marRight w:val="0"/>
          <w:marTop w:val="0"/>
          <w:marBottom w:val="0"/>
          <w:divBdr>
            <w:top w:val="none" w:sz="0" w:space="0" w:color="auto"/>
            <w:left w:val="none" w:sz="0" w:space="0" w:color="auto"/>
            <w:bottom w:val="none" w:sz="0" w:space="0" w:color="auto"/>
            <w:right w:val="none" w:sz="0" w:space="0" w:color="auto"/>
          </w:divBdr>
        </w:div>
        <w:div w:id="1293092299">
          <w:marLeft w:val="640"/>
          <w:marRight w:val="0"/>
          <w:marTop w:val="0"/>
          <w:marBottom w:val="0"/>
          <w:divBdr>
            <w:top w:val="none" w:sz="0" w:space="0" w:color="auto"/>
            <w:left w:val="none" w:sz="0" w:space="0" w:color="auto"/>
            <w:bottom w:val="none" w:sz="0" w:space="0" w:color="auto"/>
            <w:right w:val="none" w:sz="0" w:space="0" w:color="auto"/>
          </w:divBdr>
        </w:div>
        <w:div w:id="1093741979">
          <w:marLeft w:val="640"/>
          <w:marRight w:val="0"/>
          <w:marTop w:val="0"/>
          <w:marBottom w:val="0"/>
          <w:divBdr>
            <w:top w:val="none" w:sz="0" w:space="0" w:color="auto"/>
            <w:left w:val="none" w:sz="0" w:space="0" w:color="auto"/>
            <w:bottom w:val="none" w:sz="0" w:space="0" w:color="auto"/>
            <w:right w:val="none" w:sz="0" w:space="0" w:color="auto"/>
          </w:divBdr>
        </w:div>
        <w:div w:id="767509191">
          <w:marLeft w:val="640"/>
          <w:marRight w:val="0"/>
          <w:marTop w:val="0"/>
          <w:marBottom w:val="0"/>
          <w:divBdr>
            <w:top w:val="none" w:sz="0" w:space="0" w:color="auto"/>
            <w:left w:val="none" w:sz="0" w:space="0" w:color="auto"/>
            <w:bottom w:val="none" w:sz="0" w:space="0" w:color="auto"/>
            <w:right w:val="none" w:sz="0" w:space="0" w:color="auto"/>
          </w:divBdr>
        </w:div>
        <w:div w:id="1469472742">
          <w:marLeft w:val="640"/>
          <w:marRight w:val="0"/>
          <w:marTop w:val="0"/>
          <w:marBottom w:val="0"/>
          <w:divBdr>
            <w:top w:val="none" w:sz="0" w:space="0" w:color="auto"/>
            <w:left w:val="none" w:sz="0" w:space="0" w:color="auto"/>
            <w:bottom w:val="none" w:sz="0" w:space="0" w:color="auto"/>
            <w:right w:val="none" w:sz="0" w:space="0" w:color="auto"/>
          </w:divBdr>
        </w:div>
        <w:div w:id="376929037">
          <w:marLeft w:val="640"/>
          <w:marRight w:val="0"/>
          <w:marTop w:val="0"/>
          <w:marBottom w:val="0"/>
          <w:divBdr>
            <w:top w:val="none" w:sz="0" w:space="0" w:color="auto"/>
            <w:left w:val="none" w:sz="0" w:space="0" w:color="auto"/>
            <w:bottom w:val="none" w:sz="0" w:space="0" w:color="auto"/>
            <w:right w:val="none" w:sz="0" w:space="0" w:color="auto"/>
          </w:divBdr>
        </w:div>
        <w:div w:id="1627276063">
          <w:marLeft w:val="640"/>
          <w:marRight w:val="0"/>
          <w:marTop w:val="0"/>
          <w:marBottom w:val="0"/>
          <w:divBdr>
            <w:top w:val="none" w:sz="0" w:space="0" w:color="auto"/>
            <w:left w:val="none" w:sz="0" w:space="0" w:color="auto"/>
            <w:bottom w:val="none" w:sz="0" w:space="0" w:color="auto"/>
            <w:right w:val="none" w:sz="0" w:space="0" w:color="auto"/>
          </w:divBdr>
        </w:div>
        <w:div w:id="422577267">
          <w:marLeft w:val="640"/>
          <w:marRight w:val="0"/>
          <w:marTop w:val="0"/>
          <w:marBottom w:val="0"/>
          <w:divBdr>
            <w:top w:val="none" w:sz="0" w:space="0" w:color="auto"/>
            <w:left w:val="none" w:sz="0" w:space="0" w:color="auto"/>
            <w:bottom w:val="none" w:sz="0" w:space="0" w:color="auto"/>
            <w:right w:val="none" w:sz="0" w:space="0" w:color="auto"/>
          </w:divBdr>
        </w:div>
        <w:div w:id="1054081698">
          <w:marLeft w:val="640"/>
          <w:marRight w:val="0"/>
          <w:marTop w:val="0"/>
          <w:marBottom w:val="0"/>
          <w:divBdr>
            <w:top w:val="none" w:sz="0" w:space="0" w:color="auto"/>
            <w:left w:val="none" w:sz="0" w:space="0" w:color="auto"/>
            <w:bottom w:val="none" w:sz="0" w:space="0" w:color="auto"/>
            <w:right w:val="none" w:sz="0" w:space="0" w:color="auto"/>
          </w:divBdr>
        </w:div>
        <w:div w:id="120805284">
          <w:marLeft w:val="640"/>
          <w:marRight w:val="0"/>
          <w:marTop w:val="0"/>
          <w:marBottom w:val="0"/>
          <w:divBdr>
            <w:top w:val="none" w:sz="0" w:space="0" w:color="auto"/>
            <w:left w:val="none" w:sz="0" w:space="0" w:color="auto"/>
            <w:bottom w:val="none" w:sz="0" w:space="0" w:color="auto"/>
            <w:right w:val="none" w:sz="0" w:space="0" w:color="auto"/>
          </w:divBdr>
        </w:div>
        <w:div w:id="1508979608">
          <w:marLeft w:val="640"/>
          <w:marRight w:val="0"/>
          <w:marTop w:val="0"/>
          <w:marBottom w:val="0"/>
          <w:divBdr>
            <w:top w:val="none" w:sz="0" w:space="0" w:color="auto"/>
            <w:left w:val="none" w:sz="0" w:space="0" w:color="auto"/>
            <w:bottom w:val="none" w:sz="0" w:space="0" w:color="auto"/>
            <w:right w:val="none" w:sz="0" w:space="0" w:color="auto"/>
          </w:divBdr>
        </w:div>
        <w:div w:id="1629431427">
          <w:marLeft w:val="640"/>
          <w:marRight w:val="0"/>
          <w:marTop w:val="0"/>
          <w:marBottom w:val="0"/>
          <w:divBdr>
            <w:top w:val="none" w:sz="0" w:space="0" w:color="auto"/>
            <w:left w:val="none" w:sz="0" w:space="0" w:color="auto"/>
            <w:bottom w:val="none" w:sz="0" w:space="0" w:color="auto"/>
            <w:right w:val="none" w:sz="0" w:space="0" w:color="auto"/>
          </w:divBdr>
        </w:div>
        <w:div w:id="1962686438">
          <w:marLeft w:val="640"/>
          <w:marRight w:val="0"/>
          <w:marTop w:val="0"/>
          <w:marBottom w:val="0"/>
          <w:divBdr>
            <w:top w:val="none" w:sz="0" w:space="0" w:color="auto"/>
            <w:left w:val="none" w:sz="0" w:space="0" w:color="auto"/>
            <w:bottom w:val="none" w:sz="0" w:space="0" w:color="auto"/>
            <w:right w:val="none" w:sz="0" w:space="0" w:color="auto"/>
          </w:divBdr>
        </w:div>
        <w:div w:id="313726691">
          <w:marLeft w:val="640"/>
          <w:marRight w:val="0"/>
          <w:marTop w:val="0"/>
          <w:marBottom w:val="0"/>
          <w:divBdr>
            <w:top w:val="none" w:sz="0" w:space="0" w:color="auto"/>
            <w:left w:val="none" w:sz="0" w:space="0" w:color="auto"/>
            <w:bottom w:val="none" w:sz="0" w:space="0" w:color="auto"/>
            <w:right w:val="none" w:sz="0" w:space="0" w:color="auto"/>
          </w:divBdr>
        </w:div>
        <w:div w:id="513765909">
          <w:marLeft w:val="640"/>
          <w:marRight w:val="0"/>
          <w:marTop w:val="0"/>
          <w:marBottom w:val="0"/>
          <w:divBdr>
            <w:top w:val="none" w:sz="0" w:space="0" w:color="auto"/>
            <w:left w:val="none" w:sz="0" w:space="0" w:color="auto"/>
            <w:bottom w:val="none" w:sz="0" w:space="0" w:color="auto"/>
            <w:right w:val="none" w:sz="0" w:space="0" w:color="auto"/>
          </w:divBdr>
        </w:div>
        <w:div w:id="773549607">
          <w:marLeft w:val="640"/>
          <w:marRight w:val="0"/>
          <w:marTop w:val="0"/>
          <w:marBottom w:val="0"/>
          <w:divBdr>
            <w:top w:val="none" w:sz="0" w:space="0" w:color="auto"/>
            <w:left w:val="none" w:sz="0" w:space="0" w:color="auto"/>
            <w:bottom w:val="none" w:sz="0" w:space="0" w:color="auto"/>
            <w:right w:val="none" w:sz="0" w:space="0" w:color="auto"/>
          </w:divBdr>
        </w:div>
        <w:div w:id="1853563408">
          <w:marLeft w:val="640"/>
          <w:marRight w:val="0"/>
          <w:marTop w:val="0"/>
          <w:marBottom w:val="0"/>
          <w:divBdr>
            <w:top w:val="none" w:sz="0" w:space="0" w:color="auto"/>
            <w:left w:val="none" w:sz="0" w:space="0" w:color="auto"/>
            <w:bottom w:val="none" w:sz="0" w:space="0" w:color="auto"/>
            <w:right w:val="none" w:sz="0" w:space="0" w:color="auto"/>
          </w:divBdr>
        </w:div>
        <w:div w:id="1059979751">
          <w:marLeft w:val="640"/>
          <w:marRight w:val="0"/>
          <w:marTop w:val="0"/>
          <w:marBottom w:val="0"/>
          <w:divBdr>
            <w:top w:val="none" w:sz="0" w:space="0" w:color="auto"/>
            <w:left w:val="none" w:sz="0" w:space="0" w:color="auto"/>
            <w:bottom w:val="none" w:sz="0" w:space="0" w:color="auto"/>
            <w:right w:val="none" w:sz="0" w:space="0" w:color="auto"/>
          </w:divBdr>
        </w:div>
      </w:divsChild>
    </w:div>
    <w:div w:id="271014345">
      <w:bodyDiv w:val="1"/>
      <w:marLeft w:val="0"/>
      <w:marRight w:val="0"/>
      <w:marTop w:val="0"/>
      <w:marBottom w:val="0"/>
      <w:divBdr>
        <w:top w:val="none" w:sz="0" w:space="0" w:color="auto"/>
        <w:left w:val="none" w:sz="0" w:space="0" w:color="auto"/>
        <w:bottom w:val="none" w:sz="0" w:space="0" w:color="auto"/>
        <w:right w:val="none" w:sz="0" w:space="0" w:color="auto"/>
      </w:divBdr>
      <w:divsChild>
        <w:div w:id="1770464380">
          <w:marLeft w:val="640"/>
          <w:marRight w:val="0"/>
          <w:marTop w:val="0"/>
          <w:marBottom w:val="0"/>
          <w:divBdr>
            <w:top w:val="none" w:sz="0" w:space="0" w:color="auto"/>
            <w:left w:val="none" w:sz="0" w:space="0" w:color="auto"/>
            <w:bottom w:val="none" w:sz="0" w:space="0" w:color="auto"/>
            <w:right w:val="none" w:sz="0" w:space="0" w:color="auto"/>
          </w:divBdr>
        </w:div>
        <w:div w:id="1261916770">
          <w:marLeft w:val="640"/>
          <w:marRight w:val="0"/>
          <w:marTop w:val="0"/>
          <w:marBottom w:val="0"/>
          <w:divBdr>
            <w:top w:val="none" w:sz="0" w:space="0" w:color="auto"/>
            <w:left w:val="none" w:sz="0" w:space="0" w:color="auto"/>
            <w:bottom w:val="none" w:sz="0" w:space="0" w:color="auto"/>
            <w:right w:val="none" w:sz="0" w:space="0" w:color="auto"/>
          </w:divBdr>
        </w:div>
        <w:div w:id="490682556">
          <w:marLeft w:val="640"/>
          <w:marRight w:val="0"/>
          <w:marTop w:val="0"/>
          <w:marBottom w:val="0"/>
          <w:divBdr>
            <w:top w:val="none" w:sz="0" w:space="0" w:color="auto"/>
            <w:left w:val="none" w:sz="0" w:space="0" w:color="auto"/>
            <w:bottom w:val="none" w:sz="0" w:space="0" w:color="auto"/>
            <w:right w:val="none" w:sz="0" w:space="0" w:color="auto"/>
          </w:divBdr>
        </w:div>
        <w:div w:id="244460997">
          <w:marLeft w:val="640"/>
          <w:marRight w:val="0"/>
          <w:marTop w:val="0"/>
          <w:marBottom w:val="0"/>
          <w:divBdr>
            <w:top w:val="none" w:sz="0" w:space="0" w:color="auto"/>
            <w:left w:val="none" w:sz="0" w:space="0" w:color="auto"/>
            <w:bottom w:val="none" w:sz="0" w:space="0" w:color="auto"/>
            <w:right w:val="none" w:sz="0" w:space="0" w:color="auto"/>
          </w:divBdr>
        </w:div>
        <w:div w:id="2051565893">
          <w:marLeft w:val="640"/>
          <w:marRight w:val="0"/>
          <w:marTop w:val="0"/>
          <w:marBottom w:val="0"/>
          <w:divBdr>
            <w:top w:val="none" w:sz="0" w:space="0" w:color="auto"/>
            <w:left w:val="none" w:sz="0" w:space="0" w:color="auto"/>
            <w:bottom w:val="none" w:sz="0" w:space="0" w:color="auto"/>
            <w:right w:val="none" w:sz="0" w:space="0" w:color="auto"/>
          </w:divBdr>
        </w:div>
        <w:div w:id="510919155">
          <w:marLeft w:val="640"/>
          <w:marRight w:val="0"/>
          <w:marTop w:val="0"/>
          <w:marBottom w:val="0"/>
          <w:divBdr>
            <w:top w:val="none" w:sz="0" w:space="0" w:color="auto"/>
            <w:left w:val="none" w:sz="0" w:space="0" w:color="auto"/>
            <w:bottom w:val="none" w:sz="0" w:space="0" w:color="auto"/>
            <w:right w:val="none" w:sz="0" w:space="0" w:color="auto"/>
          </w:divBdr>
        </w:div>
        <w:div w:id="1527252569">
          <w:marLeft w:val="640"/>
          <w:marRight w:val="0"/>
          <w:marTop w:val="0"/>
          <w:marBottom w:val="0"/>
          <w:divBdr>
            <w:top w:val="none" w:sz="0" w:space="0" w:color="auto"/>
            <w:left w:val="none" w:sz="0" w:space="0" w:color="auto"/>
            <w:bottom w:val="none" w:sz="0" w:space="0" w:color="auto"/>
            <w:right w:val="none" w:sz="0" w:space="0" w:color="auto"/>
          </w:divBdr>
        </w:div>
        <w:div w:id="307638107">
          <w:marLeft w:val="640"/>
          <w:marRight w:val="0"/>
          <w:marTop w:val="0"/>
          <w:marBottom w:val="0"/>
          <w:divBdr>
            <w:top w:val="none" w:sz="0" w:space="0" w:color="auto"/>
            <w:left w:val="none" w:sz="0" w:space="0" w:color="auto"/>
            <w:bottom w:val="none" w:sz="0" w:space="0" w:color="auto"/>
            <w:right w:val="none" w:sz="0" w:space="0" w:color="auto"/>
          </w:divBdr>
        </w:div>
        <w:div w:id="1235123525">
          <w:marLeft w:val="640"/>
          <w:marRight w:val="0"/>
          <w:marTop w:val="0"/>
          <w:marBottom w:val="0"/>
          <w:divBdr>
            <w:top w:val="none" w:sz="0" w:space="0" w:color="auto"/>
            <w:left w:val="none" w:sz="0" w:space="0" w:color="auto"/>
            <w:bottom w:val="none" w:sz="0" w:space="0" w:color="auto"/>
            <w:right w:val="none" w:sz="0" w:space="0" w:color="auto"/>
          </w:divBdr>
        </w:div>
        <w:div w:id="2040471912">
          <w:marLeft w:val="640"/>
          <w:marRight w:val="0"/>
          <w:marTop w:val="0"/>
          <w:marBottom w:val="0"/>
          <w:divBdr>
            <w:top w:val="none" w:sz="0" w:space="0" w:color="auto"/>
            <w:left w:val="none" w:sz="0" w:space="0" w:color="auto"/>
            <w:bottom w:val="none" w:sz="0" w:space="0" w:color="auto"/>
            <w:right w:val="none" w:sz="0" w:space="0" w:color="auto"/>
          </w:divBdr>
        </w:div>
        <w:div w:id="878207458">
          <w:marLeft w:val="640"/>
          <w:marRight w:val="0"/>
          <w:marTop w:val="0"/>
          <w:marBottom w:val="0"/>
          <w:divBdr>
            <w:top w:val="none" w:sz="0" w:space="0" w:color="auto"/>
            <w:left w:val="none" w:sz="0" w:space="0" w:color="auto"/>
            <w:bottom w:val="none" w:sz="0" w:space="0" w:color="auto"/>
            <w:right w:val="none" w:sz="0" w:space="0" w:color="auto"/>
          </w:divBdr>
        </w:div>
        <w:div w:id="966621567">
          <w:marLeft w:val="640"/>
          <w:marRight w:val="0"/>
          <w:marTop w:val="0"/>
          <w:marBottom w:val="0"/>
          <w:divBdr>
            <w:top w:val="none" w:sz="0" w:space="0" w:color="auto"/>
            <w:left w:val="none" w:sz="0" w:space="0" w:color="auto"/>
            <w:bottom w:val="none" w:sz="0" w:space="0" w:color="auto"/>
            <w:right w:val="none" w:sz="0" w:space="0" w:color="auto"/>
          </w:divBdr>
        </w:div>
        <w:div w:id="780877821">
          <w:marLeft w:val="640"/>
          <w:marRight w:val="0"/>
          <w:marTop w:val="0"/>
          <w:marBottom w:val="0"/>
          <w:divBdr>
            <w:top w:val="none" w:sz="0" w:space="0" w:color="auto"/>
            <w:left w:val="none" w:sz="0" w:space="0" w:color="auto"/>
            <w:bottom w:val="none" w:sz="0" w:space="0" w:color="auto"/>
            <w:right w:val="none" w:sz="0" w:space="0" w:color="auto"/>
          </w:divBdr>
        </w:div>
        <w:div w:id="1777824800">
          <w:marLeft w:val="640"/>
          <w:marRight w:val="0"/>
          <w:marTop w:val="0"/>
          <w:marBottom w:val="0"/>
          <w:divBdr>
            <w:top w:val="none" w:sz="0" w:space="0" w:color="auto"/>
            <w:left w:val="none" w:sz="0" w:space="0" w:color="auto"/>
            <w:bottom w:val="none" w:sz="0" w:space="0" w:color="auto"/>
            <w:right w:val="none" w:sz="0" w:space="0" w:color="auto"/>
          </w:divBdr>
        </w:div>
        <w:div w:id="582758208">
          <w:marLeft w:val="640"/>
          <w:marRight w:val="0"/>
          <w:marTop w:val="0"/>
          <w:marBottom w:val="0"/>
          <w:divBdr>
            <w:top w:val="none" w:sz="0" w:space="0" w:color="auto"/>
            <w:left w:val="none" w:sz="0" w:space="0" w:color="auto"/>
            <w:bottom w:val="none" w:sz="0" w:space="0" w:color="auto"/>
            <w:right w:val="none" w:sz="0" w:space="0" w:color="auto"/>
          </w:divBdr>
        </w:div>
        <w:div w:id="1135104925">
          <w:marLeft w:val="640"/>
          <w:marRight w:val="0"/>
          <w:marTop w:val="0"/>
          <w:marBottom w:val="0"/>
          <w:divBdr>
            <w:top w:val="none" w:sz="0" w:space="0" w:color="auto"/>
            <w:left w:val="none" w:sz="0" w:space="0" w:color="auto"/>
            <w:bottom w:val="none" w:sz="0" w:space="0" w:color="auto"/>
            <w:right w:val="none" w:sz="0" w:space="0" w:color="auto"/>
          </w:divBdr>
        </w:div>
        <w:div w:id="1238049940">
          <w:marLeft w:val="640"/>
          <w:marRight w:val="0"/>
          <w:marTop w:val="0"/>
          <w:marBottom w:val="0"/>
          <w:divBdr>
            <w:top w:val="none" w:sz="0" w:space="0" w:color="auto"/>
            <w:left w:val="none" w:sz="0" w:space="0" w:color="auto"/>
            <w:bottom w:val="none" w:sz="0" w:space="0" w:color="auto"/>
            <w:right w:val="none" w:sz="0" w:space="0" w:color="auto"/>
          </w:divBdr>
        </w:div>
        <w:div w:id="1536457835">
          <w:marLeft w:val="640"/>
          <w:marRight w:val="0"/>
          <w:marTop w:val="0"/>
          <w:marBottom w:val="0"/>
          <w:divBdr>
            <w:top w:val="none" w:sz="0" w:space="0" w:color="auto"/>
            <w:left w:val="none" w:sz="0" w:space="0" w:color="auto"/>
            <w:bottom w:val="none" w:sz="0" w:space="0" w:color="auto"/>
            <w:right w:val="none" w:sz="0" w:space="0" w:color="auto"/>
          </w:divBdr>
        </w:div>
        <w:div w:id="1274753461">
          <w:marLeft w:val="640"/>
          <w:marRight w:val="0"/>
          <w:marTop w:val="0"/>
          <w:marBottom w:val="0"/>
          <w:divBdr>
            <w:top w:val="none" w:sz="0" w:space="0" w:color="auto"/>
            <w:left w:val="none" w:sz="0" w:space="0" w:color="auto"/>
            <w:bottom w:val="none" w:sz="0" w:space="0" w:color="auto"/>
            <w:right w:val="none" w:sz="0" w:space="0" w:color="auto"/>
          </w:divBdr>
        </w:div>
        <w:div w:id="1977683239">
          <w:marLeft w:val="640"/>
          <w:marRight w:val="0"/>
          <w:marTop w:val="0"/>
          <w:marBottom w:val="0"/>
          <w:divBdr>
            <w:top w:val="none" w:sz="0" w:space="0" w:color="auto"/>
            <w:left w:val="none" w:sz="0" w:space="0" w:color="auto"/>
            <w:bottom w:val="none" w:sz="0" w:space="0" w:color="auto"/>
            <w:right w:val="none" w:sz="0" w:space="0" w:color="auto"/>
          </w:divBdr>
        </w:div>
        <w:div w:id="580681257">
          <w:marLeft w:val="640"/>
          <w:marRight w:val="0"/>
          <w:marTop w:val="0"/>
          <w:marBottom w:val="0"/>
          <w:divBdr>
            <w:top w:val="none" w:sz="0" w:space="0" w:color="auto"/>
            <w:left w:val="none" w:sz="0" w:space="0" w:color="auto"/>
            <w:bottom w:val="none" w:sz="0" w:space="0" w:color="auto"/>
            <w:right w:val="none" w:sz="0" w:space="0" w:color="auto"/>
          </w:divBdr>
        </w:div>
        <w:div w:id="416365913">
          <w:marLeft w:val="640"/>
          <w:marRight w:val="0"/>
          <w:marTop w:val="0"/>
          <w:marBottom w:val="0"/>
          <w:divBdr>
            <w:top w:val="none" w:sz="0" w:space="0" w:color="auto"/>
            <w:left w:val="none" w:sz="0" w:space="0" w:color="auto"/>
            <w:bottom w:val="none" w:sz="0" w:space="0" w:color="auto"/>
            <w:right w:val="none" w:sz="0" w:space="0" w:color="auto"/>
          </w:divBdr>
        </w:div>
      </w:divsChild>
    </w:div>
    <w:div w:id="387270465">
      <w:bodyDiv w:val="1"/>
      <w:marLeft w:val="0"/>
      <w:marRight w:val="0"/>
      <w:marTop w:val="0"/>
      <w:marBottom w:val="0"/>
      <w:divBdr>
        <w:top w:val="none" w:sz="0" w:space="0" w:color="auto"/>
        <w:left w:val="none" w:sz="0" w:space="0" w:color="auto"/>
        <w:bottom w:val="none" w:sz="0" w:space="0" w:color="auto"/>
        <w:right w:val="none" w:sz="0" w:space="0" w:color="auto"/>
      </w:divBdr>
    </w:div>
    <w:div w:id="503669602">
      <w:bodyDiv w:val="1"/>
      <w:marLeft w:val="0"/>
      <w:marRight w:val="0"/>
      <w:marTop w:val="0"/>
      <w:marBottom w:val="0"/>
      <w:divBdr>
        <w:top w:val="none" w:sz="0" w:space="0" w:color="auto"/>
        <w:left w:val="none" w:sz="0" w:space="0" w:color="auto"/>
        <w:bottom w:val="none" w:sz="0" w:space="0" w:color="auto"/>
        <w:right w:val="none" w:sz="0" w:space="0" w:color="auto"/>
      </w:divBdr>
      <w:divsChild>
        <w:div w:id="1807620899">
          <w:marLeft w:val="640"/>
          <w:marRight w:val="0"/>
          <w:marTop w:val="0"/>
          <w:marBottom w:val="0"/>
          <w:divBdr>
            <w:top w:val="none" w:sz="0" w:space="0" w:color="auto"/>
            <w:left w:val="none" w:sz="0" w:space="0" w:color="auto"/>
            <w:bottom w:val="none" w:sz="0" w:space="0" w:color="auto"/>
            <w:right w:val="none" w:sz="0" w:space="0" w:color="auto"/>
          </w:divBdr>
        </w:div>
        <w:div w:id="687949027">
          <w:marLeft w:val="640"/>
          <w:marRight w:val="0"/>
          <w:marTop w:val="0"/>
          <w:marBottom w:val="0"/>
          <w:divBdr>
            <w:top w:val="none" w:sz="0" w:space="0" w:color="auto"/>
            <w:left w:val="none" w:sz="0" w:space="0" w:color="auto"/>
            <w:bottom w:val="none" w:sz="0" w:space="0" w:color="auto"/>
            <w:right w:val="none" w:sz="0" w:space="0" w:color="auto"/>
          </w:divBdr>
        </w:div>
        <w:div w:id="1694650581">
          <w:marLeft w:val="640"/>
          <w:marRight w:val="0"/>
          <w:marTop w:val="0"/>
          <w:marBottom w:val="0"/>
          <w:divBdr>
            <w:top w:val="none" w:sz="0" w:space="0" w:color="auto"/>
            <w:left w:val="none" w:sz="0" w:space="0" w:color="auto"/>
            <w:bottom w:val="none" w:sz="0" w:space="0" w:color="auto"/>
            <w:right w:val="none" w:sz="0" w:space="0" w:color="auto"/>
          </w:divBdr>
        </w:div>
        <w:div w:id="591163792">
          <w:marLeft w:val="640"/>
          <w:marRight w:val="0"/>
          <w:marTop w:val="0"/>
          <w:marBottom w:val="0"/>
          <w:divBdr>
            <w:top w:val="none" w:sz="0" w:space="0" w:color="auto"/>
            <w:left w:val="none" w:sz="0" w:space="0" w:color="auto"/>
            <w:bottom w:val="none" w:sz="0" w:space="0" w:color="auto"/>
            <w:right w:val="none" w:sz="0" w:space="0" w:color="auto"/>
          </w:divBdr>
        </w:div>
        <w:div w:id="1195071410">
          <w:marLeft w:val="640"/>
          <w:marRight w:val="0"/>
          <w:marTop w:val="0"/>
          <w:marBottom w:val="0"/>
          <w:divBdr>
            <w:top w:val="none" w:sz="0" w:space="0" w:color="auto"/>
            <w:left w:val="none" w:sz="0" w:space="0" w:color="auto"/>
            <w:bottom w:val="none" w:sz="0" w:space="0" w:color="auto"/>
            <w:right w:val="none" w:sz="0" w:space="0" w:color="auto"/>
          </w:divBdr>
        </w:div>
        <w:div w:id="1955287591">
          <w:marLeft w:val="640"/>
          <w:marRight w:val="0"/>
          <w:marTop w:val="0"/>
          <w:marBottom w:val="0"/>
          <w:divBdr>
            <w:top w:val="none" w:sz="0" w:space="0" w:color="auto"/>
            <w:left w:val="none" w:sz="0" w:space="0" w:color="auto"/>
            <w:bottom w:val="none" w:sz="0" w:space="0" w:color="auto"/>
            <w:right w:val="none" w:sz="0" w:space="0" w:color="auto"/>
          </w:divBdr>
        </w:div>
        <w:div w:id="1174145571">
          <w:marLeft w:val="640"/>
          <w:marRight w:val="0"/>
          <w:marTop w:val="0"/>
          <w:marBottom w:val="0"/>
          <w:divBdr>
            <w:top w:val="none" w:sz="0" w:space="0" w:color="auto"/>
            <w:left w:val="none" w:sz="0" w:space="0" w:color="auto"/>
            <w:bottom w:val="none" w:sz="0" w:space="0" w:color="auto"/>
            <w:right w:val="none" w:sz="0" w:space="0" w:color="auto"/>
          </w:divBdr>
        </w:div>
        <w:div w:id="1938251305">
          <w:marLeft w:val="640"/>
          <w:marRight w:val="0"/>
          <w:marTop w:val="0"/>
          <w:marBottom w:val="0"/>
          <w:divBdr>
            <w:top w:val="none" w:sz="0" w:space="0" w:color="auto"/>
            <w:left w:val="none" w:sz="0" w:space="0" w:color="auto"/>
            <w:bottom w:val="none" w:sz="0" w:space="0" w:color="auto"/>
            <w:right w:val="none" w:sz="0" w:space="0" w:color="auto"/>
          </w:divBdr>
        </w:div>
        <w:div w:id="1748651248">
          <w:marLeft w:val="640"/>
          <w:marRight w:val="0"/>
          <w:marTop w:val="0"/>
          <w:marBottom w:val="0"/>
          <w:divBdr>
            <w:top w:val="none" w:sz="0" w:space="0" w:color="auto"/>
            <w:left w:val="none" w:sz="0" w:space="0" w:color="auto"/>
            <w:bottom w:val="none" w:sz="0" w:space="0" w:color="auto"/>
            <w:right w:val="none" w:sz="0" w:space="0" w:color="auto"/>
          </w:divBdr>
        </w:div>
        <w:div w:id="824274290">
          <w:marLeft w:val="640"/>
          <w:marRight w:val="0"/>
          <w:marTop w:val="0"/>
          <w:marBottom w:val="0"/>
          <w:divBdr>
            <w:top w:val="none" w:sz="0" w:space="0" w:color="auto"/>
            <w:left w:val="none" w:sz="0" w:space="0" w:color="auto"/>
            <w:bottom w:val="none" w:sz="0" w:space="0" w:color="auto"/>
            <w:right w:val="none" w:sz="0" w:space="0" w:color="auto"/>
          </w:divBdr>
        </w:div>
        <w:div w:id="1395466067">
          <w:marLeft w:val="640"/>
          <w:marRight w:val="0"/>
          <w:marTop w:val="0"/>
          <w:marBottom w:val="0"/>
          <w:divBdr>
            <w:top w:val="none" w:sz="0" w:space="0" w:color="auto"/>
            <w:left w:val="none" w:sz="0" w:space="0" w:color="auto"/>
            <w:bottom w:val="none" w:sz="0" w:space="0" w:color="auto"/>
            <w:right w:val="none" w:sz="0" w:space="0" w:color="auto"/>
          </w:divBdr>
        </w:div>
        <w:div w:id="1245992800">
          <w:marLeft w:val="640"/>
          <w:marRight w:val="0"/>
          <w:marTop w:val="0"/>
          <w:marBottom w:val="0"/>
          <w:divBdr>
            <w:top w:val="none" w:sz="0" w:space="0" w:color="auto"/>
            <w:left w:val="none" w:sz="0" w:space="0" w:color="auto"/>
            <w:bottom w:val="none" w:sz="0" w:space="0" w:color="auto"/>
            <w:right w:val="none" w:sz="0" w:space="0" w:color="auto"/>
          </w:divBdr>
        </w:div>
        <w:div w:id="526676245">
          <w:marLeft w:val="640"/>
          <w:marRight w:val="0"/>
          <w:marTop w:val="0"/>
          <w:marBottom w:val="0"/>
          <w:divBdr>
            <w:top w:val="none" w:sz="0" w:space="0" w:color="auto"/>
            <w:left w:val="none" w:sz="0" w:space="0" w:color="auto"/>
            <w:bottom w:val="none" w:sz="0" w:space="0" w:color="auto"/>
            <w:right w:val="none" w:sz="0" w:space="0" w:color="auto"/>
          </w:divBdr>
        </w:div>
        <w:div w:id="1589071509">
          <w:marLeft w:val="640"/>
          <w:marRight w:val="0"/>
          <w:marTop w:val="0"/>
          <w:marBottom w:val="0"/>
          <w:divBdr>
            <w:top w:val="none" w:sz="0" w:space="0" w:color="auto"/>
            <w:left w:val="none" w:sz="0" w:space="0" w:color="auto"/>
            <w:bottom w:val="none" w:sz="0" w:space="0" w:color="auto"/>
            <w:right w:val="none" w:sz="0" w:space="0" w:color="auto"/>
          </w:divBdr>
        </w:div>
        <w:div w:id="1280255621">
          <w:marLeft w:val="640"/>
          <w:marRight w:val="0"/>
          <w:marTop w:val="0"/>
          <w:marBottom w:val="0"/>
          <w:divBdr>
            <w:top w:val="none" w:sz="0" w:space="0" w:color="auto"/>
            <w:left w:val="none" w:sz="0" w:space="0" w:color="auto"/>
            <w:bottom w:val="none" w:sz="0" w:space="0" w:color="auto"/>
            <w:right w:val="none" w:sz="0" w:space="0" w:color="auto"/>
          </w:divBdr>
        </w:div>
        <w:div w:id="1582836491">
          <w:marLeft w:val="640"/>
          <w:marRight w:val="0"/>
          <w:marTop w:val="0"/>
          <w:marBottom w:val="0"/>
          <w:divBdr>
            <w:top w:val="none" w:sz="0" w:space="0" w:color="auto"/>
            <w:left w:val="none" w:sz="0" w:space="0" w:color="auto"/>
            <w:bottom w:val="none" w:sz="0" w:space="0" w:color="auto"/>
            <w:right w:val="none" w:sz="0" w:space="0" w:color="auto"/>
          </w:divBdr>
        </w:div>
        <w:div w:id="1450247650">
          <w:marLeft w:val="640"/>
          <w:marRight w:val="0"/>
          <w:marTop w:val="0"/>
          <w:marBottom w:val="0"/>
          <w:divBdr>
            <w:top w:val="none" w:sz="0" w:space="0" w:color="auto"/>
            <w:left w:val="none" w:sz="0" w:space="0" w:color="auto"/>
            <w:bottom w:val="none" w:sz="0" w:space="0" w:color="auto"/>
            <w:right w:val="none" w:sz="0" w:space="0" w:color="auto"/>
          </w:divBdr>
        </w:div>
        <w:div w:id="716857466">
          <w:marLeft w:val="640"/>
          <w:marRight w:val="0"/>
          <w:marTop w:val="0"/>
          <w:marBottom w:val="0"/>
          <w:divBdr>
            <w:top w:val="none" w:sz="0" w:space="0" w:color="auto"/>
            <w:left w:val="none" w:sz="0" w:space="0" w:color="auto"/>
            <w:bottom w:val="none" w:sz="0" w:space="0" w:color="auto"/>
            <w:right w:val="none" w:sz="0" w:space="0" w:color="auto"/>
          </w:divBdr>
        </w:div>
        <w:div w:id="1456556723">
          <w:marLeft w:val="640"/>
          <w:marRight w:val="0"/>
          <w:marTop w:val="0"/>
          <w:marBottom w:val="0"/>
          <w:divBdr>
            <w:top w:val="none" w:sz="0" w:space="0" w:color="auto"/>
            <w:left w:val="none" w:sz="0" w:space="0" w:color="auto"/>
            <w:bottom w:val="none" w:sz="0" w:space="0" w:color="auto"/>
            <w:right w:val="none" w:sz="0" w:space="0" w:color="auto"/>
          </w:divBdr>
        </w:div>
        <w:div w:id="1218587657">
          <w:marLeft w:val="640"/>
          <w:marRight w:val="0"/>
          <w:marTop w:val="0"/>
          <w:marBottom w:val="0"/>
          <w:divBdr>
            <w:top w:val="none" w:sz="0" w:space="0" w:color="auto"/>
            <w:left w:val="none" w:sz="0" w:space="0" w:color="auto"/>
            <w:bottom w:val="none" w:sz="0" w:space="0" w:color="auto"/>
            <w:right w:val="none" w:sz="0" w:space="0" w:color="auto"/>
          </w:divBdr>
        </w:div>
        <w:div w:id="2012633759">
          <w:marLeft w:val="640"/>
          <w:marRight w:val="0"/>
          <w:marTop w:val="0"/>
          <w:marBottom w:val="0"/>
          <w:divBdr>
            <w:top w:val="none" w:sz="0" w:space="0" w:color="auto"/>
            <w:left w:val="none" w:sz="0" w:space="0" w:color="auto"/>
            <w:bottom w:val="none" w:sz="0" w:space="0" w:color="auto"/>
            <w:right w:val="none" w:sz="0" w:space="0" w:color="auto"/>
          </w:divBdr>
        </w:div>
      </w:divsChild>
    </w:div>
    <w:div w:id="570970215">
      <w:bodyDiv w:val="1"/>
      <w:marLeft w:val="0"/>
      <w:marRight w:val="0"/>
      <w:marTop w:val="0"/>
      <w:marBottom w:val="0"/>
      <w:divBdr>
        <w:top w:val="none" w:sz="0" w:space="0" w:color="auto"/>
        <w:left w:val="none" w:sz="0" w:space="0" w:color="auto"/>
        <w:bottom w:val="none" w:sz="0" w:space="0" w:color="auto"/>
        <w:right w:val="none" w:sz="0" w:space="0" w:color="auto"/>
      </w:divBdr>
      <w:divsChild>
        <w:div w:id="868841125">
          <w:marLeft w:val="640"/>
          <w:marRight w:val="0"/>
          <w:marTop w:val="0"/>
          <w:marBottom w:val="0"/>
          <w:divBdr>
            <w:top w:val="none" w:sz="0" w:space="0" w:color="auto"/>
            <w:left w:val="none" w:sz="0" w:space="0" w:color="auto"/>
            <w:bottom w:val="none" w:sz="0" w:space="0" w:color="auto"/>
            <w:right w:val="none" w:sz="0" w:space="0" w:color="auto"/>
          </w:divBdr>
        </w:div>
        <w:div w:id="1326203812">
          <w:marLeft w:val="640"/>
          <w:marRight w:val="0"/>
          <w:marTop w:val="0"/>
          <w:marBottom w:val="0"/>
          <w:divBdr>
            <w:top w:val="none" w:sz="0" w:space="0" w:color="auto"/>
            <w:left w:val="none" w:sz="0" w:space="0" w:color="auto"/>
            <w:bottom w:val="none" w:sz="0" w:space="0" w:color="auto"/>
            <w:right w:val="none" w:sz="0" w:space="0" w:color="auto"/>
          </w:divBdr>
        </w:div>
        <w:div w:id="116678737">
          <w:marLeft w:val="640"/>
          <w:marRight w:val="0"/>
          <w:marTop w:val="0"/>
          <w:marBottom w:val="0"/>
          <w:divBdr>
            <w:top w:val="none" w:sz="0" w:space="0" w:color="auto"/>
            <w:left w:val="none" w:sz="0" w:space="0" w:color="auto"/>
            <w:bottom w:val="none" w:sz="0" w:space="0" w:color="auto"/>
            <w:right w:val="none" w:sz="0" w:space="0" w:color="auto"/>
          </w:divBdr>
        </w:div>
        <w:div w:id="721949619">
          <w:marLeft w:val="640"/>
          <w:marRight w:val="0"/>
          <w:marTop w:val="0"/>
          <w:marBottom w:val="0"/>
          <w:divBdr>
            <w:top w:val="none" w:sz="0" w:space="0" w:color="auto"/>
            <w:left w:val="none" w:sz="0" w:space="0" w:color="auto"/>
            <w:bottom w:val="none" w:sz="0" w:space="0" w:color="auto"/>
            <w:right w:val="none" w:sz="0" w:space="0" w:color="auto"/>
          </w:divBdr>
        </w:div>
        <w:div w:id="1038553422">
          <w:marLeft w:val="640"/>
          <w:marRight w:val="0"/>
          <w:marTop w:val="0"/>
          <w:marBottom w:val="0"/>
          <w:divBdr>
            <w:top w:val="none" w:sz="0" w:space="0" w:color="auto"/>
            <w:left w:val="none" w:sz="0" w:space="0" w:color="auto"/>
            <w:bottom w:val="none" w:sz="0" w:space="0" w:color="auto"/>
            <w:right w:val="none" w:sz="0" w:space="0" w:color="auto"/>
          </w:divBdr>
        </w:div>
        <w:div w:id="1658269484">
          <w:marLeft w:val="640"/>
          <w:marRight w:val="0"/>
          <w:marTop w:val="0"/>
          <w:marBottom w:val="0"/>
          <w:divBdr>
            <w:top w:val="none" w:sz="0" w:space="0" w:color="auto"/>
            <w:left w:val="none" w:sz="0" w:space="0" w:color="auto"/>
            <w:bottom w:val="none" w:sz="0" w:space="0" w:color="auto"/>
            <w:right w:val="none" w:sz="0" w:space="0" w:color="auto"/>
          </w:divBdr>
        </w:div>
        <w:div w:id="922681770">
          <w:marLeft w:val="640"/>
          <w:marRight w:val="0"/>
          <w:marTop w:val="0"/>
          <w:marBottom w:val="0"/>
          <w:divBdr>
            <w:top w:val="none" w:sz="0" w:space="0" w:color="auto"/>
            <w:left w:val="none" w:sz="0" w:space="0" w:color="auto"/>
            <w:bottom w:val="none" w:sz="0" w:space="0" w:color="auto"/>
            <w:right w:val="none" w:sz="0" w:space="0" w:color="auto"/>
          </w:divBdr>
        </w:div>
        <w:div w:id="1916435375">
          <w:marLeft w:val="640"/>
          <w:marRight w:val="0"/>
          <w:marTop w:val="0"/>
          <w:marBottom w:val="0"/>
          <w:divBdr>
            <w:top w:val="none" w:sz="0" w:space="0" w:color="auto"/>
            <w:left w:val="none" w:sz="0" w:space="0" w:color="auto"/>
            <w:bottom w:val="none" w:sz="0" w:space="0" w:color="auto"/>
            <w:right w:val="none" w:sz="0" w:space="0" w:color="auto"/>
          </w:divBdr>
        </w:div>
        <w:div w:id="496269022">
          <w:marLeft w:val="640"/>
          <w:marRight w:val="0"/>
          <w:marTop w:val="0"/>
          <w:marBottom w:val="0"/>
          <w:divBdr>
            <w:top w:val="none" w:sz="0" w:space="0" w:color="auto"/>
            <w:left w:val="none" w:sz="0" w:space="0" w:color="auto"/>
            <w:bottom w:val="none" w:sz="0" w:space="0" w:color="auto"/>
            <w:right w:val="none" w:sz="0" w:space="0" w:color="auto"/>
          </w:divBdr>
        </w:div>
        <w:div w:id="1474831674">
          <w:marLeft w:val="640"/>
          <w:marRight w:val="0"/>
          <w:marTop w:val="0"/>
          <w:marBottom w:val="0"/>
          <w:divBdr>
            <w:top w:val="none" w:sz="0" w:space="0" w:color="auto"/>
            <w:left w:val="none" w:sz="0" w:space="0" w:color="auto"/>
            <w:bottom w:val="none" w:sz="0" w:space="0" w:color="auto"/>
            <w:right w:val="none" w:sz="0" w:space="0" w:color="auto"/>
          </w:divBdr>
        </w:div>
        <w:div w:id="610630352">
          <w:marLeft w:val="640"/>
          <w:marRight w:val="0"/>
          <w:marTop w:val="0"/>
          <w:marBottom w:val="0"/>
          <w:divBdr>
            <w:top w:val="none" w:sz="0" w:space="0" w:color="auto"/>
            <w:left w:val="none" w:sz="0" w:space="0" w:color="auto"/>
            <w:bottom w:val="none" w:sz="0" w:space="0" w:color="auto"/>
            <w:right w:val="none" w:sz="0" w:space="0" w:color="auto"/>
          </w:divBdr>
        </w:div>
        <w:div w:id="696351441">
          <w:marLeft w:val="640"/>
          <w:marRight w:val="0"/>
          <w:marTop w:val="0"/>
          <w:marBottom w:val="0"/>
          <w:divBdr>
            <w:top w:val="none" w:sz="0" w:space="0" w:color="auto"/>
            <w:left w:val="none" w:sz="0" w:space="0" w:color="auto"/>
            <w:bottom w:val="none" w:sz="0" w:space="0" w:color="auto"/>
            <w:right w:val="none" w:sz="0" w:space="0" w:color="auto"/>
          </w:divBdr>
        </w:div>
        <w:div w:id="1429040014">
          <w:marLeft w:val="640"/>
          <w:marRight w:val="0"/>
          <w:marTop w:val="0"/>
          <w:marBottom w:val="0"/>
          <w:divBdr>
            <w:top w:val="none" w:sz="0" w:space="0" w:color="auto"/>
            <w:left w:val="none" w:sz="0" w:space="0" w:color="auto"/>
            <w:bottom w:val="none" w:sz="0" w:space="0" w:color="auto"/>
            <w:right w:val="none" w:sz="0" w:space="0" w:color="auto"/>
          </w:divBdr>
        </w:div>
        <w:div w:id="1226987783">
          <w:marLeft w:val="640"/>
          <w:marRight w:val="0"/>
          <w:marTop w:val="0"/>
          <w:marBottom w:val="0"/>
          <w:divBdr>
            <w:top w:val="none" w:sz="0" w:space="0" w:color="auto"/>
            <w:left w:val="none" w:sz="0" w:space="0" w:color="auto"/>
            <w:bottom w:val="none" w:sz="0" w:space="0" w:color="auto"/>
            <w:right w:val="none" w:sz="0" w:space="0" w:color="auto"/>
          </w:divBdr>
        </w:div>
        <w:div w:id="2145350644">
          <w:marLeft w:val="640"/>
          <w:marRight w:val="0"/>
          <w:marTop w:val="0"/>
          <w:marBottom w:val="0"/>
          <w:divBdr>
            <w:top w:val="none" w:sz="0" w:space="0" w:color="auto"/>
            <w:left w:val="none" w:sz="0" w:space="0" w:color="auto"/>
            <w:bottom w:val="none" w:sz="0" w:space="0" w:color="auto"/>
            <w:right w:val="none" w:sz="0" w:space="0" w:color="auto"/>
          </w:divBdr>
        </w:div>
        <w:div w:id="264769830">
          <w:marLeft w:val="640"/>
          <w:marRight w:val="0"/>
          <w:marTop w:val="0"/>
          <w:marBottom w:val="0"/>
          <w:divBdr>
            <w:top w:val="none" w:sz="0" w:space="0" w:color="auto"/>
            <w:left w:val="none" w:sz="0" w:space="0" w:color="auto"/>
            <w:bottom w:val="none" w:sz="0" w:space="0" w:color="auto"/>
            <w:right w:val="none" w:sz="0" w:space="0" w:color="auto"/>
          </w:divBdr>
        </w:div>
        <w:div w:id="1984037135">
          <w:marLeft w:val="640"/>
          <w:marRight w:val="0"/>
          <w:marTop w:val="0"/>
          <w:marBottom w:val="0"/>
          <w:divBdr>
            <w:top w:val="none" w:sz="0" w:space="0" w:color="auto"/>
            <w:left w:val="none" w:sz="0" w:space="0" w:color="auto"/>
            <w:bottom w:val="none" w:sz="0" w:space="0" w:color="auto"/>
            <w:right w:val="none" w:sz="0" w:space="0" w:color="auto"/>
          </w:divBdr>
        </w:div>
        <w:div w:id="293096699">
          <w:marLeft w:val="640"/>
          <w:marRight w:val="0"/>
          <w:marTop w:val="0"/>
          <w:marBottom w:val="0"/>
          <w:divBdr>
            <w:top w:val="none" w:sz="0" w:space="0" w:color="auto"/>
            <w:left w:val="none" w:sz="0" w:space="0" w:color="auto"/>
            <w:bottom w:val="none" w:sz="0" w:space="0" w:color="auto"/>
            <w:right w:val="none" w:sz="0" w:space="0" w:color="auto"/>
          </w:divBdr>
        </w:div>
        <w:div w:id="1724136165">
          <w:marLeft w:val="640"/>
          <w:marRight w:val="0"/>
          <w:marTop w:val="0"/>
          <w:marBottom w:val="0"/>
          <w:divBdr>
            <w:top w:val="none" w:sz="0" w:space="0" w:color="auto"/>
            <w:left w:val="none" w:sz="0" w:space="0" w:color="auto"/>
            <w:bottom w:val="none" w:sz="0" w:space="0" w:color="auto"/>
            <w:right w:val="none" w:sz="0" w:space="0" w:color="auto"/>
          </w:divBdr>
        </w:div>
        <w:div w:id="147745259">
          <w:marLeft w:val="640"/>
          <w:marRight w:val="0"/>
          <w:marTop w:val="0"/>
          <w:marBottom w:val="0"/>
          <w:divBdr>
            <w:top w:val="none" w:sz="0" w:space="0" w:color="auto"/>
            <w:left w:val="none" w:sz="0" w:space="0" w:color="auto"/>
            <w:bottom w:val="none" w:sz="0" w:space="0" w:color="auto"/>
            <w:right w:val="none" w:sz="0" w:space="0" w:color="auto"/>
          </w:divBdr>
        </w:div>
        <w:div w:id="2106608336">
          <w:marLeft w:val="640"/>
          <w:marRight w:val="0"/>
          <w:marTop w:val="0"/>
          <w:marBottom w:val="0"/>
          <w:divBdr>
            <w:top w:val="none" w:sz="0" w:space="0" w:color="auto"/>
            <w:left w:val="none" w:sz="0" w:space="0" w:color="auto"/>
            <w:bottom w:val="none" w:sz="0" w:space="0" w:color="auto"/>
            <w:right w:val="none" w:sz="0" w:space="0" w:color="auto"/>
          </w:divBdr>
        </w:div>
      </w:divsChild>
    </w:div>
    <w:div w:id="607471555">
      <w:bodyDiv w:val="1"/>
      <w:marLeft w:val="0"/>
      <w:marRight w:val="0"/>
      <w:marTop w:val="0"/>
      <w:marBottom w:val="0"/>
      <w:divBdr>
        <w:top w:val="none" w:sz="0" w:space="0" w:color="auto"/>
        <w:left w:val="none" w:sz="0" w:space="0" w:color="auto"/>
        <w:bottom w:val="none" w:sz="0" w:space="0" w:color="auto"/>
        <w:right w:val="none" w:sz="0" w:space="0" w:color="auto"/>
      </w:divBdr>
      <w:divsChild>
        <w:div w:id="355159895">
          <w:marLeft w:val="640"/>
          <w:marRight w:val="0"/>
          <w:marTop w:val="0"/>
          <w:marBottom w:val="0"/>
          <w:divBdr>
            <w:top w:val="none" w:sz="0" w:space="0" w:color="auto"/>
            <w:left w:val="none" w:sz="0" w:space="0" w:color="auto"/>
            <w:bottom w:val="none" w:sz="0" w:space="0" w:color="auto"/>
            <w:right w:val="none" w:sz="0" w:space="0" w:color="auto"/>
          </w:divBdr>
        </w:div>
        <w:div w:id="1677682813">
          <w:marLeft w:val="640"/>
          <w:marRight w:val="0"/>
          <w:marTop w:val="0"/>
          <w:marBottom w:val="0"/>
          <w:divBdr>
            <w:top w:val="none" w:sz="0" w:space="0" w:color="auto"/>
            <w:left w:val="none" w:sz="0" w:space="0" w:color="auto"/>
            <w:bottom w:val="none" w:sz="0" w:space="0" w:color="auto"/>
            <w:right w:val="none" w:sz="0" w:space="0" w:color="auto"/>
          </w:divBdr>
        </w:div>
        <w:div w:id="519322966">
          <w:marLeft w:val="640"/>
          <w:marRight w:val="0"/>
          <w:marTop w:val="0"/>
          <w:marBottom w:val="0"/>
          <w:divBdr>
            <w:top w:val="none" w:sz="0" w:space="0" w:color="auto"/>
            <w:left w:val="none" w:sz="0" w:space="0" w:color="auto"/>
            <w:bottom w:val="none" w:sz="0" w:space="0" w:color="auto"/>
            <w:right w:val="none" w:sz="0" w:space="0" w:color="auto"/>
          </w:divBdr>
        </w:div>
        <w:div w:id="771121270">
          <w:marLeft w:val="640"/>
          <w:marRight w:val="0"/>
          <w:marTop w:val="0"/>
          <w:marBottom w:val="0"/>
          <w:divBdr>
            <w:top w:val="none" w:sz="0" w:space="0" w:color="auto"/>
            <w:left w:val="none" w:sz="0" w:space="0" w:color="auto"/>
            <w:bottom w:val="none" w:sz="0" w:space="0" w:color="auto"/>
            <w:right w:val="none" w:sz="0" w:space="0" w:color="auto"/>
          </w:divBdr>
        </w:div>
        <w:div w:id="968432446">
          <w:marLeft w:val="640"/>
          <w:marRight w:val="0"/>
          <w:marTop w:val="0"/>
          <w:marBottom w:val="0"/>
          <w:divBdr>
            <w:top w:val="none" w:sz="0" w:space="0" w:color="auto"/>
            <w:left w:val="none" w:sz="0" w:space="0" w:color="auto"/>
            <w:bottom w:val="none" w:sz="0" w:space="0" w:color="auto"/>
            <w:right w:val="none" w:sz="0" w:space="0" w:color="auto"/>
          </w:divBdr>
        </w:div>
        <w:div w:id="834809739">
          <w:marLeft w:val="640"/>
          <w:marRight w:val="0"/>
          <w:marTop w:val="0"/>
          <w:marBottom w:val="0"/>
          <w:divBdr>
            <w:top w:val="none" w:sz="0" w:space="0" w:color="auto"/>
            <w:left w:val="none" w:sz="0" w:space="0" w:color="auto"/>
            <w:bottom w:val="none" w:sz="0" w:space="0" w:color="auto"/>
            <w:right w:val="none" w:sz="0" w:space="0" w:color="auto"/>
          </w:divBdr>
        </w:div>
        <w:div w:id="2138835318">
          <w:marLeft w:val="640"/>
          <w:marRight w:val="0"/>
          <w:marTop w:val="0"/>
          <w:marBottom w:val="0"/>
          <w:divBdr>
            <w:top w:val="none" w:sz="0" w:space="0" w:color="auto"/>
            <w:left w:val="none" w:sz="0" w:space="0" w:color="auto"/>
            <w:bottom w:val="none" w:sz="0" w:space="0" w:color="auto"/>
            <w:right w:val="none" w:sz="0" w:space="0" w:color="auto"/>
          </w:divBdr>
        </w:div>
        <w:div w:id="1977685131">
          <w:marLeft w:val="640"/>
          <w:marRight w:val="0"/>
          <w:marTop w:val="0"/>
          <w:marBottom w:val="0"/>
          <w:divBdr>
            <w:top w:val="none" w:sz="0" w:space="0" w:color="auto"/>
            <w:left w:val="none" w:sz="0" w:space="0" w:color="auto"/>
            <w:bottom w:val="none" w:sz="0" w:space="0" w:color="auto"/>
            <w:right w:val="none" w:sz="0" w:space="0" w:color="auto"/>
          </w:divBdr>
        </w:div>
        <w:div w:id="755058885">
          <w:marLeft w:val="640"/>
          <w:marRight w:val="0"/>
          <w:marTop w:val="0"/>
          <w:marBottom w:val="0"/>
          <w:divBdr>
            <w:top w:val="none" w:sz="0" w:space="0" w:color="auto"/>
            <w:left w:val="none" w:sz="0" w:space="0" w:color="auto"/>
            <w:bottom w:val="none" w:sz="0" w:space="0" w:color="auto"/>
            <w:right w:val="none" w:sz="0" w:space="0" w:color="auto"/>
          </w:divBdr>
        </w:div>
        <w:div w:id="941256524">
          <w:marLeft w:val="640"/>
          <w:marRight w:val="0"/>
          <w:marTop w:val="0"/>
          <w:marBottom w:val="0"/>
          <w:divBdr>
            <w:top w:val="none" w:sz="0" w:space="0" w:color="auto"/>
            <w:left w:val="none" w:sz="0" w:space="0" w:color="auto"/>
            <w:bottom w:val="none" w:sz="0" w:space="0" w:color="auto"/>
            <w:right w:val="none" w:sz="0" w:space="0" w:color="auto"/>
          </w:divBdr>
        </w:div>
        <w:div w:id="1913923235">
          <w:marLeft w:val="640"/>
          <w:marRight w:val="0"/>
          <w:marTop w:val="0"/>
          <w:marBottom w:val="0"/>
          <w:divBdr>
            <w:top w:val="none" w:sz="0" w:space="0" w:color="auto"/>
            <w:left w:val="none" w:sz="0" w:space="0" w:color="auto"/>
            <w:bottom w:val="none" w:sz="0" w:space="0" w:color="auto"/>
            <w:right w:val="none" w:sz="0" w:space="0" w:color="auto"/>
          </w:divBdr>
        </w:div>
        <w:div w:id="1147356307">
          <w:marLeft w:val="640"/>
          <w:marRight w:val="0"/>
          <w:marTop w:val="0"/>
          <w:marBottom w:val="0"/>
          <w:divBdr>
            <w:top w:val="none" w:sz="0" w:space="0" w:color="auto"/>
            <w:left w:val="none" w:sz="0" w:space="0" w:color="auto"/>
            <w:bottom w:val="none" w:sz="0" w:space="0" w:color="auto"/>
            <w:right w:val="none" w:sz="0" w:space="0" w:color="auto"/>
          </w:divBdr>
        </w:div>
        <w:div w:id="1175997997">
          <w:marLeft w:val="640"/>
          <w:marRight w:val="0"/>
          <w:marTop w:val="0"/>
          <w:marBottom w:val="0"/>
          <w:divBdr>
            <w:top w:val="none" w:sz="0" w:space="0" w:color="auto"/>
            <w:left w:val="none" w:sz="0" w:space="0" w:color="auto"/>
            <w:bottom w:val="none" w:sz="0" w:space="0" w:color="auto"/>
            <w:right w:val="none" w:sz="0" w:space="0" w:color="auto"/>
          </w:divBdr>
        </w:div>
        <w:div w:id="1009717435">
          <w:marLeft w:val="640"/>
          <w:marRight w:val="0"/>
          <w:marTop w:val="0"/>
          <w:marBottom w:val="0"/>
          <w:divBdr>
            <w:top w:val="none" w:sz="0" w:space="0" w:color="auto"/>
            <w:left w:val="none" w:sz="0" w:space="0" w:color="auto"/>
            <w:bottom w:val="none" w:sz="0" w:space="0" w:color="auto"/>
            <w:right w:val="none" w:sz="0" w:space="0" w:color="auto"/>
          </w:divBdr>
        </w:div>
        <w:div w:id="1929801099">
          <w:marLeft w:val="640"/>
          <w:marRight w:val="0"/>
          <w:marTop w:val="0"/>
          <w:marBottom w:val="0"/>
          <w:divBdr>
            <w:top w:val="none" w:sz="0" w:space="0" w:color="auto"/>
            <w:left w:val="none" w:sz="0" w:space="0" w:color="auto"/>
            <w:bottom w:val="none" w:sz="0" w:space="0" w:color="auto"/>
            <w:right w:val="none" w:sz="0" w:space="0" w:color="auto"/>
          </w:divBdr>
        </w:div>
        <w:div w:id="603196128">
          <w:marLeft w:val="640"/>
          <w:marRight w:val="0"/>
          <w:marTop w:val="0"/>
          <w:marBottom w:val="0"/>
          <w:divBdr>
            <w:top w:val="none" w:sz="0" w:space="0" w:color="auto"/>
            <w:left w:val="none" w:sz="0" w:space="0" w:color="auto"/>
            <w:bottom w:val="none" w:sz="0" w:space="0" w:color="auto"/>
            <w:right w:val="none" w:sz="0" w:space="0" w:color="auto"/>
          </w:divBdr>
        </w:div>
        <w:div w:id="1136946975">
          <w:marLeft w:val="640"/>
          <w:marRight w:val="0"/>
          <w:marTop w:val="0"/>
          <w:marBottom w:val="0"/>
          <w:divBdr>
            <w:top w:val="none" w:sz="0" w:space="0" w:color="auto"/>
            <w:left w:val="none" w:sz="0" w:space="0" w:color="auto"/>
            <w:bottom w:val="none" w:sz="0" w:space="0" w:color="auto"/>
            <w:right w:val="none" w:sz="0" w:space="0" w:color="auto"/>
          </w:divBdr>
        </w:div>
        <w:div w:id="411053671">
          <w:marLeft w:val="640"/>
          <w:marRight w:val="0"/>
          <w:marTop w:val="0"/>
          <w:marBottom w:val="0"/>
          <w:divBdr>
            <w:top w:val="none" w:sz="0" w:space="0" w:color="auto"/>
            <w:left w:val="none" w:sz="0" w:space="0" w:color="auto"/>
            <w:bottom w:val="none" w:sz="0" w:space="0" w:color="auto"/>
            <w:right w:val="none" w:sz="0" w:space="0" w:color="auto"/>
          </w:divBdr>
        </w:div>
        <w:div w:id="983923211">
          <w:marLeft w:val="640"/>
          <w:marRight w:val="0"/>
          <w:marTop w:val="0"/>
          <w:marBottom w:val="0"/>
          <w:divBdr>
            <w:top w:val="none" w:sz="0" w:space="0" w:color="auto"/>
            <w:left w:val="none" w:sz="0" w:space="0" w:color="auto"/>
            <w:bottom w:val="none" w:sz="0" w:space="0" w:color="auto"/>
            <w:right w:val="none" w:sz="0" w:space="0" w:color="auto"/>
          </w:divBdr>
        </w:div>
        <w:div w:id="538202427">
          <w:marLeft w:val="640"/>
          <w:marRight w:val="0"/>
          <w:marTop w:val="0"/>
          <w:marBottom w:val="0"/>
          <w:divBdr>
            <w:top w:val="none" w:sz="0" w:space="0" w:color="auto"/>
            <w:left w:val="none" w:sz="0" w:space="0" w:color="auto"/>
            <w:bottom w:val="none" w:sz="0" w:space="0" w:color="auto"/>
            <w:right w:val="none" w:sz="0" w:space="0" w:color="auto"/>
          </w:divBdr>
        </w:div>
        <w:div w:id="1947224874">
          <w:marLeft w:val="640"/>
          <w:marRight w:val="0"/>
          <w:marTop w:val="0"/>
          <w:marBottom w:val="0"/>
          <w:divBdr>
            <w:top w:val="none" w:sz="0" w:space="0" w:color="auto"/>
            <w:left w:val="none" w:sz="0" w:space="0" w:color="auto"/>
            <w:bottom w:val="none" w:sz="0" w:space="0" w:color="auto"/>
            <w:right w:val="none" w:sz="0" w:space="0" w:color="auto"/>
          </w:divBdr>
        </w:div>
      </w:divsChild>
    </w:div>
    <w:div w:id="652879323">
      <w:bodyDiv w:val="1"/>
      <w:marLeft w:val="0"/>
      <w:marRight w:val="0"/>
      <w:marTop w:val="0"/>
      <w:marBottom w:val="0"/>
      <w:divBdr>
        <w:top w:val="none" w:sz="0" w:space="0" w:color="auto"/>
        <w:left w:val="none" w:sz="0" w:space="0" w:color="auto"/>
        <w:bottom w:val="none" w:sz="0" w:space="0" w:color="auto"/>
        <w:right w:val="none" w:sz="0" w:space="0" w:color="auto"/>
      </w:divBdr>
      <w:divsChild>
        <w:div w:id="2144535962">
          <w:marLeft w:val="640"/>
          <w:marRight w:val="0"/>
          <w:marTop w:val="0"/>
          <w:marBottom w:val="0"/>
          <w:divBdr>
            <w:top w:val="none" w:sz="0" w:space="0" w:color="auto"/>
            <w:left w:val="none" w:sz="0" w:space="0" w:color="auto"/>
            <w:bottom w:val="none" w:sz="0" w:space="0" w:color="auto"/>
            <w:right w:val="none" w:sz="0" w:space="0" w:color="auto"/>
          </w:divBdr>
        </w:div>
        <w:div w:id="1626082354">
          <w:marLeft w:val="640"/>
          <w:marRight w:val="0"/>
          <w:marTop w:val="0"/>
          <w:marBottom w:val="0"/>
          <w:divBdr>
            <w:top w:val="none" w:sz="0" w:space="0" w:color="auto"/>
            <w:left w:val="none" w:sz="0" w:space="0" w:color="auto"/>
            <w:bottom w:val="none" w:sz="0" w:space="0" w:color="auto"/>
            <w:right w:val="none" w:sz="0" w:space="0" w:color="auto"/>
          </w:divBdr>
        </w:div>
        <w:div w:id="1704358240">
          <w:marLeft w:val="640"/>
          <w:marRight w:val="0"/>
          <w:marTop w:val="0"/>
          <w:marBottom w:val="0"/>
          <w:divBdr>
            <w:top w:val="none" w:sz="0" w:space="0" w:color="auto"/>
            <w:left w:val="none" w:sz="0" w:space="0" w:color="auto"/>
            <w:bottom w:val="none" w:sz="0" w:space="0" w:color="auto"/>
            <w:right w:val="none" w:sz="0" w:space="0" w:color="auto"/>
          </w:divBdr>
        </w:div>
        <w:div w:id="275404114">
          <w:marLeft w:val="640"/>
          <w:marRight w:val="0"/>
          <w:marTop w:val="0"/>
          <w:marBottom w:val="0"/>
          <w:divBdr>
            <w:top w:val="none" w:sz="0" w:space="0" w:color="auto"/>
            <w:left w:val="none" w:sz="0" w:space="0" w:color="auto"/>
            <w:bottom w:val="none" w:sz="0" w:space="0" w:color="auto"/>
            <w:right w:val="none" w:sz="0" w:space="0" w:color="auto"/>
          </w:divBdr>
        </w:div>
        <w:div w:id="1004741120">
          <w:marLeft w:val="640"/>
          <w:marRight w:val="0"/>
          <w:marTop w:val="0"/>
          <w:marBottom w:val="0"/>
          <w:divBdr>
            <w:top w:val="none" w:sz="0" w:space="0" w:color="auto"/>
            <w:left w:val="none" w:sz="0" w:space="0" w:color="auto"/>
            <w:bottom w:val="none" w:sz="0" w:space="0" w:color="auto"/>
            <w:right w:val="none" w:sz="0" w:space="0" w:color="auto"/>
          </w:divBdr>
        </w:div>
        <w:div w:id="2090692996">
          <w:marLeft w:val="640"/>
          <w:marRight w:val="0"/>
          <w:marTop w:val="0"/>
          <w:marBottom w:val="0"/>
          <w:divBdr>
            <w:top w:val="none" w:sz="0" w:space="0" w:color="auto"/>
            <w:left w:val="none" w:sz="0" w:space="0" w:color="auto"/>
            <w:bottom w:val="none" w:sz="0" w:space="0" w:color="auto"/>
            <w:right w:val="none" w:sz="0" w:space="0" w:color="auto"/>
          </w:divBdr>
        </w:div>
        <w:div w:id="6561989">
          <w:marLeft w:val="640"/>
          <w:marRight w:val="0"/>
          <w:marTop w:val="0"/>
          <w:marBottom w:val="0"/>
          <w:divBdr>
            <w:top w:val="none" w:sz="0" w:space="0" w:color="auto"/>
            <w:left w:val="none" w:sz="0" w:space="0" w:color="auto"/>
            <w:bottom w:val="none" w:sz="0" w:space="0" w:color="auto"/>
            <w:right w:val="none" w:sz="0" w:space="0" w:color="auto"/>
          </w:divBdr>
        </w:div>
        <w:div w:id="852643392">
          <w:marLeft w:val="640"/>
          <w:marRight w:val="0"/>
          <w:marTop w:val="0"/>
          <w:marBottom w:val="0"/>
          <w:divBdr>
            <w:top w:val="none" w:sz="0" w:space="0" w:color="auto"/>
            <w:left w:val="none" w:sz="0" w:space="0" w:color="auto"/>
            <w:bottom w:val="none" w:sz="0" w:space="0" w:color="auto"/>
            <w:right w:val="none" w:sz="0" w:space="0" w:color="auto"/>
          </w:divBdr>
        </w:div>
        <w:div w:id="299308844">
          <w:marLeft w:val="640"/>
          <w:marRight w:val="0"/>
          <w:marTop w:val="0"/>
          <w:marBottom w:val="0"/>
          <w:divBdr>
            <w:top w:val="none" w:sz="0" w:space="0" w:color="auto"/>
            <w:left w:val="none" w:sz="0" w:space="0" w:color="auto"/>
            <w:bottom w:val="none" w:sz="0" w:space="0" w:color="auto"/>
            <w:right w:val="none" w:sz="0" w:space="0" w:color="auto"/>
          </w:divBdr>
        </w:div>
        <w:div w:id="2107310830">
          <w:marLeft w:val="640"/>
          <w:marRight w:val="0"/>
          <w:marTop w:val="0"/>
          <w:marBottom w:val="0"/>
          <w:divBdr>
            <w:top w:val="none" w:sz="0" w:space="0" w:color="auto"/>
            <w:left w:val="none" w:sz="0" w:space="0" w:color="auto"/>
            <w:bottom w:val="none" w:sz="0" w:space="0" w:color="auto"/>
            <w:right w:val="none" w:sz="0" w:space="0" w:color="auto"/>
          </w:divBdr>
        </w:div>
        <w:div w:id="1939176034">
          <w:marLeft w:val="640"/>
          <w:marRight w:val="0"/>
          <w:marTop w:val="0"/>
          <w:marBottom w:val="0"/>
          <w:divBdr>
            <w:top w:val="none" w:sz="0" w:space="0" w:color="auto"/>
            <w:left w:val="none" w:sz="0" w:space="0" w:color="auto"/>
            <w:bottom w:val="none" w:sz="0" w:space="0" w:color="auto"/>
            <w:right w:val="none" w:sz="0" w:space="0" w:color="auto"/>
          </w:divBdr>
        </w:div>
        <w:div w:id="470442646">
          <w:marLeft w:val="640"/>
          <w:marRight w:val="0"/>
          <w:marTop w:val="0"/>
          <w:marBottom w:val="0"/>
          <w:divBdr>
            <w:top w:val="none" w:sz="0" w:space="0" w:color="auto"/>
            <w:left w:val="none" w:sz="0" w:space="0" w:color="auto"/>
            <w:bottom w:val="none" w:sz="0" w:space="0" w:color="auto"/>
            <w:right w:val="none" w:sz="0" w:space="0" w:color="auto"/>
          </w:divBdr>
        </w:div>
        <w:div w:id="694042785">
          <w:marLeft w:val="640"/>
          <w:marRight w:val="0"/>
          <w:marTop w:val="0"/>
          <w:marBottom w:val="0"/>
          <w:divBdr>
            <w:top w:val="none" w:sz="0" w:space="0" w:color="auto"/>
            <w:left w:val="none" w:sz="0" w:space="0" w:color="auto"/>
            <w:bottom w:val="none" w:sz="0" w:space="0" w:color="auto"/>
            <w:right w:val="none" w:sz="0" w:space="0" w:color="auto"/>
          </w:divBdr>
        </w:div>
        <w:div w:id="7218600">
          <w:marLeft w:val="640"/>
          <w:marRight w:val="0"/>
          <w:marTop w:val="0"/>
          <w:marBottom w:val="0"/>
          <w:divBdr>
            <w:top w:val="none" w:sz="0" w:space="0" w:color="auto"/>
            <w:left w:val="none" w:sz="0" w:space="0" w:color="auto"/>
            <w:bottom w:val="none" w:sz="0" w:space="0" w:color="auto"/>
            <w:right w:val="none" w:sz="0" w:space="0" w:color="auto"/>
          </w:divBdr>
        </w:div>
        <w:div w:id="560555100">
          <w:marLeft w:val="640"/>
          <w:marRight w:val="0"/>
          <w:marTop w:val="0"/>
          <w:marBottom w:val="0"/>
          <w:divBdr>
            <w:top w:val="none" w:sz="0" w:space="0" w:color="auto"/>
            <w:left w:val="none" w:sz="0" w:space="0" w:color="auto"/>
            <w:bottom w:val="none" w:sz="0" w:space="0" w:color="auto"/>
            <w:right w:val="none" w:sz="0" w:space="0" w:color="auto"/>
          </w:divBdr>
        </w:div>
        <w:div w:id="1325279088">
          <w:marLeft w:val="640"/>
          <w:marRight w:val="0"/>
          <w:marTop w:val="0"/>
          <w:marBottom w:val="0"/>
          <w:divBdr>
            <w:top w:val="none" w:sz="0" w:space="0" w:color="auto"/>
            <w:left w:val="none" w:sz="0" w:space="0" w:color="auto"/>
            <w:bottom w:val="none" w:sz="0" w:space="0" w:color="auto"/>
            <w:right w:val="none" w:sz="0" w:space="0" w:color="auto"/>
          </w:divBdr>
        </w:div>
        <w:div w:id="2055229388">
          <w:marLeft w:val="640"/>
          <w:marRight w:val="0"/>
          <w:marTop w:val="0"/>
          <w:marBottom w:val="0"/>
          <w:divBdr>
            <w:top w:val="none" w:sz="0" w:space="0" w:color="auto"/>
            <w:left w:val="none" w:sz="0" w:space="0" w:color="auto"/>
            <w:bottom w:val="none" w:sz="0" w:space="0" w:color="auto"/>
            <w:right w:val="none" w:sz="0" w:space="0" w:color="auto"/>
          </w:divBdr>
        </w:div>
        <w:div w:id="1705906492">
          <w:marLeft w:val="640"/>
          <w:marRight w:val="0"/>
          <w:marTop w:val="0"/>
          <w:marBottom w:val="0"/>
          <w:divBdr>
            <w:top w:val="none" w:sz="0" w:space="0" w:color="auto"/>
            <w:left w:val="none" w:sz="0" w:space="0" w:color="auto"/>
            <w:bottom w:val="none" w:sz="0" w:space="0" w:color="auto"/>
            <w:right w:val="none" w:sz="0" w:space="0" w:color="auto"/>
          </w:divBdr>
        </w:div>
        <w:div w:id="871386723">
          <w:marLeft w:val="640"/>
          <w:marRight w:val="0"/>
          <w:marTop w:val="0"/>
          <w:marBottom w:val="0"/>
          <w:divBdr>
            <w:top w:val="none" w:sz="0" w:space="0" w:color="auto"/>
            <w:left w:val="none" w:sz="0" w:space="0" w:color="auto"/>
            <w:bottom w:val="none" w:sz="0" w:space="0" w:color="auto"/>
            <w:right w:val="none" w:sz="0" w:space="0" w:color="auto"/>
          </w:divBdr>
        </w:div>
        <w:div w:id="972752742">
          <w:marLeft w:val="640"/>
          <w:marRight w:val="0"/>
          <w:marTop w:val="0"/>
          <w:marBottom w:val="0"/>
          <w:divBdr>
            <w:top w:val="none" w:sz="0" w:space="0" w:color="auto"/>
            <w:left w:val="none" w:sz="0" w:space="0" w:color="auto"/>
            <w:bottom w:val="none" w:sz="0" w:space="0" w:color="auto"/>
            <w:right w:val="none" w:sz="0" w:space="0" w:color="auto"/>
          </w:divBdr>
        </w:div>
        <w:div w:id="1595020143">
          <w:marLeft w:val="640"/>
          <w:marRight w:val="0"/>
          <w:marTop w:val="0"/>
          <w:marBottom w:val="0"/>
          <w:divBdr>
            <w:top w:val="none" w:sz="0" w:space="0" w:color="auto"/>
            <w:left w:val="none" w:sz="0" w:space="0" w:color="auto"/>
            <w:bottom w:val="none" w:sz="0" w:space="0" w:color="auto"/>
            <w:right w:val="none" w:sz="0" w:space="0" w:color="auto"/>
          </w:divBdr>
        </w:div>
      </w:divsChild>
    </w:div>
    <w:div w:id="706949160">
      <w:bodyDiv w:val="1"/>
      <w:marLeft w:val="0"/>
      <w:marRight w:val="0"/>
      <w:marTop w:val="0"/>
      <w:marBottom w:val="0"/>
      <w:divBdr>
        <w:top w:val="none" w:sz="0" w:space="0" w:color="auto"/>
        <w:left w:val="none" w:sz="0" w:space="0" w:color="auto"/>
        <w:bottom w:val="none" w:sz="0" w:space="0" w:color="auto"/>
        <w:right w:val="none" w:sz="0" w:space="0" w:color="auto"/>
      </w:divBdr>
      <w:divsChild>
        <w:div w:id="331879011">
          <w:marLeft w:val="640"/>
          <w:marRight w:val="0"/>
          <w:marTop w:val="0"/>
          <w:marBottom w:val="0"/>
          <w:divBdr>
            <w:top w:val="none" w:sz="0" w:space="0" w:color="auto"/>
            <w:left w:val="none" w:sz="0" w:space="0" w:color="auto"/>
            <w:bottom w:val="none" w:sz="0" w:space="0" w:color="auto"/>
            <w:right w:val="none" w:sz="0" w:space="0" w:color="auto"/>
          </w:divBdr>
        </w:div>
        <w:div w:id="1830249717">
          <w:marLeft w:val="640"/>
          <w:marRight w:val="0"/>
          <w:marTop w:val="0"/>
          <w:marBottom w:val="0"/>
          <w:divBdr>
            <w:top w:val="none" w:sz="0" w:space="0" w:color="auto"/>
            <w:left w:val="none" w:sz="0" w:space="0" w:color="auto"/>
            <w:bottom w:val="none" w:sz="0" w:space="0" w:color="auto"/>
            <w:right w:val="none" w:sz="0" w:space="0" w:color="auto"/>
          </w:divBdr>
        </w:div>
        <w:div w:id="942147355">
          <w:marLeft w:val="640"/>
          <w:marRight w:val="0"/>
          <w:marTop w:val="0"/>
          <w:marBottom w:val="0"/>
          <w:divBdr>
            <w:top w:val="none" w:sz="0" w:space="0" w:color="auto"/>
            <w:left w:val="none" w:sz="0" w:space="0" w:color="auto"/>
            <w:bottom w:val="none" w:sz="0" w:space="0" w:color="auto"/>
            <w:right w:val="none" w:sz="0" w:space="0" w:color="auto"/>
          </w:divBdr>
        </w:div>
        <w:div w:id="438917884">
          <w:marLeft w:val="640"/>
          <w:marRight w:val="0"/>
          <w:marTop w:val="0"/>
          <w:marBottom w:val="0"/>
          <w:divBdr>
            <w:top w:val="none" w:sz="0" w:space="0" w:color="auto"/>
            <w:left w:val="none" w:sz="0" w:space="0" w:color="auto"/>
            <w:bottom w:val="none" w:sz="0" w:space="0" w:color="auto"/>
            <w:right w:val="none" w:sz="0" w:space="0" w:color="auto"/>
          </w:divBdr>
        </w:div>
        <w:div w:id="362170383">
          <w:marLeft w:val="640"/>
          <w:marRight w:val="0"/>
          <w:marTop w:val="0"/>
          <w:marBottom w:val="0"/>
          <w:divBdr>
            <w:top w:val="none" w:sz="0" w:space="0" w:color="auto"/>
            <w:left w:val="none" w:sz="0" w:space="0" w:color="auto"/>
            <w:bottom w:val="none" w:sz="0" w:space="0" w:color="auto"/>
            <w:right w:val="none" w:sz="0" w:space="0" w:color="auto"/>
          </w:divBdr>
        </w:div>
        <w:div w:id="189152532">
          <w:marLeft w:val="640"/>
          <w:marRight w:val="0"/>
          <w:marTop w:val="0"/>
          <w:marBottom w:val="0"/>
          <w:divBdr>
            <w:top w:val="none" w:sz="0" w:space="0" w:color="auto"/>
            <w:left w:val="none" w:sz="0" w:space="0" w:color="auto"/>
            <w:bottom w:val="none" w:sz="0" w:space="0" w:color="auto"/>
            <w:right w:val="none" w:sz="0" w:space="0" w:color="auto"/>
          </w:divBdr>
        </w:div>
        <w:div w:id="862859546">
          <w:marLeft w:val="640"/>
          <w:marRight w:val="0"/>
          <w:marTop w:val="0"/>
          <w:marBottom w:val="0"/>
          <w:divBdr>
            <w:top w:val="none" w:sz="0" w:space="0" w:color="auto"/>
            <w:left w:val="none" w:sz="0" w:space="0" w:color="auto"/>
            <w:bottom w:val="none" w:sz="0" w:space="0" w:color="auto"/>
            <w:right w:val="none" w:sz="0" w:space="0" w:color="auto"/>
          </w:divBdr>
        </w:div>
        <w:div w:id="1542673295">
          <w:marLeft w:val="640"/>
          <w:marRight w:val="0"/>
          <w:marTop w:val="0"/>
          <w:marBottom w:val="0"/>
          <w:divBdr>
            <w:top w:val="none" w:sz="0" w:space="0" w:color="auto"/>
            <w:left w:val="none" w:sz="0" w:space="0" w:color="auto"/>
            <w:bottom w:val="none" w:sz="0" w:space="0" w:color="auto"/>
            <w:right w:val="none" w:sz="0" w:space="0" w:color="auto"/>
          </w:divBdr>
        </w:div>
        <w:div w:id="1021124881">
          <w:marLeft w:val="640"/>
          <w:marRight w:val="0"/>
          <w:marTop w:val="0"/>
          <w:marBottom w:val="0"/>
          <w:divBdr>
            <w:top w:val="none" w:sz="0" w:space="0" w:color="auto"/>
            <w:left w:val="none" w:sz="0" w:space="0" w:color="auto"/>
            <w:bottom w:val="none" w:sz="0" w:space="0" w:color="auto"/>
            <w:right w:val="none" w:sz="0" w:space="0" w:color="auto"/>
          </w:divBdr>
        </w:div>
        <w:div w:id="712460781">
          <w:marLeft w:val="640"/>
          <w:marRight w:val="0"/>
          <w:marTop w:val="0"/>
          <w:marBottom w:val="0"/>
          <w:divBdr>
            <w:top w:val="none" w:sz="0" w:space="0" w:color="auto"/>
            <w:left w:val="none" w:sz="0" w:space="0" w:color="auto"/>
            <w:bottom w:val="none" w:sz="0" w:space="0" w:color="auto"/>
            <w:right w:val="none" w:sz="0" w:space="0" w:color="auto"/>
          </w:divBdr>
        </w:div>
        <w:div w:id="853887738">
          <w:marLeft w:val="640"/>
          <w:marRight w:val="0"/>
          <w:marTop w:val="0"/>
          <w:marBottom w:val="0"/>
          <w:divBdr>
            <w:top w:val="none" w:sz="0" w:space="0" w:color="auto"/>
            <w:left w:val="none" w:sz="0" w:space="0" w:color="auto"/>
            <w:bottom w:val="none" w:sz="0" w:space="0" w:color="auto"/>
            <w:right w:val="none" w:sz="0" w:space="0" w:color="auto"/>
          </w:divBdr>
        </w:div>
        <w:div w:id="1691713518">
          <w:marLeft w:val="640"/>
          <w:marRight w:val="0"/>
          <w:marTop w:val="0"/>
          <w:marBottom w:val="0"/>
          <w:divBdr>
            <w:top w:val="none" w:sz="0" w:space="0" w:color="auto"/>
            <w:left w:val="none" w:sz="0" w:space="0" w:color="auto"/>
            <w:bottom w:val="none" w:sz="0" w:space="0" w:color="auto"/>
            <w:right w:val="none" w:sz="0" w:space="0" w:color="auto"/>
          </w:divBdr>
        </w:div>
        <w:div w:id="93550658">
          <w:marLeft w:val="640"/>
          <w:marRight w:val="0"/>
          <w:marTop w:val="0"/>
          <w:marBottom w:val="0"/>
          <w:divBdr>
            <w:top w:val="none" w:sz="0" w:space="0" w:color="auto"/>
            <w:left w:val="none" w:sz="0" w:space="0" w:color="auto"/>
            <w:bottom w:val="none" w:sz="0" w:space="0" w:color="auto"/>
            <w:right w:val="none" w:sz="0" w:space="0" w:color="auto"/>
          </w:divBdr>
        </w:div>
        <w:div w:id="702826798">
          <w:marLeft w:val="640"/>
          <w:marRight w:val="0"/>
          <w:marTop w:val="0"/>
          <w:marBottom w:val="0"/>
          <w:divBdr>
            <w:top w:val="none" w:sz="0" w:space="0" w:color="auto"/>
            <w:left w:val="none" w:sz="0" w:space="0" w:color="auto"/>
            <w:bottom w:val="none" w:sz="0" w:space="0" w:color="auto"/>
            <w:right w:val="none" w:sz="0" w:space="0" w:color="auto"/>
          </w:divBdr>
        </w:div>
        <w:div w:id="108088054">
          <w:marLeft w:val="640"/>
          <w:marRight w:val="0"/>
          <w:marTop w:val="0"/>
          <w:marBottom w:val="0"/>
          <w:divBdr>
            <w:top w:val="none" w:sz="0" w:space="0" w:color="auto"/>
            <w:left w:val="none" w:sz="0" w:space="0" w:color="auto"/>
            <w:bottom w:val="none" w:sz="0" w:space="0" w:color="auto"/>
            <w:right w:val="none" w:sz="0" w:space="0" w:color="auto"/>
          </w:divBdr>
        </w:div>
        <w:div w:id="1331179056">
          <w:marLeft w:val="640"/>
          <w:marRight w:val="0"/>
          <w:marTop w:val="0"/>
          <w:marBottom w:val="0"/>
          <w:divBdr>
            <w:top w:val="none" w:sz="0" w:space="0" w:color="auto"/>
            <w:left w:val="none" w:sz="0" w:space="0" w:color="auto"/>
            <w:bottom w:val="none" w:sz="0" w:space="0" w:color="auto"/>
            <w:right w:val="none" w:sz="0" w:space="0" w:color="auto"/>
          </w:divBdr>
        </w:div>
        <w:div w:id="1878659790">
          <w:marLeft w:val="640"/>
          <w:marRight w:val="0"/>
          <w:marTop w:val="0"/>
          <w:marBottom w:val="0"/>
          <w:divBdr>
            <w:top w:val="none" w:sz="0" w:space="0" w:color="auto"/>
            <w:left w:val="none" w:sz="0" w:space="0" w:color="auto"/>
            <w:bottom w:val="none" w:sz="0" w:space="0" w:color="auto"/>
            <w:right w:val="none" w:sz="0" w:space="0" w:color="auto"/>
          </w:divBdr>
        </w:div>
        <w:div w:id="1995864950">
          <w:marLeft w:val="640"/>
          <w:marRight w:val="0"/>
          <w:marTop w:val="0"/>
          <w:marBottom w:val="0"/>
          <w:divBdr>
            <w:top w:val="none" w:sz="0" w:space="0" w:color="auto"/>
            <w:left w:val="none" w:sz="0" w:space="0" w:color="auto"/>
            <w:bottom w:val="none" w:sz="0" w:space="0" w:color="auto"/>
            <w:right w:val="none" w:sz="0" w:space="0" w:color="auto"/>
          </w:divBdr>
        </w:div>
        <w:div w:id="212430916">
          <w:marLeft w:val="640"/>
          <w:marRight w:val="0"/>
          <w:marTop w:val="0"/>
          <w:marBottom w:val="0"/>
          <w:divBdr>
            <w:top w:val="none" w:sz="0" w:space="0" w:color="auto"/>
            <w:left w:val="none" w:sz="0" w:space="0" w:color="auto"/>
            <w:bottom w:val="none" w:sz="0" w:space="0" w:color="auto"/>
            <w:right w:val="none" w:sz="0" w:space="0" w:color="auto"/>
          </w:divBdr>
        </w:div>
        <w:div w:id="399330264">
          <w:marLeft w:val="640"/>
          <w:marRight w:val="0"/>
          <w:marTop w:val="0"/>
          <w:marBottom w:val="0"/>
          <w:divBdr>
            <w:top w:val="none" w:sz="0" w:space="0" w:color="auto"/>
            <w:left w:val="none" w:sz="0" w:space="0" w:color="auto"/>
            <w:bottom w:val="none" w:sz="0" w:space="0" w:color="auto"/>
            <w:right w:val="none" w:sz="0" w:space="0" w:color="auto"/>
          </w:divBdr>
        </w:div>
        <w:div w:id="802114940">
          <w:marLeft w:val="640"/>
          <w:marRight w:val="0"/>
          <w:marTop w:val="0"/>
          <w:marBottom w:val="0"/>
          <w:divBdr>
            <w:top w:val="none" w:sz="0" w:space="0" w:color="auto"/>
            <w:left w:val="none" w:sz="0" w:space="0" w:color="auto"/>
            <w:bottom w:val="none" w:sz="0" w:space="0" w:color="auto"/>
            <w:right w:val="none" w:sz="0" w:space="0" w:color="auto"/>
          </w:divBdr>
        </w:div>
      </w:divsChild>
    </w:div>
    <w:div w:id="711534650">
      <w:bodyDiv w:val="1"/>
      <w:marLeft w:val="0"/>
      <w:marRight w:val="0"/>
      <w:marTop w:val="0"/>
      <w:marBottom w:val="0"/>
      <w:divBdr>
        <w:top w:val="none" w:sz="0" w:space="0" w:color="auto"/>
        <w:left w:val="none" w:sz="0" w:space="0" w:color="auto"/>
        <w:bottom w:val="none" w:sz="0" w:space="0" w:color="auto"/>
        <w:right w:val="none" w:sz="0" w:space="0" w:color="auto"/>
      </w:divBdr>
    </w:div>
    <w:div w:id="784420181">
      <w:bodyDiv w:val="1"/>
      <w:marLeft w:val="0"/>
      <w:marRight w:val="0"/>
      <w:marTop w:val="0"/>
      <w:marBottom w:val="0"/>
      <w:divBdr>
        <w:top w:val="none" w:sz="0" w:space="0" w:color="auto"/>
        <w:left w:val="none" w:sz="0" w:space="0" w:color="auto"/>
        <w:bottom w:val="none" w:sz="0" w:space="0" w:color="auto"/>
        <w:right w:val="none" w:sz="0" w:space="0" w:color="auto"/>
      </w:divBdr>
      <w:divsChild>
        <w:div w:id="789982810">
          <w:marLeft w:val="640"/>
          <w:marRight w:val="0"/>
          <w:marTop w:val="0"/>
          <w:marBottom w:val="0"/>
          <w:divBdr>
            <w:top w:val="none" w:sz="0" w:space="0" w:color="auto"/>
            <w:left w:val="none" w:sz="0" w:space="0" w:color="auto"/>
            <w:bottom w:val="none" w:sz="0" w:space="0" w:color="auto"/>
            <w:right w:val="none" w:sz="0" w:space="0" w:color="auto"/>
          </w:divBdr>
        </w:div>
        <w:div w:id="1022972402">
          <w:marLeft w:val="640"/>
          <w:marRight w:val="0"/>
          <w:marTop w:val="0"/>
          <w:marBottom w:val="0"/>
          <w:divBdr>
            <w:top w:val="none" w:sz="0" w:space="0" w:color="auto"/>
            <w:left w:val="none" w:sz="0" w:space="0" w:color="auto"/>
            <w:bottom w:val="none" w:sz="0" w:space="0" w:color="auto"/>
            <w:right w:val="none" w:sz="0" w:space="0" w:color="auto"/>
          </w:divBdr>
        </w:div>
        <w:div w:id="1337071815">
          <w:marLeft w:val="640"/>
          <w:marRight w:val="0"/>
          <w:marTop w:val="0"/>
          <w:marBottom w:val="0"/>
          <w:divBdr>
            <w:top w:val="none" w:sz="0" w:space="0" w:color="auto"/>
            <w:left w:val="none" w:sz="0" w:space="0" w:color="auto"/>
            <w:bottom w:val="none" w:sz="0" w:space="0" w:color="auto"/>
            <w:right w:val="none" w:sz="0" w:space="0" w:color="auto"/>
          </w:divBdr>
        </w:div>
        <w:div w:id="584537853">
          <w:marLeft w:val="640"/>
          <w:marRight w:val="0"/>
          <w:marTop w:val="0"/>
          <w:marBottom w:val="0"/>
          <w:divBdr>
            <w:top w:val="none" w:sz="0" w:space="0" w:color="auto"/>
            <w:left w:val="none" w:sz="0" w:space="0" w:color="auto"/>
            <w:bottom w:val="none" w:sz="0" w:space="0" w:color="auto"/>
            <w:right w:val="none" w:sz="0" w:space="0" w:color="auto"/>
          </w:divBdr>
        </w:div>
        <w:div w:id="1022895910">
          <w:marLeft w:val="640"/>
          <w:marRight w:val="0"/>
          <w:marTop w:val="0"/>
          <w:marBottom w:val="0"/>
          <w:divBdr>
            <w:top w:val="none" w:sz="0" w:space="0" w:color="auto"/>
            <w:left w:val="none" w:sz="0" w:space="0" w:color="auto"/>
            <w:bottom w:val="none" w:sz="0" w:space="0" w:color="auto"/>
            <w:right w:val="none" w:sz="0" w:space="0" w:color="auto"/>
          </w:divBdr>
        </w:div>
        <w:div w:id="1881897013">
          <w:marLeft w:val="640"/>
          <w:marRight w:val="0"/>
          <w:marTop w:val="0"/>
          <w:marBottom w:val="0"/>
          <w:divBdr>
            <w:top w:val="none" w:sz="0" w:space="0" w:color="auto"/>
            <w:left w:val="none" w:sz="0" w:space="0" w:color="auto"/>
            <w:bottom w:val="none" w:sz="0" w:space="0" w:color="auto"/>
            <w:right w:val="none" w:sz="0" w:space="0" w:color="auto"/>
          </w:divBdr>
        </w:div>
        <w:div w:id="572470486">
          <w:marLeft w:val="640"/>
          <w:marRight w:val="0"/>
          <w:marTop w:val="0"/>
          <w:marBottom w:val="0"/>
          <w:divBdr>
            <w:top w:val="none" w:sz="0" w:space="0" w:color="auto"/>
            <w:left w:val="none" w:sz="0" w:space="0" w:color="auto"/>
            <w:bottom w:val="none" w:sz="0" w:space="0" w:color="auto"/>
            <w:right w:val="none" w:sz="0" w:space="0" w:color="auto"/>
          </w:divBdr>
        </w:div>
        <w:div w:id="443355028">
          <w:marLeft w:val="640"/>
          <w:marRight w:val="0"/>
          <w:marTop w:val="0"/>
          <w:marBottom w:val="0"/>
          <w:divBdr>
            <w:top w:val="none" w:sz="0" w:space="0" w:color="auto"/>
            <w:left w:val="none" w:sz="0" w:space="0" w:color="auto"/>
            <w:bottom w:val="none" w:sz="0" w:space="0" w:color="auto"/>
            <w:right w:val="none" w:sz="0" w:space="0" w:color="auto"/>
          </w:divBdr>
        </w:div>
        <w:div w:id="625158345">
          <w:marLeft w:val="640"/>
          <w:marRight w:val="0"/>
          <w:marTop w:val="0"/>
          <w:marBottom w:val="0"/>
          <w:divBdr>
            <w:top w:val="none" w:sz="0" w:space="0" w:color="auto"/>
            <w:left w:val="none" w:sz="0" w:space="0" w:color="auto"/>
            <w:bottom w:val="none" w:sz="0" w:space="0" w:color="auto"/>
            <w:right w:val="none" w:sz="0" w:space="0" w:color="auto"/>
          </w:divBdr>
        </w:div>
        <w:div w:id="823545230">
          <w:marLeft w:val="640"/>
          <w:marRight w:val="0"/>
          <w:marTop w:val="0"/>
          <w:marBottom w:val="0"/>
          <w:divBdr>
            <w:top w:val="none" w:sz="0" w:space="0" w:color="auto"/>
            <w:left w:val="none" w:sz="0" w:space="0" w:color="auto"/>
            <w:bottom w:val="none" w:sz="0" w:space="0" w:color="auto"/>
            <w:right w:val="none" w:sz="0" w:space="0" w:color="auto"/>
          </w:divBdr>
        </w:div>
        <w:div w:id="1355693727">
          <w:marLeft w:val="640"/>
          <w:marRight w:val="0"/>
          <w:marTop w:val="0"/>
          <w:marBottom w:val="0"/>
          <w:divBdr>
            <w:top w:val="none" w:sz="0" w:space="0" w:color="auto"/>
            <w:left w:val="none" w:sz="0" w:space="0" w:color="auto"/>
            <w:bottom w:val="none" w:sz="0" w:space="0" w:color="auto"/>
            <w:right w:val="none" w:sz="0" w:space="0" w:color="auto"/>
          </w:divBdr>
        </w:div>
        <w:div w:id="1831215154">
          <w:marLeft w:val="640"/>
          <w:marRight w:val="0"/>
          <w:marTop w:val="0"/>
          <w:marBottom w:val="0"/>
          <w:divBdr>
            <w:top w:val="none" w:sz="0" w:space="0" w:color="auto"/>
            <w:left w:val="none" w:sz="0" w:space="0" w:color="auto"/>
            <w:bottom w:val="none" w:sz="0" w:space="0" w:color="auto"/>
            <w:right w:val="none" w:sz="0" w:space="0" w:color="auto"/>
          </w:divBdr>
        </w:div>
        <w:div w:id="648366019">
          <w:marLeft w:val="640"/>
          <w:marRight w:val="0"/>
          <w:marTop w:val="0"/>
          <w:marBottom w:val="0"/>
          <w:divBdr>
            <w:top w:val="none" w:sz="0" w:space="0" w:color="auto"/>
            <w:left w:val="none" w:sz="0" w:space="0" w:color="auto"/>
            <w:bottom w:val="none" w:sz="0" w:space="0" w:color="auto"/>
            <w:right w:val="none" w:sz="0" w:space="0" w:color="auto"/>
          </w:divBdr>
        </w:div>
        <w:div w:id="576330130">
          <w:marLeft w:val="640"/>
          <w:marRight w:val="0"/>
          <w:marTop w:val="0"/>
          <w:marBottom w:val="0"/>
          <w:divBdr>
            <w:top w:val="none" w:sz="0" w:space="0" w:color="auto"/>
            <w:left w:val="none" w:sz="0" w:space="0" w:color="auto"/>
            <w:bottom w:val="none" w:sz="0" w:space="0" w:color="auto"/>
            <w:right w:val="none" w:sz="0" w:space="0" w:color="auto"/>
          </w:divBdr>
        </w:div>
        <w:div w:id="344140125">
          <w:marLeft w:val="640"/>
          <w:marRight w:val="0"/>
          <w:marTop w:val="0"/>
          <w:marBottom w:val="0"/>
          <w:divBdr>
            <w:top w:val="none" w:sz="0" w:space="0" w:color="auto"/>
            <w:left w:val="none" w:sz="0" w:space="0" w:color="auto"/>
            <w:bottom w:val="none" w:sz="0" w:space="0" w:color="auto"/>
            <w:right w:val="none" w:sz="0" w:space="0" w:color="auto"/>
          </w:divBdr>
        </w:div>
        <w:div w:id="1914050909">
          <w:marLeft w:val="640"/>
          <w:marRight w:val="0"/>
          <w:marTop w:val="0"/>
          <w:marBottom w:val="0"/>
          <w:divBdr>
            <w:top w:val="none" w:sz="0" w:space="0" w:color="auto"/>
            <w:left w:val="none" w:sz="0" w:space="0" w:color="auto"/>
            <w:bottom w:val="none" w:sz="0" w:space="0" w:color="auto"/>
            <w:right w:val="none" w:sz="0" w:space="0" w:color="auto"/>
          </w:divBdr>
        </w:div>
        <w:div w:id="653682345">
          <w:marLeft w:val="640"/>
          <w:marRight w:val="0"/>
          <w:marTop w:val="0"/>
          <w:marBottom w:val="0"/>
          <w:divBdr>
            <w:top w:val="none" w:sz="0" w:space="0" w:color="auto"/>
            <w:left w:val="none" w:sz="0" w:space="0" w:color="auto"/>
            <w:bottom w:val="none" w:sz="0" w:space="0" w:color="auto"/>
            <w:right w:val="none" w:sz="0" w:space="0" w:color="auto"/>
          </w:divBdr>
        </w:div>
        <w:div w:id="227884865">
          <w:marLeft w:val="640"/>
          <w:marRight w:val="0"/>
          <w:marTop w:val="0"/>
          <w:marBottom w:val="0"/>
          <w:divBdr>
            <w:top w:val="none" w:sz="0" w:space="0" w:color="auto"/>
            <w:left w:val="none" w:sz="0" w:space="0" w:color="auto"/>
            <w:bottom w:val="none" w:sz="0" w:space="0" w:color="auto"/>
            <w:right w:val="none" w:sz="0" w:space="0" w:color="auto"/>
          </w:divBdr>
        </w:div>
        <w:div w:id="925847680">
          <w:marLeft w:val="640"/>
          <w:marRight w:val="0"/>
          <w:marTop w:val="0"/>
          <w:marBottom w:val="0"/>
          <w:divBdr>
            <w:top w:val="none" w:sz="0" w:space="0" w:color="auto"/>
            <w:left w:val="none" w:sz="0" w:space="0" w:color="auto"/>
            <w:bottom w:val="none" w:sz="0" w:space="0" w:color="auto"/>
            <w:right w:val="none" w:sz="0" w:space="0" w:color="auto"/>
          </w:divBdr>
        </w:div>
        <w:div w:id="1629817552">
          <w:marLeft w:val="640"/>
          <w:marRight w:val="0"/>
          <w:marTop w:val="0"/>
          <w:marBottom w:val="0"/>
          <w:divBdr>
            <w:top w:val="none" w:sz="0" w:space="0" w:color="auto"/>
            <w:left w:val="none" w:sz="0" w:space="0" w:color="auto"/>
            <w:bottom w:val="none" w:sz="0" w:space="0" w:color="auto"/>
            <w:right w:val="none" w:sz="0" w:space="0" w:color="auto"/>
          </w:divBdr>
        </w:div>
        <w:div w:id="1278179264">
          <w:marLeft w:val="640"/>
          <w:marRight w:val="0"/>
          <w:marTop w:val="0"/>
          <w:marBottom w:val="0"/>
          <w:divBdr>
            <w:top w:val="none" w:sz="0" w:space="0" w:color="auto"/>
            <w:left w:val="none" w:sz="0" w:space="0" w:color="auto"/>
            <w:bottom w:val="none" w:sz="0" w:space="0" w:color="auto"/>
            <w:right w:val="none" w:sz="0" w:space="0" w:color="auto"/>
          </w:divBdr>
        </w:div>
      </w:divsChild>
    </w:div>
    <w:div w:id="826937301">
      <w:bodyDiv w:val="1"/>
      <w:marLeft w:val="0"/>
      <w:marRight w:val="0"/>
      <w:marTop w:val="0"/>
      <w:marBottom w:val="0"/>
      <w:divBdr>
        <w:top w:val="none" w:sz="0" w:space="0" w:color="auto"/>
        <w:left w:val="none" w:sz="0" w:space="0" w:color="auto"/>
        <w:bottom w:val="none" w:sz="0" w:space="0" w:color="auto"/>
        <w:right w:val="none" w:sz="0" w:space="0" w:color="auto"/>
      </w:divBdr>
      <w:divsChild>
        <w:div w:id="496114489">
          <w:marLeft w:val="640"/>
          <w:marRight w:val="0"/>
          <w:marTop w:val="0"/>
          <w:marBottom w:val="0"/>
          <w:divBdr>
            <w:top w:val="none" w:sz="0" w:space="0" w:color="auto"/>
            <w:left w:val="none" w:sz="0" w:space="0" w:color="auto"/>
            <w:bottom w:val="none" w:sz="0" w:space="0" w:color="auto"/>
            <w:right w:val="none" w:sz="0" w:space="0" w:color="auto"/>
          </w:divBdr>
        </w:div>
        <w:div w:id="1851797204">
          <w:marLeft w:val="640"/>
          <w:marRight w:val="0"/>
          <w:marTop w:val="0"/>
          <w:marBottom w:val="0"/>
          <w:divBdr>
            <w:top w:val="none" w:sz="0" w:space="0" w:color="auto"/>
            <w:left w:val="none" w:sz="0" w:space="0" w:color="auto"/>
            <w:bottom w:val="none" w:sz="0" w:space="0" w:color="auto"/>
            <w:right w:val="none" w:sz="0" w:space="0" w:color="auto"/>
          </w:divBdr>
        </w:div>
        <w:div w:id="41515599">
          <w:marLeft w:val="640"/>
          <w:marRight w:val="0"/>
          <w:marTop w:val="0"/>
          <w:marBottom w:val="0"/>
          <w:divBdr>
            <w:top w:val="none" w:sz="0" w:space="0" w:color="auto"/>
            <w:left w:val="none" w:sz="0" w:space="0" w:color="auto"/>
            <w:bottom w:val="none" w:sz="0" w:space="0" w:color="auto"/>
            <w:right w:val="none" w:sz="0" w:space="0" w:color="auto"/>
          </w:divBdr>
        </w:div>
        <w:div w:id="1173254235">
          <w:marLeft w:val="640"/>
          <w:marRight w:val="0"/>
          <w:marTop w:val="0"/>
          <w:marBottom w:val="0"/>
          <w:divBdr>
            <w:top w:val="none" w:sz="0" w:space="0" w:color="auto"/>
            <w:left w:val="none" w:sz="0" w:space="0" w:color="auto"/>
            <w:bottom w:val="none" w:sz="0" w:space="0" w:color="auto"/>
            <w:right w:val="none" w:sz="0" w:space="0" w:color="auto"/>
          </w:divBdr>
        </w:div>
        <w:div w:id="1966110730">
          <w:marLeft w:val="640"/>
          <w:marRight w:val="0"/>
          <w:marTop w:val="0"/>
          <w:marBottom w:val="0"/>
          <w:divBdr>
            <w:top w:val="none" w:sz="0" w:space="0" w:color="auto"/>
            <w:left w:val="none" w:sz="0" w:space="0" w:color="auto"/>
            <w:bottom w:val="none" w:sz="0" w:space="0" w:color="auto"/>
            <w:right w:val="none" w:sz="0" w:space="0" w:color="auto"/>
          </w:divBdr>
        </w:div>
        <w:div w:id="1378317333">
          <w:marLeft w:val="640"/>
          <w:marRight w:val="0"/>
          <w:marTop w:val="0"/>
          <w:marBottom w:val="0"/>
          <w:divBdr>
            <w:top w:val="none" w:sz="0" w:space="0" w:color="auto"/>
            <w:left w:val="none" w:sz="0" w:space="0" w:color="auto"/>
            <w:bottom w:val="none" w:sz="0" w:space="0" w:color="auto"/>
            <w:right w:val="none" w:sz="0" w:space="0" w:color="auto"/>
          </w:divBdr>
        </w:div>
        <w:div w:id="2027903857">
          <w:marLeft w:val="640"/>
          <w:marRight w:val="0"/>
          <w:marTop w:val="0"/>
          <w:marBottom w:val="0"/>
          <w:divBdr>
            <w:top w:val="none" w:sz="0" w:space="0" w:color="auto"/>
            <w:left w:val="none" w:sz="0" w:space="0" w:color="auto"/>
            <w:bottom w:val="none" w:sz="0" w:space="0" w:color="auto"/>
            <w:right w:val="none" w:sz="0" w:space="0" w:color="auto"/>
          </w:divBdr>
        </w:div>
        <w:div w:id="618799373">
          <w:marLeft w:val="640"/>
          <w:marRight w:val="0"/>
          <w:marTop w:val="0"/>
          <w:marBottom w:val="0"/>
          <w:divBdr>
            <w:top w:val="none" w:sz="0" w:space="0" w:color="auto"/>
            <w:left w:val="none" w:sz="0" w:space="0" w:color="auto"/>
            <w:bottom w:val="none" w:sz="0" w:space="0" w:color="auto"/>
            <w:right w:val="none" w:sz="0" w:space="0" w:color="auto"/>
          </w:divBdr>
        </w:div>
        <w:div w:id="2080900930">
          <w:marLeft w:val="640"/>
          <w:marRight w:val="0"/>
          <w:marTop w:val="0"/>
          <w:marBottom w:val="0"/>
          <w:divBdr>
            <w:top w:val="none" w:sz="0" w:space="0" w:color="auto"/>
            <w:left w:val="none" w:sz="0" w:space="0" w:color="auto"/>
            <w:bottom w:val="none" w:sz="0" w:space="0" w:color="auto"/>
            <w:right w:val="none" w:sz="0" w:space="0" w:color="auto"/>
          </w:divBdr>
        </w:div>
        <w:div w:id="2142575253">
          <w:marLeft w:val="640"/>
          <w:marRight w:val="0"/>
          <w:marTop w:val="0"/>
          <w:marBottom w:val="0"/>
          <w:divBdr>
            <w:top w:val="none" w:sz="0" w:space="0" w:color="auto"/>
            <w:left w:val="none" w:sz="0" w:space="0" w:color="auto"/>
            <w:bottom w:val="none" w:sz="0" w:space="0" w:color="auto"/>
            <w:right w:val="none" w:sz="0" w:space="0" w:color="auto"/>
          </w:divBdr>
        </w:div>
        <w:div w:id="1603343406">
          <w:marLeft w:val="640"/>
          <w:marRight w:val="0"/>
          <w:marTop w:val="0"/>
          <w:marBottom w:val="0"/>
          <w:divBdr>
            <w:top w:val="none" w:sz="0" w:space="0" w:color="auto"/>
            <w:left w:val="none" w:sz="0" w:space="0" w:color="auto"/>
            <w:bottom w:val="none" w:sz="0" w:space="0" w:color="auto"/>
            <w:right w:val="none" w:sz="0" w:space="0" w:color="auto"/>
          </w:divBdr>
        </w:div>
        <w:div w:id="669715082">
          <w:marLeft w:val="640"/>
          <w:marRight w:val="0"/>
          <w:marTop w:val="0"/>
          <w:marBottom w:val="0"/>
          <w:divBdr>
            <w:top w:val="none" w:sz="0" w:space="0" w:color="auto"/>
            <w:left w:val="none" w:sz="0" w:space="0" w:color="auto"/>
            <w:bottom w:val="none" w:sz="0" w:space="0" w:color="auto"/>
            <w:right w:val="none" w:sz="0" w:space="0" w:color="auto"/>
          </w:divBdr>
        </w:div>
        <w:div w:id="1262373935">
          <w:marLeft w:val="640"/>
          <w:marRight w:val="0"/>
          <w:marTop w:val="0"/>
          <w:marBottom w:val="0"/>
          <w:divBdr>
            <w:top w:val="none" w:sz="0" w:space="0" w:color="auto"/>
            <w:left w:val="none" w:sz="0" w:space="0" w:color="auto"/>
            <w:bottom w:val="none" w:sz="0" w:space="0" w:color="auto"/>
            <w:right w:val="none" w:sz="0" w:space="0" w:color="auto"/>
          </w:divBdr>
        </w:div>
        <w:div w:id="1298876555">
          <w:marLeft w:val="640"/>
          <w:marRight w:val="0"/>
          <w:marTop w:val="0"/>
          <w:marBottom w:val="0"/>
          <w:divBdr>
            <w:top w:val="none" w:sz="0" w:space="0" w:color="auto"/>
            <w:left w:val="none" w:sz="0" w:space="0" w:color="auto"/>
            <w:bottom w:val="none" w:sz="0" w:space="0" w:color="auto"/>
            <w:right w:val="none" w:sz="0" w:space="0" w:color="auto"/>
          </w:divBdr>
        </w:div>
        <w:div w:id="747578807">
          <w:marLeft w:val="640"/>
          <w:marRight w:val="0"/>
          <w:marTop w:val="0"/>
          <w:marBottom w:val="0"/>
          <w:divBdr>
            <w:top w:val="none" w:sz="0" w:space="0" w:color="auto"/>
            <w:left w:val="none" w:sz="0" w:space="0" w:color="auto"/>
            <w:bottom w:val="none" w:sz="0" w:space="0" w:color="auto"/>
            <w:right w:val="none" w:sz="0" w:space="0" w:color="auto"/>
          </w:divBdr>
        </w:div>
        <w:div w:id="1708216958">
          <w:marLeft w:val="640"/>
          <w:marRight w:val="0"/>
          <w:marTop w:val="0"/>
          <w:marBottom w:val="0"/>
          <w:divBdr>
            <w:top w:val="none" w:sz="0" w:space="0" w:color="auto"/>
            <w:left w:val="none" w:sz="0" w:space="0" w:color="auto"/>
            <w:bottom w:val="none" w:sz="0" w:space="0" w:color="auto"/>
            <w:right w:val="none" w:sz="0" w:space="0" w:color="auto"/>
          </w:divBdr>
        </w:div>
        <w:div w:id="1023283258">
          <w:marLeft w:val="640"/>
          <w:marRight w:val="0"/>
          <w:marTop w:val="0"/>
          <w:marBottom w:val="0"/>
          <w:divBdr>
            <w:top w:val="none" w:sz="0" w:space="0" w:color="auto"/>
            <w:left w:val="none" w:sz="0" w:space="0" w:color="auto"/>
            <w:bottom w:val="none" w:sz="0" w:space="0" w:color="auto"/>
            <w:right w:val="none" w:sz="0" w:space="0" w:color="auto"/>
          </w:divBdr>
        </w:div>
        <w:div w:id="357700162">
          <w:marLeft w:val="640"/>
          <w:marRight w:val="0"/>
          <w:marTop w:val="0"/>
          <w:marBottom w:val="0"/>
          <w:divBdr>
            <w:top w:val="none" w:sz="0" w:space="0" w:color="auto"/>
            <w:left w:val="none" w:sz="0" w:space="0" w:color="auto"/>
            <w:bottom w:val="none" w:sz="0" w:space="0" w:color="auto"/>
            <w:right w:val="none" w:sz="0" w:space="0" w:color="auto"/>
          </w:divBdr>
        </w:div>
        <w:div w:id="2145732411">
          <w:marLeft w:val="640"/>
          <w:marRight w:val="0"/>
          <w:marTop w:val="0"/>
          <w:marBottom w:val="0"/>
          <w:divBdr>
            <w:top w:val="none" w:sz="0" w:space="0" w:color="auto"/>
            <w:left w:val="none" w:sz="0" w:space="0" w:color="auto"/>
            <w:bottom w:val="none" w:sz="0" w:space="0" w:color="auto"/>
            <w:right w:val="none" w:sz="0" w:space="0" w:color="auto"/>
          </w:divBdr>
        </w:div>
        <w:div w:id="1012803408">
          <w:marLeft w:val="640"/>
          <w:marRight w:val="0"/>
          <w:marTop w:val="0"/>
          <w:marBottom w:val="0"/>
          <w:divBdr>
            <w:top w:val="none" w:sz="0" w:space="0" w:color="auto"/>
            <w:left w:val="none" w:sz="0" w:space="0" w:color="auto"/>
            <w:bottom w:val="none" w:sz="0" w:space="0" w:color="auto"/>
            <w:right w:val="none" w:sz="0" w:space="0" w:color="auto"/>
          </w:divBdr>
        </w:div>
        <w:div w:id="709493568">
          <w:marLeft w:val="640"/>
          <w:marRight w:val="0"/>
          <w:marTop w:val="0"/>
          <w:marBottom w:val="0"/>
          <w:divBdr>
            <w:top w:val="none" w:sz="0" w:space="0" w:color="auto"/>
            <w:left w:val="none" w:sz="0" w:space="0" w:color="auto"/>
            <w:bottom w:val="none" w:sz="0" w:space="0" w:color="auto"/>
            <w:right w:val="none" w:sz="0" w:space="0" w:color="auto"/>
          </w:divBdr>
        </w:div>
      </w:divsChild>
    </w:div>
    <w:div w:id="832256822">
      <w:bodyDiv w:val="1"/>
      <w:marLeft w:val="0"/>
      <w:marRight w:val="0"/>
      <w:marTop w:val="0"/>
      <w:marBottom w:val="0"/>
      <w:divBdr>
        <w:top w:val="none" w:sz="0" w:space="0" w:color="auto"/>
        <w:left w:val="none" w:sz="0" w:space="0" w:color="auto"/>
        <w:bottom w:val="none" w:sz="0" w:space="0" w:color="auto"/>
        <w:right w:val="none" w:sz="0" w:space="0" w:color="auto"/>
      </w:divBdr>
      <w:divsChild>
        <w:div w:id="2081782295">
          <w:marLeft w:val="640"/>
          <w:marRight w:val="0"/>
          <w:marTop w:val="0"/>
          <w:marBottom w:val="0"/>
          <w:divBdr>
            <w:top w:val="none" w:sz="0" w:space="0" w:color="auto"/>
            <w:left w:val="none" w:sz="0" w:space="0" w:color="auto"/>
            <w:bottom w:val="none" w:sz="0" w:space="0" w:color="auto"/>
            <w:right w:val="none" w:sz="0" w:space="0" w:color="auto"/>
          </w:divBdr>
        </w:div>
        <w:div w:id="1942638032">
          <w:marLeft w:val="640"/>
          <w:marRight w:val="0"/>
          <w:marTop w:val="0"/>
          <w:marBottom w:val="0"/>
          <w:divBdr>
            <w:top w:val="none" w:sz="0" w:space="0" w:color="auto"/>
            <w:left w:val="none" w:sz="0" w:space="0" w:color="auto"/>
            <w:bottom w:val="none" w:sz="0" w:space="0" w:color="auto"/>
            <w:right w:val="none" w:sz="0" w:space="0" w:color="auto"/>
          </w:divBdr>
        </w:div>
        <w:div w:id="1159157380">
          <w:marLeft w:val="640"/>
          <w:marRight w:val="0"/>
          <w:marTop w:val="0"/>
          <w:marBottom w:val="0"/>
          <w:divBdr>
            <w:top w:val="none" w:sz="0" w:space="0" w:color="auto"/>
            <w:left w:val="none" w:sz="0" w:space="0" w:color="auto"/>
            <w:bottom w:val="none" w:sz="0" w:space="0" w:color="auto"/>
            <w:right w:val="none" w:sz="0" w:space="0" w:color="auto"/>
          </w:divBdr>
        </w:div>
        <w:div w:id="388310852">
          <w:marLeft w:val="640"/>
          <w:marRight w:val="0"/>
          <w:marTop w:val="0"/>
          <w:marBottom w:val="0"/>
          <w:divBdr>
            <w:top w:val="none" w:sz="0" w:space="0" w:color="auto"/>
            <w:left w:val="none" w:sz="0" w:space="0" w:color="auto"/>
            <w:bottom w:val="none" w:sz="0" w:space="0" w:color="auto"/>
            <w:right w:val="none" w:sz="0" w:space="0" w:color="auto"/>
          </w:divBdr>
        </w:div>
        <w:div w:id="1719233394">
          <w:marLeft w:val="640"/>
          <w:marRight w:val="0"/>
          <w:marTop w:val="0"/>
          <w:marBottom w:val="0"/>
          <w:divBdr>
            <w:top w:val="none" w:sz="0" w:space="0" w:color="auto"/>
            <w:left w:val="none" w:sz="0" w:space="0" w:color="auto"/>
            <w:bottom w:val="none" w:sz="0" w:space="0" w:color="auto"/>
            <w:right w:val="none" w:sz="0" w:space="0" w:color="auto"/>
          </w:divBdr>
        </w:div>
        <w:div w:id="325088294">
          <w:marLeft w:val="640"/>
          <w:marRight w:val="0"/>
          <w:marTop w:val="0"/>
          <w:marBottom w:val="0"/>
          <w:divBdr>
            <w:top w:val="none" w:sz="0" w:space="0" w:color="auto"/>
            <w:left w:val="none" w:sz="0" w:space="0" w:color="auto"/>
            <w:bottom w:val="none" w:sz="0" w:space="0" w:color="auto"/>
            <w:right w:val="none" w:sz="0" w:space="0" w:color="auto"/>
          </w:divBdr>
        </w:div>
        <w:div w:id="1865635091">
          <w:marLeft w:val="640"/>
          <w:marRight w:val="0"/>
          <w:marTop w:val="0"/>
          <w:marBottom w:val="0"/>
          <w:divBdr>
            <w:top w:val="none" w:sz="0" w:space="0" w:color="auto"/>
            <w:left w:val="none" w:sz="0" w:space="0" w:color="auto"/>
            <w:bottom w:val="none" w:sz="0" w:space="0" w:color="auto"/>
            <w:right w:val="none" w:sz="0" w:space="0" w:color="auto"/>
          </w:divBdr>
        </w:div>
        <w:div w:id="1629972399">
          <w:marLeft w:val="640"/>
          <w:marRight w:val="0"/>
          <w:marTop w:val="0"/>
          <w:marBottom w:val="0"/>
          <w:divBdr>
            <w:top w:val="none" w:sz="0" w:space="0" w:color="auto"/>
            <w:left w:val="none" w:sz="0" w:space="0" w:color="auto"/>
            <w:bottom w:val="none" w:sz="0" w:space="0" w:color="auto"/>
            <w:right w:val="none" w:sz="0" w:space="0" w:color="auto"/>
          </w:divBdr>
        </w:div>
        <w:div w:id="1282415785">
          <w:marLeft w:val="640"/>
          <w:marRight w:val="0"/>
          <w:marTop w:val="0"/>
          <w:marBottom w:val="0"/>
          <w:divBdr>
            <w:top w:val="none" w:sz="0" w:space="0" w:color="auto"/>
            <w:left w:val="none" w:sz="0" w:space="0" w:color="auto"/>
            <w:bottom w:val="none" w:sz="0" w:space="0" w:color="auto"/>
            <w:right w:val="none" w:sz="0" w:space="0" w:color="auto"/>
          </w:divBdr>
        </w:div>
        <w:div w:id="2138717515">
          <w:marLeft w:val="640"/>
          <w:marRight w:val="0"/>
          <w:marTop w:val="0"/>
          <w:marBottom w:val="0"/>
          <w:divBdr>
            <w:top w:val="none" w:sz="0" w:space="0" w:color="auto"/>
            <w:left w:val="none" w:sz="0" w:space="0" w:color="auto"/>
            <w:bottom w:val="none" w:sz="0" w:space="0" w:color="auto"/>
            <w:right w:val="none" w:sz="0" w:space="0" w:color="auto"/>
          </w:divBdr>
        </w:div>
        <w:div w:id="287862302">
          <w:marLeft w:val="640"/>
          <w:marRight w:val="0"/>
          <w:marTop w:val="0"/>
          <w:marBottom w:val="0"/>
          <w:divBdr>
            <w:top w:val="none" w:sz="0" w:space="0" w:color="auto"/>
            <w:left w:val="none" w:sz="0" w:space="0" w:color="auto"/>
            <w:bottom w:val="none" w:sz="0" w:space="0" w:color="auto"/>
            <w:right w:val="none" w:sz="0" w:space="0" w:color="auto"/>
          </w:divBdr>
        </w:div>
        <w:div w:id="777986931">
          <w:marLeft w:val="640"/>
          <w:marRight w:val="0"/>
          <w:marTop w:val="0"/>
          <w:marBottom w:val="0"/>
          <w:divBdr>
            <w:top w:val="none" w:sz="0" w:space="0" w:color="auto"/>
            <w:left w:val="none" w:sz="0" w:space="0" w:color="auto"/>
            <w:bottom w:val="none" w:sz="0" w:space="0" w:color="auto"/>
            <w:right w:val="none" w:sz="0" w:space="0" w:color="auto"/>
          </w:divBdr>
        </w:div>
        <w:div w:id="120617571">
          <w:marLeft w:val="640"/>
          <w:marRight w:val="0"/>
          <w:marTop w:val="0"/>
          <w:marBottom w:val="0"/>
          <w:divBdr>
            <w:top w:val="none" w:sz="0" w:space="0" w:color="auto"/>
            <w:left w:val="none" w:sz="0" w:space="0" w:color="auto"/>
            <w:bottom w:val="none" w:sz="0" w:space="0" w:color="auto"/>
            <w:right w:val="none" w:sz="0" w:space="0" w:color="auto"/>
          </w:divBdr>
        </w:div>
        <w:div w:id="1516725129">
          <w:marLeft w:val="640"/>
          <w:marRight w:val="0"/>
          <w:marTop w:val="0"/>
          <w:marBottom w:val="0"/>
          <w:divBdr>
            <w:top w:val="none" w:sz="0" w:space="0" w:color="auto"/>
            <w:left w:val="none" w:sz="0" w:space="0" w:color="auto"/>
            <w:bottom w:val="none" w:sz="0" w:space="0" w:color="auto"/>
            <w:right w:val="none" w:sz="0" w:space="0" w:color="auto"/>
          </w:divBdr>
        </w:div>
        <w:div w:id="720715943">
          <w:marLeft w:val="640"/>
          <w:marRight w:val="0"/>
          <w:marTop w:val="0"/>
          <w:marBottom w:val="0"/>
          <w:divBdr>
            <w:top w:val="none" w:sz="0" w:space="0" w:color="auto"/>
            <w:left w:val="none" w:sz="0" w:space="0" w:color="auto"/>
            <w:bottom w:val="none" w:sz="0" w:space="0" w:color="auto"/>
            <w:right w:val="none" w:sz="0" w:space="0" w:color="auto"/>
          </w:divBdr>
        </w:div>
        <w:div w:id="1825969621">
          <w:marLeft w:val="640"/>
          <w:marRight w:val="0"/>
          <w:marTop w:val="0"/>
          <w:marBottom w:val="0"/>
          <w:divBdr>
            <w:top w:val="none" w:sz="0" w:space="0" w:color="auto"/>
            <w:left w:val="none" w:sz="0" w:space="0" w:color="auto"/>
            <w:bottom w:val="none" w:sz="0" w:space="0" w:color="auto"/>
            <w:right w:val="none" w:sz="0" w:space="0" w:color="auto"/>
          </w:divBdr>
        </w:div>
        <w:div w:id="519201397">
          <w:marLeft w:val="640"/>
          <w:marRight w:val="0"/>
          <w:marTop w:val="0"/>
          <w:marBottom w:val="0"/>
          <w:divBdr>
            <w:top w:val="none" w:sz="0" w:space="0" w:color="auto"/>
            <w:left w:val="none" w:sz="0" w:space="0" w:color="auto"/>
            <w:bottom w:val="none" w:sz="0" w:space="0" w:color="auto"/>
            <w:right w:val="none" w:sz="0" w:space="0" w:color="auto"/>
          </w:divBdr>
        </w:div>
        <w:div w:id="1127815247">
          <w:marLeft w:val="640"/>
          <w:marRight w:val="0"/>
          <w:marTop w:val="0"/>
          <w:marBottom w:val="0"/>
          <w:divBdr>
            <w:top w:val="none" w:sz="0" w:space="0" w:color="auto"/>
            <w:left w:val="none" w:sz="0" w:space="0" w:color="auto"/>
            <w:bottom w:val="none" w:sz="0" w:space="0" w:color="auto"/>
            <w:right w:val="none" w:sz="0" w:space="0" w:color="auto"/>
          </w:divBdr>
        </w:div>
        <w:div w:id="510030469">
          <w:marLeft w:val="640"/>
          <w:marRight w:val="0"/>
          <w:marTop w:val="0"/>
          <w:marBottom w:val="0"/>
          <w:divBdr>
            <w:top w:val="none" w:sz="0" w:space="0" w:color="auto"/>
            <w:left w:val="none" w:sz="0" w:space="0" w:color="auto"/>
            <w:bottom w:val="none" w:sz="0" w:space="0" w:color="auto"/>
            <w:right w:val="none" w:sz="0" w:space="0" w:color="auto"/>
          </w:divBdr>
        </w:div>
        <w:div w:id="1959293508">
          <w:marLeft w:val="640"/>
          <w:marRight w:val="0"/>
          <w:marTop w:val="0"/>
          <w:marBottom w:val="0"/>
          <w:divBdr>
            <w:top w:val="none" w:sz="0" w:space="0" w:color="auto"/>
            <w:left w:val="none" w:sz="0" w:space="0" w:color="auto"/>
            <w:bottom w:val="none" w:sz="0" w:space="0" w:color="auto"/>
            <w:right w:val="none" w:sz="0" w:space="0" w:color="auto"/>
          </w:divBdr>
        </w:div>
        <w:div w:id="1170950037">
          <w:marLeft w:val="640"/>
          <w:marRight w:val="0"/>
          <w:marTop w:val="0"/>
          <w:marBottom w:val="0"/>
          <w:divBdr>
            <w:top w:val="none" w:sz="0" w:space="0" w:color="auto"/>
            <w:left w:val="none" w:sz="0" w:space="0" w:color="auto"/>
            <w:bottom w:val="none" w:sz="0" w:space="0" w:color="auto"/>
            <w:right w:val="none" w:sz="0" w:space="0" w:color="auto"/>
          </w:divBdr>
        </w:div>
      </w:divsChild>
    </w:div>
    <w:div w:id="979381814">
      <w:bodyDiv w:val="1"/>
      <w:marLeft w:val="0"/>
      <w:marRight w:val="0"/>
      <w:marTop w:val="0"/>
      <w:marBottom w:val="0"/>
      <w:divBdr>
        <w:top w:val="none" w:sz="0" w:space="0" w:color="auto"/>
        <w:left w:val="none" w:sz="0" w:space="0" w:color="auto"/>
        <w:bottom w:val="none" w:sz="0" w:space="0" w:color="auto"/>
        <w:right w:val="none" w:sz="0" w:space="0" w:color="auto"/>
      </w:divBdr>
      <w:divsChild>
        <w:div w:id="851188868">
          <w:marLeft w:val="640"/>
          <w:marRight w:val="0"/>
          <w:marTop w:val="0"/>
          <w:marBottom w:val="0"/>
          <w:divBdr>
            <w:top w:val="none" w:sz="0" w:space="0" w:color="auto"/>
            <w:left w:val="none" w:sz="0" w:space="0" w:color="auto"/>
            <w:bottom w:val="none" w:sz="0" w:space="0" w:color="auto"/>
            <w:right w:val="none" w:sz="0" w:space="0" w:color="auto"/>
          </w:divBdr>
        </w:div>
        <w:div w:id="1978141739">
          <w:marLeft w:val="640"/>
          <w:marRight w:val="0"/>
          <w:marTop w:val="0"/>
          <w:marBottom w:val="0"/>
          <w:divBdr>
            <w:top w:val="none" w:sz="0" w:space="0" w:color="auto"/>
            <w:left w:val="none" w:sz="0" w:space="0" w:color="auto"/>
            <w:bottom w:val="none" w:sz="0" w:space="0" w:color="auto"/>
            <w:right w:val="none" w:sz="0" w:space="0" w:color="auto"/>
          </w:divBdr>
        </w:div>
        <w:div w:id="1537620115">
          <w:marLeft w:val="640"/>
          <w:marRight w:val="0"/>
          <w:marTop w:val="0"/>
          <w:marBottom w:val="0"/>
          <w:divBdr>
            <w:top w:val="none" w:sz="0" w:space="0" w:color="auto"/>
            <w:left w:val="none" w:sz="0" w:space="0" w:color="auto"/>
            <w:bottom w:val="none" w:sz="0" w:space="0" w:color="auto"/>
            <w:right w:val="none" w:sz="0" w:space="0" w:color="auto"/>
          </w:divBdr>
        </w:div>
        <w:div w:id="2055539618">
          <w:marLeft w:val="640"/>
          <w:marRight w:val="0"/>
          <w:marTop w:val="0"/>
          <w:marBottom w:val="0"/>
          <w:divBdr>
            <w:top w:val="none" w:sz="0" w:space="0" w:color="auto"/>
            <w:left w:val="none" w:sz="0" w:space="0" w:color="auto"/>
            <w:bottom w:val="none" w:sz="0" w:space="0" w:color="auto"/>
            <w:right w:val="none" w:sz="0" w:space="0" w:color="auto"/>
          </w:divBdr>
        </w:div>
        <w:div w:id="1528829509">
          <w:marLeft w:val="640"/>
          <w:marRight w:val="0"/>
          <w:marTop w:val="0"/>
          <w:marBottom w:val="0"/>
          <w:divBdr>
            <w:top w:val="none" w:sz="0" w:space="0" w:color="auto"/>
            <w:left w:val="none" w:sz="0" w:space="0" w:color="auto"/>
            <w:bottom w:val="none" w:sz="0" w:space="0" w:color="auto"/>
            <w:right w:val="none" w:sz="0" w:space="0" w:color="auto"/>
          </w:divBdr>
        </w:div>
        <w:div w:id="1490708393">
          <w:marLeft w:val="640"/>
          <w:marRight w:val="0"/>
          <w:marTop w:val="0"/>
          <w:marBottom w:val="0"/>
          <w:divBdr>
            <w:top w:val="none" w:sz="0" w:space="0" w:color="auto"/>
            <w:left w:val="none" w:sz="0" w:space="0" w:color="auto"/>
            <w:bottom w:val="none" w:sz="0" w:space="0" w:color="auto"/>
            <w:right w:val="none" w:sz="0" w:space="0" w:color="auto"/>
          </w:divBdr>
        </w:div>
        <w:div w:id="1518426385">
          <w:marLeft w:val="640"/>
          <w:marRight w:val="0"/>
          <w:marTop w:val="0"/>
          <w:marBottom w:val="0"/>
          <w:divBdr>
            <w:top w:val="none" w:sz="0" w:space="0" w:color="auto"/>
            <w:left w:val="none" w:sz="0" w:space="0" w:color="auto"/>
            <w:bottom w:val="none" w:sz="0" w:space="0" w:color="auto"/>
            <w:right w:val="none" w:sz="0" w:space="0" w:color="auto"/>
          </w:divBdr>
        </w:div>
        <w:div w:id="185600299">
          <w:marLeft w:val="640"/>
          <w:marRight w:val="0"/>
          <w:marTop w:val="0"/>
          <w:marBottom w:val="0"/>
          <w:divBdr>
            <w:top w:val="none" w:sz="0" w:space="0" w:color="auto"/>
            <w:left w:val="none" w:sz="0" w:space="0" w:color="auto"/>
            <w:bottom w:val="none" w:sz="0" w:space="0" w:color="auto"/>
            <w:right w:val="none" w:sz="0" w:space="0" w:color="auto"/>
          </w:divBdr>
        </w:div>
        <w:div w:id="1121805946">
          <w:marLeft w:val="640"/>
          <w:marRight w:val="0"/>
          <w:marTop w:val="0"/>
          <w:marBottom w:val="0"/>
          <w:divBdr>
            <w:top w:val="none" w:sz="0" w:space="0" w:color="auto"/>
            <w:left w:val="none" w:sz="0" w:space="0" w:color="auto"/>
            <w:bottom w:val="none" w:sz="0" w:space="0" w:color="auto"/>
            <w:right w:val="none" w:sz="0" w:space="0" w:color="auto"/>
          </w:divBdr>
        </w:div>
        <w:div w:id="1940723690">
          <w:marLeft w:val="640"/>
          <w:marRight w:val="0"/>
          <w:marTop w:val="0"/>
          <w:marBottom w:val="0"/>
          <w:divBdr>
            <w:top w:val="none" w:sz="0" w:space="0" w:color="auto"/>
            <w:left w:val="none" w:sz="0" w:space="0" w:color="auto"/>
            <w:bottom w:val="none" w:sz="0" w:space="0" w:color="auto"/>
            <w:right w:val="none" w:sz="0" w:space="0" w:color="auto"/>
          </w:divBdr>
        </w:div>
        <w:div w:id="1777171829">
          <w:marLeft w:val="640"/>
          <w:marRight w:val="0"/>
          <w:marTop w:val="0"/>
          <w:marBottom w:val="0"/>
          <w:divBdr>
            <w:top w:val="none" w:sz="0" w:space="0" w:color="auto"/>
            <w:left w:val="none" w:sz="0" w:space="0" w:color="auto"/>
            <w:bottom w:val="none" w:sz="0" w:space="0" w:color="auto"/>
            <w:right w:val="none" w:sz="0" w:space="0" w:color="auto"/>
          </w:divBdr>
        </w:div>
        <w:div w:id="537275431">
          <w:marLeft w:val="640"/>
          <w:marRight w:val="0"/>
          <w:marTop w:val="0"/>
          <w:marBottom w:val="0"/>
          <w:divBdr>
            <w:top w:val="none" w:sz="0" w:space="0" w:color="auto"/>
            <w:left w:val="none" w:sz="0" w:space="0" w:color="auto"/>
            <w:bottom w:val="none" w:sz="0" w:space="0" w:color="auto"/>
            <w:right w:val="none" w:sz="0" w:space="0" w:color="auto"/>
          </w:divBdr>
        </w:div>
        <w:div w:id="1551334368">
          <w:marLeft w:val="640"/>
          <w:marRight w:val="0"/>
          <w:marTop w:val="0"/>
          <w:marBottom w:val="0"/>
          <w:divBdr>
            <w:top w:val="none" w:sz="0" w:space="0" w:color="auto"/>
            <w:left w:val="none" w:sz="0" w:space="0" w:color="auto"/>
            <w:bottom w:val="none" w:sz="0" w:space="0" w:color="auto"/>
            <w:right w:val="none" w:sz="0" w:space="0" w:color="auto"/>
          </w:divBdr>
        </w:div>
        <w:div w:id="1900557942">
          <w:marLeft w:val="640"/>
          <w:marRight w:val="0"/>
          <w:marTop w:val="0"/>
          <w:marBottom w:val="0"/>
          <w:divBdr>
            <w:top w:val="none" w:sz="0" w:space="0" w:color="auto"/>
            <w:left w:val="none" w:sz="0" w:space="0" w:color="auto"/>
            <w:bottom w:val="none" w:sz="0" w:space="0" w:color="auto"/>
            <w:right w:val="none" w:sz="0" w:space="0" w:color="auto"/>
          </w:divBdr>
        </w:div>
        <w:div w:id="1887449003">
          <w:marLeft w:val="640"/>
          <w:marRight w:val="0"/>
          <w:marTop w:val="0"/>
          <w:marBottom w:val="0"/>
          <w:divBdr>
            <w:top w:val="none" w:sz="0" w:space="0" w:color="auto"/>
            <w:left w:val="none" w:sz="0" w:space="0" w:color="auto"/>
            <w:bottom w:val="none" w:sz="0" w:space="0" w:color="auto"/>
            <w:right w:val="none" w:sz="0" w:space="0" w:color="auto"/>
          </w:divBdr>
        </w:div>
        <w:div w:id="1418553115">
          <w:marLeft w:val="640"/>
          <w:marRight w:val="0"/>
          <w:marTop w:val="0"/>
          <w:marBottom w:val="0"/>
          <w:divBdr>
            <w:top w:val="none" w:sz="0" w:space="0" w:color="auto"/>
            <w:left w:val="none" w:sz="0" w:space="0" w:color="auto"/>
            <w:bottom w:val="none" w:sz="0" w:space="0" w:color="auto"/>
            <w:right w:val="none" w:sz="0" w:space="0" w:color="auto"/>
          </w:divBdr>
        </w:div>
        <w:div w:id="180826954">
          <w:marLeft w:val="640"/>
          <w:marRight w:val="0"/>
          <w:marTop w:val="0"/>
          <w:marBottom w:val="0"/>
          <w:divBdr>
            <w:top w:val="none" w:sz="0" w:space="0" w:color="auto"/>
            <w:left w:val="none" w:sz="0" w:space="0" w:color="auto"/>
            <w:bottom w:val="none" w:sz="0" w:space="0" w:color="auto"/>
            <w:right w:val="none" w:sz="0" w:space="0" w:color="auto"/>
          </w:divBdr>
        </w:div>
        <w:div w:id="617416096">
          <w:marLeft w:val="640"/>
          <w:marRight w:val="0"/>
          <w:marTop w:val="0"/>
          <w:marBottom w:val="0"/>
          <w:divBdr>
            <w:top w:val="none" w:sz="0" w:space="0" w:color="auto"/>
            <w:left w:val="none" w:sz="0" w:space="0" w:color="auto"/>
            <w:bottom w:val="none" w:sz="0" w:space="0" w:color="auto"/>
            <w:right w:val="none" w:sz="0" w:space="0" w:color="auto"/>
          </w:divBdr>
        </w:div>
        <w:div w:id="1738899290">
          <w:marLeft w:val="640"/>
          <w:marRight w:val="0"/>
          <w:marTop w:val="0"/>
          <w:marBottom w:val="0"/>
          <w:divBdr>
            <w:top w:val="none" w:sz="0" w:space="0" w:color="auto"/>
            <w:left w:val="none" w:sz="0" w:space="0" w:color="auto"/>
            <w:bottom w:val="none" w:sz="0" w:space="0" w:color="auto"/>
            <w:right w:val="none" w:sz="0" w:space="0" w:color="auto"/>
          </w:divBdr>
        </w:div>
        <w:div w:id="1331760534">
          <w:marLeft w:val="640"/>
          <w:marRight w:val="0"/>
          <w:marTop w:val="0"/>
          <w:marBottom w:val="0"/>
          <w:divBdr>
            <w:top w:val="none" w:sz="0" w:space="0" w:color="auto"/>
            <w:left w:val="none" w:sz="0" w:space="0" w:color="auto"/>
            <w:bottom w:val="none" w:sz="0" w:space="0" w:color="auto"/>
            <w:right w:val="none" w:sz="0" w:space="0" w:color="auto"/>
          </w:divBdr>
        </w:div>
        <w:div w:id="1293905097">
          <w:marLeft w:val="640"/>
          <w:marRight w:val="0"/>
          <w:marTop w:val="0"/>
          <w:marBottom w:val="0"/>
          <w:divBdr>
            <w:top w:val="none" w:sz="0" w:space="0" w:color="auto"/>
            <w:left w:val="none" w:sz="0" w:space="0" w:color="auto"/>
            <w:bottom w:val="none" w:sz="0" w:space="0" w:color="auto"/>
            <w:right w:val="none" w:sz="0" w:space="0" w:color="auto"/>
          </w:divBdr>
        </w:div>
        <w:div w:id="2099445841">
          <w:marLeft w:val="640"/>
          <w:marRight w:val="0"/>
          <w:marTop w:val="0"/>
          <w:marBottom w:val="0"/>
          <w:divBdr>
            <w:top w:val="none" w:sz="0" w:space="0" w:color="auto"/>
            <w:left w:val="none" w:sz="0" w:space="0" w:color="auto"/>
            <w:bottom w:val="none" w:sz="0" w:space="0" w:color="auto"/>
            <w:right w:val="none" w:sz="0" w:space="0" w:color="auto"/>
          </w:divBdr>
        </w:div>
      </w:divsChild>
    </w:div>
    <w:div w:id="996149583">
      <w:bodyDiv w:val="1"/>
      <w:marLeft w:val="0"/>
      <w:marRight w:val="0"/>
      <w:marTop w:val="0"/>
      <w:marBottom w:val="0"/>
      <w:divBdr>
        <w:top w:val="none" w:sz="0" w:space="0" w:color="auto"/>
        <w:left w:val="none" w:sz="0" w:space="0" w:color="auto"/>
        <w:bottom w:val="none" w:sz="0" w:space="0" w:color="auto"/>
        <w:right w:val="none" w:sz="0" w:space="0" w:color="auto"/>
      </w:divBdr>
      <w:divsChild>
        <w:div w:id="1835758207">
          <w:marLeft w:val="640"/>
          <w:marRight w:val="0"/>
          <w:marTop w:val="0"/>
          <w:marBottom w:val="0"/>
          <w:divBdr>
            <w:top w:val="none" w:sz="0" w:space="0" w:color="auto"/>
            <w:left w:val="none" w:sz="0" w:space="0" w:color="auto"/>
            <w:bottom w:val="none" w:sz="0" w:space="0" w:color="auto"/>
            <w:right w:val="none" w:sz="0" w:space="0" w:color="auto"/>
          </w:divBdr>
        </w:div>
        <w:div w:id="157700036">
          <w:marLeft w:val="640"/>
          <w:marRight w:val="0"/>
          <w:marTop w:val="0"/>
          <w:marBottom w:val="0"/>
          <w:divBdr>
            <w:top w:val="none" w:sz="0" w:space="0" w:color="auto"/>
            <w:left w:val="none" w:sz="0" w:space="0" w:color="auto"/>
            <w:bottom w:val="none" w:sz="0" w:space="0" w:color="auto"/>
            <w:right w:val="none" w:sz="0" w:space="0" w:color="auto"/>
          </w:divBdr>
        </w:div>
        <w:div w:id="655767308">
          <w:marLeft w:val="640"/>
          <w:marRight w:val="0"/>
          <w:marTop w:val="0"/>
          <w:marBottom w:val="0"/>
          <w:divBdr>
            <w:top w:val="none" w:sz="0" w:space="0" w:color="auto"/>
            <w:left w:val="none" w:sz="0" w:space="0" w:color="auto"/>
            <w:bottom w:val="none" w:sz="0" w:space="0" w:color="auto"/>
            <w:right w:val="none" w:sz="0" w:space="0" w:color="auto"/>
          </w:divBdr>
        </w:div>
        <w:div w:id="1760172323">
          <w:marLeft w:val="640"/>
          <w:marRight w:val="0"/>
          <w:marTop w:val="0"/>
          <w:marBottom w:val="0"/>
          <w:divBdr>
            <w:top w:val="none" w:sz="0" w:space="0" w:color="auto"/>
            <w:left w:val="none" w:sz="0" w:space="0" w:color="auto"/>
            <w:bottom w:val="none" w:sz="0" w:space="0" w:color="auto"/>
            <w:right w:val="none" w:sz="0" w:space="0" w:color="auto"/>
          </w:divBdr>
        </w:div>
        <w:div w:id="1721517674">
          <w:marLeft w:val="640"/>
          <w:marRight w:val="0"/>
          <w:marTop w:val="0"/>
          <w:marBottom w:val="0"/>
          <w:divBdr>
            <w:top w:val="none" w:sz="0" w:space="0" w:color="auto"/>
            <w:left w:val="none" w:sz="0" w:space="0" w:color="auto"/>
            <w:bottom w:val="none" w:sz="0" w:space="0" w:color="auto"/>
            <w:right w:val="none" w:sz="0" w:space="0" w:color="auto"/>
          </w:divBdr>
        </w:div>
        <w:div w:id="1891721464">
          <w:marLeft w:val="640"/>
          <w:marRight w:val="0"/>
          <w:marTop w:val="0"/>
          <w:marBottom w:val="0"/>
          <w:divBdr>
            <w:top w:val="none" w:sz="0" w:space="0" w:color="auto"/>
            <w:left w:val="none" w:sz="0" w:space="0" w:color="auto"/>
            <w:bottom w:val="none" w:sz="0" w:space="0" w:color="auto"/>
            <w:right w:val="none" w:sz="0" w:space="0" w:color="auto"/>
          </w:divBdr>
        </w:div>
        <w:div w:id="805467497">
          <w:marLeft w:val="640"/>
          <w:marRight w:val="0"/>
          <w:marTop w:val="0"/>
          <w:marBottom w:val="0"/>
          <w:divBdr>
            <w:top w:val="none" w:sz="0" w:space="0" w:color="auto"/>
            <w:left w:val="none" w:sz="0" w:space="0" w:color="auto"/>
            <w:bottom w:val="none" w:sz="0" w:space="0" w:color="auto"/>
            <w:right w:val="none" w:sz="0" w:space="0" w:color="auto"/>
          </w:divBdr>
        </w:div>
        <w:div w:id="1503205402">
          <w:marLeft w:val="640"/>
          <w:marRight w:val="0"/>
          <w:marTop w:val="0"/>
          <w:marBottom w:val="0"/>
          <w:divBdr>
            <w:top w:val="none" w:sz="0" w:space="0" w:color="auto"/>
            <w:left w:val="none" w:sz="0" w:space="0" w:color="auto"/>
            <w:bottom w:val="none" w:sz="0" w:space="0" w:color="auto"/>
            <w:right w:val="none" w:sz="0" w:space="0" w:color="auto"/>
          </w:divBdr>
        </w:div>
        <w:div w:id="851458000">
          <w:marLeft w:val="640"/>
          <w:marRight w:val="0"/>
          <w:marTop w:val="0"/>
          <w:marBottom w:val="0"/>
          <w:divBdr>
            <w:top w:val="none" w:sz="0" w:space="0" w:color="auto"/>
            <w:left w:val="none" w:sz="0" w:space="0" w:color="auto"/>
            <w:bottom w:val="none" w:sz="0" w:space="0" w:color="auto"/>
            <w:right w:val="none" w:sz="0" w:space="0" w:color="auto"/>
          </w:divBdr>
        </w:div>
        <w:div w:id="1198473283">
          <w:marLeft w:val="640"/>
          <w:marRight w:val="0"/>
          <w:marTop w:val="0"/>
          <w:marBottom w:val="0"/>
          <w:divBdr>
            <w:top w:val="none" w:sz="0" w:space="0" w:color="auto"/>
            <w:left w:val="none" w:sz="0" w:space="0" w:color="auto"/>
            <w:bottom w:val="none" w:sz="0" w:space="0" w:color="auto"/>
            <w:right w:val="none" w:sz="0" w:space="0" w:color="auto"/>
          </w:divBdr>
        </w:div>
        <w:div w:id="1534028028">
          <w:marLeft w:val="640"/>
          <w:marRight w:val="0"/>
          <w:marTop w:val="0"/>
          <w:marBottom w:val="0"/>
          <w:divBdr>
            <w:top w:val="none" w:sz="0" w:space="0" w:color="auto"/>
            <w:left w:val="none" w:sz="0" w:space="0" w:color="auto"/>
            <w:bottom w:val="none" w:sz="0" w:space="0" w:color="auto"/>
            <w:right w:val="none" w:sz="0" w:space="0" w:color="auto"/>
          </w:divBdr>
        </w:div>
        <w:div w:id="655764230">
          <w:marLeft w:val="640"/>
          <w:marRight w:val="0"/>
          <w:marTop w:val="0"/>
          <w:marBottom w:val="0"/>
          <w:divBdr>
            <w:top w:val="none" w:sz="0" w:space="0" w:color="auto"/>
            <w:left w:val="none" w:sz="0" w:space="0" w:color="auto"/>
            <w:bottom w:val="none" w:sz="0" w:space="0" w:color="auto"/>
            <w:right w:val="none" w:sz="0" w:space="0" w:color="auto"/>
          </w:divBdr>
        </w:div>
        <w:div w:id="292712986">
          <w:marLeft w:val="640"/>
          <w:marRight w:val="0"/>
          <w:marTop w:val="0"/>
          <w:marBottom w:val="0"/>
          <w:divBdr>
            <w:top w:val="none" w:sz="0" w:space="0" w:color="auto"/>
            <w:left w:val="none" w:sz="0" w:space="0" w:color="auto"/>
            <w:bottom w:val="none" w:sz="0" w:space="0" w:color="auto"/>
            <w:right w:val="none" w:sz="0" w:space="0" w:color="auto"/>
          </w:divBdr>
        </w:div>
        <w:div w:id="1916433099">
          <w:marLeft w:val="640"/>
          <w:marRight w:val="0"/>
          <w:marTop w:val="0"/>
          <w:marBottom w:val="0"/>
          <w:divBdr>
            <w:top w:val="none" w:sz="0" w:space="0" w:color="auto"/>
            <w:left w:val="none" w:sz="0" w:space="0" w:color="auto"/>
            <w:bottom w:val="none" w:sz="0" w:space="0" w:color="auto"/>
            <w:right w:val="none" w:sz="0" w:space="0" w:color="auto"/>
          </w:divBdr>
        </w:div>
        <w:div w:id="75395949">
          <w:marLeft w:val="640"/>
          <w:marRight w:val="0"/>
          <w:marTop w:val="0"/>
          <w:marBottom w:val="0"/>
          <w:divBdr>
            <w:top w:val="none" w:sz="0" w:space="0" w:color="auto"/>
            <w:left w:val="none" w:sz="0" w:space="0" w:color="auto"/>
            <w:bottom w:val="none" w:sz="0" w:space="0" w:color="auto"/>
            <w:right w:val="none" w:sz="0" w:space="0" w:color="auto"/>
          </w:divBdr>
        </w:div>
        <w:div w:id="951471705">
          <w:marLeft w:val="640"/>
          <w:marRight w:val="0"/>
          <w:marTop w:val="0"/>
          <w:marBottom w:val="0"/>
          <w:divBdr>
            <w:top w:val="none" w:sz="0" w:space="0" w:color="auto"/>
            <w:left w:val="none" w:sz="0" w:space="0" w:color="auto"/>
            <w:bottom w:val="none" w:sz="0" w:space="0" w:color="auto"/>
            <w:right w:val="none" w:sz="0" w:space="0" w:color="auto"/>
          </w:divBdr>
        </w:div>
        <w:div w:id="1400202826">
          <w:marLeft w:val="640"/>
          <w:marRight w:val="0"/>
          <w:marTop w:val="0"/>
          <w:marBottom w:val="0"/>
          <w:divBdr>
            <w:top w:val="none" w:sz="0" w:space="0" w:color="auto"/>
            <w:left w:val="none" w:sz="0" w:space="0" w:color="auto"/>
            <w:bottom w:val="none" w:sz="0" w:space="0" w:color="auto"/>
            <w:right w:val="none" w:sz="0" w:space="0" w:color="auto"/>
          </w:divBdr>
        </w:div>
        <w:div w:id="1033072144">
          <w:marLeft w:val="640"/>
          <w:marRight w:val="0"/>
          <w:marTop w:val="0"/>
          <w:marBottom w:val="0"/>
          <w:divBdr>
            <w:top w:val="none" w:sz="0" w:space="0" w:color="auto"/>
            <w:left w:val="none" w:sz="0" w:space="0" w:color="auto"/>
            <w:bottom w:val="none" w:sz="0" w:space="0" w:color="auto"/>
            <w:right w:val="none" w:sz="0" w:space="0" w:color="auto"/>
          </w:divBdr>
        </w:div>
        <w:div w:id="1950382407">
          <w:marLeft w:val="640"/>
          <w:marRight w:val="0"/>
          <w:marTop w:val="0"/>
          <w:marBottom w:val="0"/>
          <w:divBdr>
            <w:top w:val="none" w:sz="0" w:space="0" w:color="auto"/>
            <w:left w:val="none" w:sz="0" w:space="0" w:color="auto"/>
            <w:bottom w:val="none" w:sz="0" w:space="0" w:color="auto"/>
            <w:right w:val="none" w:sz="0" w:space="0" w:color="auto"/>
          </w:divBdr>
        </w:div>
        <w:div w:id="1420373720">
          <w:marLeft w:val="640"/>
          <w:marRight w:val="0"/>
          <w:marTop w:val="0"/>
          <w:marBottom w:val="0"/>
          <w:divBdr>
            <w:top w:val="none" w:sz="0" w:space="0" w:color="auto"/>
            <w:left w:val="none" w:sz="0" w:space="0" w:color="auto"/>
            <w:bottom w:val="none" w:sz="0" w:space="0" w:color="auto"/>
            <w:right w:val="none" w:sz="0" w:space="0" w:color="auto"/>
          </w:divBdr>
        </w:div>
      </w:divsChild>
    </w:div>
    <w:div w:id="1069156127">
      <w:bodyDiv w:val="1"/>
      <w:marLeft w:val="0"/>
      <w:marRight w:val="0"/>
      <w:marTop w:val="0"/>
      <w:marBottom w:val="0"/>
      <w:divBdr>
        <w:top w:val="none" w:sz="0" w:space="0" w:color="auto"/>
        <w:left w:val="none" w:sz="0" w:space="0" w:color="auto"/>
        <w:bottom w:val="none" w:sz="0" w:space="0" w:color="auto"/>
        <w:right w:val="none" w:sz="0" w:space="0" w:color="auto"/>
      </w:divBdr>
      <w:divsChild>
        <w:div w:id="554658689">
          <w:marLeft w:val="640"/>
          <w:marRight w:val="0"/>
          <w:marTop w:val="0"/>
          <w:marBottom w:val="0"/>
          <w:divBdr>
            <w:top w:val="none" w:sz="0" w:space="0" w:color="auto"/>
            <w:left w:val="none" w:sz="0" w:space="0" w:color="auto"/>
            <w:bottom w:val="none" w:sz="0" w:space="0" w:color="auto"/>
            <w:right w:val="none" w:sz="0" w:space="0" w:color="auto"/>
          </w:divBdr>
        </w:div>
        <w:div w:id="1661537611">
          <w:marLeft w:val="640"/>
          <w:marRight w:val="0"/>
          <w:marTop w:val="0"/>
          <w:marBottom w:val="0"/>
          <w:divBdr>
            <w:top w:val="none" w:sz="0" w:space="0" w:color="auto"/>
            <w:left w:val="none" w:sz="0" w:space="0" w:color="auto"/>
            <w:bottom w:val="none" w:sz="0" w:space="0" w:color="auto"/>
            <w:right w:val="none" w:sz="0" w:space="0" w:color="auto"/>
          </w:divBdr>
        </w:div>
        <w:div w:id="1863668678">
          <w:marLeft w:val="640"/>
          <w:marRight w:val="0"/>
          <w:marTop w:val="0"/>
          <w:marBottom w:val="0"/>
          <w:divBdr>
            <w:top w:val="none" w:sz="0" w:space="0" w:color="auto"/>
            <w:left w:val="none" w:sz="0" w:space="0" w:color="auto"/>
            <w:bottom w:val="none" w:sz="0" w:space="0" w:color="auto"/>
            <w:right w:val="none" w:sz="0" w:space="0" w:color="auto"/>
          </w:divBdr>
        </w:div>
        <w:div w:id="1746798630">
          <w:marLeft w:val="640"/>
          <w:marRight w:val="0"/>
          <w:marTop w:val="0"/>
          <w:marBottom w:val="0"/>
          <w:divBdr>
            <w:top w:val="none" w:sz="0" w:space="0" w:color="auto"/>
            <w:left w:val="none" w:sz="0" w:space="0" w:color="auto"/>
            <w:bottom w:val="none" w:sz="0" w:space="0" w:color="auto"/>
            <w:right w:val="none" w:sz="0" w:space="0" w:color="auto"/>
          </w:divBdr>
        </w:div>
        <w:div w:id="476993845">
          <w:marLeft w:val="640"/>
          <w:marRight w:val="0"/>
          <w:marTop w:val="0"/>
          <w:marBottom w:val="0"/>
          <w:divBdr>
            <w:top w:val="none" w:sz="0" w:space="0" w:color="auto"/>
            <w:left w:val="none" w:sz="0" w:space="0" w:color="auto"/>
            <w:bottom w:val="none" w:sz="0" w:space="0" w:color="auto"/>
            <w:right w:val="none" w:sz="0" w:space="0" w:color="auto"/>
          </w:divBdr>
        </w:div>
        <w:div w:id="1479955103">
          <w:marLeft w:val="640"/>
          <w:marRight w:val="0"/>
          <w:marTop w:val="0"/>
          <w:marBottom w:val="0"/>
          <w:divBdr>
            <w:top w:val="none" w:sz="0" w:space="0" w:color="auto"/>
            <w:left w:val="none" w:sz="0" w:space="0" w:color="auto"/>
            <w:bottom w:val="none" w:sz="0" w:space="0" w:color="auto"/>
            <w:right w:val="none" w:sz="0" w:space="0" w:color="auto"/>
          </w:divBdr>
        </w:div>
        <w:div w:id="1070538197">
          <w:marLeft w:val="640"/>
          <w:marRight w:val="0"/>
          <w:marTop w:val="0"/>
          <w:marBottom w:val="0"/>
          <w:divBdr>
            <w:top w:val="none" w:sz="0" w:space="0" w:color="auto"/>
            <w:left w:val="none" w:sz="0" w:space="0" w:color="auto"/>
            <w:bottom w:val="none" w:sz="0" w:space="0" w:color="auto"/>
            <w:right w:val="none" w:sz="0" w:space="0" w:color="auto"/>
          </w:divBdr>
        </w:div>
        <w:div w:id="361398233">
          <w:marLeft w:val="640"/>
          <w:marRight w:val="0"/>
          <w:marTop w:val="0"/>
          <w:marBottom w:val="0"/>
          <w:divBdr>
            <w:top w:val="none" w:sz="0" w:space="0" w:color="auto"/>
            <w:left w:val="none" w:sz="0" w:space="0" w:color="auto"/>
            <w:bottom w:val="none" w:sz="0" w:space="0" w:color="auto"/>
            <w:right w:val="none" w:sz="0" w:space="0" w:color="auto"/>
          </w:divBdr>
        </w:div>
        <w:div w:id="1721512060">
          <w:marLeft w:val="640"/>
          <w:marRight w:val="0"/>
          <w:marTop w:val="0"/>
          <w:marBottom w:val="0"/>
          <w:divBdr>
            <w:top w:val="none" w:sz="0" w:space="0" w:color="auto"/>
            <w:left w:val="none" w:sz="0" w:space="0" w:color="auto"/>
            <w:bottom w:val="none" w:sz="0" w:space="0" w:color="auto"/>
            <w:right w:val="none" w:sz="0" w:space="0" w:color="auto"/>
          </w:divBdr>
        </w:div>
        <w:div w:id="162744552">
          <w:marLeft w:val="640"/>
          <w:marRight w:val="0"/>
          <w:marTop w:val="0"/>
          <w:marBottom w:val="0"/>
          <w:divBdr>
            <w:top w:val="none" w:sz="0" w:space="0" w:color="auto"/>
            <w:left w:val="none" w:sz="0" w:space="0" w:color="auto"/>
            <w:bottom w:val="none" w:sz="0" w:space="0" w:color="auto"/>
            <w:right w:val="none" w:sz="0" w:space="0" w:color="auto"/>
          </w:divBdr>
        </w:div>
        <w:div w:id="195698574">
          <w:marLeft w:val="640"/>
          <w:marRight w:val="0"/>
          <w:marTop w:val="0"/>
          <w:marBottom w:val="0"/>
          <w:divBdr>
            <w:top w:val="none" w:sz="0" w:space="0" w:color="auto"/>
            <w:left w:val="none" w:sz="0" w:space="0" w:color="auto"/>
            <w:bottom w:val="none" w:sz="0" w:space="0" w:color="auto"/>
            <w:right w:val="none" w:sz="0" w:space="0" w:color="auto"/>
          </w:divBdr>
        </w:div>
        <w:div w:id="200703768">
          <w:marLeft w:val="640"/>
          <w:marRight w:val="0"/>
          <w:marTop w:val="0"/>
          <w:marBottom w:val="0"/>
          <w:divBdr>
            <w:top w:val="none" w:sz="0" w:space="0" w:color="auto"/>
            <w:left w:val="none" w:sz="0" w:space="0" w:color="auto"/>
            <w:bottom w:val="none" w:sz="0" w:space="0" w:color="auto"/>
            <w:right w:val="none" w:sz="0" w:space="0" w:color="auto"/>
          </w:divBdr>
        </w:div>
        <w:div w:id="1687175960">
          <w:marLeft w:val="640"/>
          <w:marRight w:val="0"/>
          <w:marTop w:val="0"/>
          <w:marBottom w:val="0"/>
          <w:divBdr>
            <w:top w:val="none" w:sz="0" w:space="0" w:color="auto"/>
            <w:left w:val="none" w:sz="0" w:space="0" w:color="auto"/>
            <w:bottom w:val="none" w:sz="0" w:space="0" w:color="auto"/>
            <w:right w:val="none" w:sz="0" w:space="0" w:color="auto"/>
          </w:divBdr>
        </w:div>
        <w:div w:id="265043409">
          <w:marLeft w:val="640"/>
          <w:marRight w:val="0"/>
          <w:marTop w:val="0"/>
          <w:marBottom w:val="0"/>
          <w:divBdr>
            <w:top w:val="none" w:sz="0" w:space="0" w:color="auto"/>
            <w:left w:val="none" w:sz="0" w:space="0" w:color="auto"/>
            <w:bottom w:val="none" w:sz="0" w:space="0" w:color="auto"/>
            <w:right w:val="none" w:sz="0" w:space="0" w:color="auto"/>
          </w:divBdr>
        </w:div>
        <w:div w:id="77600775">
          <w:marLeft w:val="640"/>
          <w:marRight w:val="0"/>
          <w:marTop w:val="0"/>
          <w:marBottom w:val="0"/>
          <w:divBdr>
            <w:top w:val="none" w:sz="0" w:space="0" w:color="auto"/>
            <w:left w:val="none" w:sz="0" w:space="0" w:color="auto"/>
            <w:bottom w:val="none" w:sz="0" w:space="0" w:color="auto"/>
            <w:right w:val="none" w:sz="0" w:space="0" w:color="auto"/>
          </w:divBdr>
        </w:div>
        <w:div w:id="1083069324">
          <w:marLeft w:val="640"/>
          <w:marRight w:val="0"/>
          <w:marTop w:val="0"/>
          <w:marBottom w:val="0"/>
          <w:divBdr>
            <w:top w:val="none" w:sz="0" w:space="0" w:color="auto"/>
            <w:left w:val="none" w:sz="0" w:space="0" w:color="auto"/>
            <w:bottom w:val="none" w:sz="0" w:space="0" w:color="auto"/>
            <w:right w:val="none" w:sz="0" w:space="0" w:color="auto"/>
          </w:divBdr>
        </w:div>
        <w:div w:id="1212424301">
          <w:marLeft w:val="640"/>
          <w:marRight w:val="0"/>
          <w:marTop w:val="0"/>
          <w:marBottom w:val="0"/>
          <w:divBdr>
            <w:top w:val="none" w:sz="0" w:space="0" w:color="auto"/>
            <w:left w:val="none" w:sz="0" w:space="0" w:color="auto"/>
            <w:bottom w:val="none" w:sz="0" w:space="0" w:color="auto"/>
            <w:right w:val="none" w:sz="0" w:space="0" w:color="auto"/>
          </w:divBdr>
        </w:div>
        <w:div w:id="285477947">
          <w:marLeft w:val="640"/>
          <w:marRight w:val="0"/>
          <w:marTop w:val="0"/>
          <w:marBottom w:val="0"/>
          <w:divBdr>
            <w:top w:val="none" w:sz="0" w:space="0" w:color="auto"/>
            <w:left w:val="none" w:sz="0" w:space="0" w:color="auto"/>
            <w:bottom w:val="none" w:sz="0" w:space="0" w:color="auto"/>
            <w:right w:val="none" w:sz="0" w:space="0" w:color="auto"/>
          </w:divBdr>
        </w:div>
        <w:div w:id="1363018885">
          <w:marLeft w:val="640"/>
          <w:marRight w:val="0"/>
          <w:marTop w:val="0"/>
          <w:marBottom w:val="0"/>
          <w:divBdr>
            <w:top w:val="none" w:sz="0" w:space="0" w:color="auto"/>
            <w:left w:val="none" w:sz="0" w:space="0" w:color="auto"/>
            <w:bottom w:val="none" w:sz="0" w:space="0" w:color="auto"/>
            <w:right w:val="none" w:sz="0" w:space="0" w:color="auto"/>
          </w:divBdr>
        </w:div>
        <w:div w:id="1580822460">
          <w:marLeft w:val="640"/>
          <w:marRight w:val="0"/>
          <w:marTop w:val="0"/>
          <w:marBottom w:val="0"/>
          <w:divBdr>
            <w:top w:val="none" w:sz="0" w:space="0" w:color="auto"/>
            <w:left w:val="none" w:sz="0" w:space="0" w:color="auto"/>
            <w:bottom w:val="none" w:sz="0" w:space="0" w:color="auto"/>
            <w:right w:val="none" w:sz="0" w:space="0" w:color="auto"/>
          </w:divBdr>
        </w:div>
        <w:div w:id="750852830">
          <w:marLeft w:val="640"/>
          <w:marRight w:val="0"/>
          <w:marTop w:val="0"/>
          <w:marBottom w:val="0"/>
          <w:divBdr>
            <w:top w:val="none" w:sz="0" w:space="0" w:color="auto"/>
            <w:left w:val="none" w:sz="0" w:space="0" w:color="auto"/>
            <w:bottom w:val="none" w:sz="0" w:space="0" w:color="auto"/>
            <w:right w:val="none" w:sz="0" w:space="0" w:color="auto"/>
          </w:divBdr>
        </w:div>
      </w:divsChild>
    </w:div>
    <w:div w:id="1140612139">
      <w:bodyDiv w:val="1"/>
      <w:marLeft w:val="0"/>
      <w:marRight w:val="0"/>
      <w:marTop w:val="0"/>
      <w:marBottom w:val="0"/>
      <w:divBdr>
        <w:top w:val="none" w:sz="0" w:space="0" w:color="auto"/>
        <w:left w:val="none" w:sz="0" w:space="0" w:color="auto"/>
        <w:bottom w:val="none" w:sz="0" w:space="0" w:color="auto"/>
        <w:right w:val="none" w:sz="0" w:space="0" w:color="auto"/>
      </w:divBdr>
      <w:divsChild>
        <w:div w:id="1961034780">
          <w:marLeft w:val="640"/>
          <w:marRight w:val="0"/>
          <w:marTop w:val="0"/>
          <w:marBottom w:val="0"/>
          <w:divBdr>
            <w:top w:val="none" w:sz="0" w:space="0" w:color="auto"/>
            <w:left w:val="none" w:sz="0" w:space="0" w:color="auto"/>
            <w:bottom w:val="none" w:sz="0" w:space="0" w:color="auto"/>
            <w:right w:val="none" w:sz="0" w:space="0" w:color="auto"/>
          </w:divBdr>
        </w:div>
        <w:div w:id="648558503">
          <w:marLeft w:val="640"/>
          <w:marRight w:val="0"/>
          <w:marTop w:val="0"/>
          <w:marBottom w:val="0"/>
          <w:divBdr>
            <w:top w:val="none" w:sz="0" w:space="0" w:color="auto"/>
            <w:left w:val="none" w:sz="0" w:space="0" w:color="auto"/>
            <w:bottom w:val="none" w:sz="0" w:space="0" w:color="auto"/>
            <w:right w:val="none" w:sz="0" w:space="0" w:color="auto"/>
          </w:divBdr>
        </w:div>
        <w:div w:id="222257395">
          <w:marLeft w:val="640"/>
          <w:marRight w:val="0"/>
          <w:marTop w:val="0"/>
          <w:marBottom w:val="0"/>
          <w:divBdr>
            <w:top w:val="none" w:sz="0" w:space="0" w:color="auto"/>
            <w:left w:val="none" w:sz="0" w:space="0" w:color="auto"/>
            <w:bottom w:val="none" w:sz="0" w:space="0" w:color="auto"/>
            <w:right w:val="none" w:sz="0" w:space="0" w:color="auto"/>
          </w:divBdr>
        </w:div>
        <w:div w:id="1551961273">
          <w:marLeft w:val="640"/>
          <w:marRight w:val="0"/>
          <w:marTop w:val="0"/>
          <w:marBottom w:val="0"/>
          <w:divBdr>
            <w:top w:val="none" w:sz="0" w:space="0" w:color="auto"/>
            <w:left w:val="none" w:sz="0" w:space="0" w:color="auto"/>
            <w:bottom w:val="none" w:sz="0" w:space="0" w:color="auto"/>
            <w:right w:val="none" w:sz="0" w:space="0" w:color="auto"/>
          </w:divBdr>
        </w:div>
        <w:div w:id="771240563">
          <w:marLeft w:val="640"/>
          <w:marRight w:val="0"/>
          <w:marTop w:val="0"/>
          <w:marBottom w:val="0"/>
          <w:divBdr>
            <w:top w:val="none" w:sz="0" w:space="0" w:color="auto"/>
            <w:left w:val="none" w:sz="0" w:space="0" w:color="auto"/>
            <w:bottom w:val="none" w:sz="0" w:space="0" w:color="auto"/>
            <w:right w:val="none" w:sz="0" w:space="0" w:color="auto"/>
          </w:divBdr>
        </w:div>
        <w:div w:id="260073191">
          <w:marLeft w:val="640"/>
          <w:marRight w:val="0"/>
          <w:marTop w:val="0"/>
          <w:marBottom w:val="0"/>
          <w:divBdr>
            <w:top w:val="none" w:sz="0" w:space="0" w:color="auto"/>
            <w:left w:val="none" w:sz="0" w:space="0" w:color="auto"/>
            <w:bottom w:val="none" w:sz="0" w:space="0" w:color="auto"/>
            <w:right w:val="none" w:sz="0" w:space="0" w:color="auto"/>
          </w:divBdr>
        </w:div>
        <w:div w:id="1106314370">
          <w:marLeft w:val="640"/>
          <w:marRight w:val="0"/>
          <w:marTop w:val="0"/>
          <w:marBottom w:val="0"/>
          <w:divBdr>
            <w:top w:val="none" w:sz="0" w:space="0" w:color="auto"/>
            <w:left w:val="none" w:sz="0" w:space="0" w:color="auto"/>
            <w:bottom w:val="none" w:sz="0" w:space="0" w:color="auto"/>
            <w:right w:val="none" w:sz="0" w:space="0" w:color="auto"/>
          </w:divBdr>
        </w:div>
        <w:div w:id="2067878145">
          <w:marLeft w:val="640"/>
          <w:marRight w:val="0"/>
          <w:marTop w:val="0"/>
          <w:marBottom w:val="0"/>
          <w:divBdr>
            <w:top w:val="none" w:sz="0" w:space="0" w:color="auto"/>
            <w:left w:val="none" w:sz="0" w:space="0" w:color="auto"/>
            <w:bottom w:val="none" w:sz="0" w:space="0" w:color="auto"/>
            <w:right w:val="none" w:sz="0" w:space="0" w:color="auto"/>
          </w:divBdr>
        </w:div>
        <w:div w:id="773019562">
          <w:marLeft w:val="640"/>
          <w:marRight w:val="0"/>
          <w:marTop w:val="0"/>
          <w:marBottom w:val="0"/>
          <w:divBdr>
            <w:top w:val="none" w:sz="0" w:space="0" w:color="auto"/>
            <w:left w:val="none" w:sz="0" w:space="0" w:color="auto"/>
            <w:bottom w:val="none" w:sz="0" w:space="0" w:color="auto"/>
            <w:right w:val="none" w:sz="0" w:space="0" w:color="auto"/>
          </w:divBdr>
        </w:div>
        <w:div w:id="620502490">
          <w:marLeft w:val="640"/>
          <w:marRight w:val="0"/>
          <w:marTop w:val="0"/>
          <w:marBottom w:val="0"/>
          <w:divBdr>
            <w:top w:val="none" w:sz="0" w:space="0" w:color="auto"/>
            <w:left w:val="none" w:sz="0" w:space="0" w:color="auto"/>
            <w:bottom w:val="none" w:sz="0" w:space="0" w:color="auto"/>
            <w:right w:val="none" w:sz="0" w:space="0" w:color="auto"/>
          </w:divBdr>
        </w:div>
        <w:div w:id="1425952094">
          <w:marLeft w:val="640"/>
          <w:marRight w:val="0"/>
          <w:marTop w:val="0"/>
          <w:marBottom w:val="0"/>
          <w:divBdr>
            <w:top w:val="none" w:sz="0" w:space="0" w:color="auto"/>
            <w:left w:val="none" w:sz="0" w:space="0" w:color="auto"/>
            <w:bottom w:val="none" w:sz="0" w:space="0" w:color="auto"/>
            <w:right w:val="none" w:sz="0" w:space="0" w:color="auto"/>
          </w:divBdr>
        </w:div>
        <w:div w:id="593511639">
          <w:marLeft w:val="640"/>
          <w:marRight w:val="0"/>
          <w:marTop w:val="0"/>
          <w:marBottom w:val="0"/>
          <w:divBdr>
            <w:top w:val="none" w:sz="0" w:space="0" w:color="auto"/>
            <w:left w:val="none" w:sz="0" w:space="0" w:color="auto"/>
            <w:bottom w:val="none" w:sz="0" w:space="0" w:color="auto"/>
            <w:right w:val="none" w:sz="0" w:space="0" w:color="auto"/>
          </w:divBdr>
        </w:div>
        <w:div w:id="416487323">
          <w:marLeft w:val="640"/>
          <w:marRight w:val="0"/>
          <w:marTop w:val="0"/>
          <w:marBottom w:val="0"/>
          <w:divBdr>
            <w:top w:val="none" w:sz="0" w:space="0" w:color="auto"/>
            <w:left w:val="none" w:sz="0" w:space="0" w:color="auto"/>
            <w:bottom w:val="none" w:sz="0" w:space="0" w:color="auto"/>
            <w:right w:val="none" w:sz="0" w:space="0" w:color="auto"/>
          </w:divBdr>
        </w:div>
        <w:div w:id="316374921">
          <w:marLeft w:val="640"/>
          <w:marRight w:val="0"/>
          <w:marTop w:val="0"/>
          <w:marBottom w:val="0"/>
          <w:divBdr>
            <w:top w:val="none" w:sz="0" w:space="0" w:color="auto"/>
            <w:left w:val="none" w:sz="0" w:space="0" w:color="auto"/>
            <w:bottom w:val="none" w:sz="0" w:space="0" w:color="auto"/>
            <w:right w:val="none" w:sz="0" w:space="0" w:color="auto"/>
          </w:divBdr>
        </w:div>
        <w:div w:id="1431242787">
          <w:marLeft w:val="640"/>
          <w:marRight w:val="0"/>
          <w:marTop w:val="0"/>
          <w:marBottom w:val="0"/>
          <w:divBdr>
            <w:top w:val="none" w:sz="0" w:space="0" w:color="auto"/>
            <w:left w:val="none" w:sz="0" w:space="0" w:color="auto"/>
            <w:bottom w:val="none" w:sz="0" w:space="0" w:color="auto"/>
            <w:right w:val="none" w:sz="0" w:space="0" w:color="auto"/>
          </w:divBdr>
        </w:div>
        <w:div w:id="549807074">
          <w:marLeft w:val="640"/>
          <w:marRight w:val="0"/>
          <w:marTop w:val="0"/>
          <w:marBottom w:val="0"/>
          <w:divBdr>
            <w:top w:val="none" w:sz="0" w:space="0" w:color="auto"/>
            <w:left w:val="none" w:sz="0" w:space="0" w:color="auto"/>
            <w:bottom w:val="none" w:sz="0" w:space="0" w:color="auto"/>
            <w:right w:val="none" w:sz="0" w:space="0" w:color="auto"/>
          </w:divBdr>
        </w:div>
        <w:div w:id="1967546449">
          <w:marLeft w:val="640"/>
          <w:marRight w:val="0"/>
          <w:marTop w:val="0"/>
          <w:marBottom w:val="0"/>
          <w:divBdr>
            <w:top w:val="none" w:sz="0" w:space="0" w:color="auto"/>
            <w:left w:val="none" w:sz="0" w:space="0" w:color="auto"/>
            <w:bottom w:val="none" w:sz="0" w:space="0" w:color="auto"/>
            <w:right w:val="none" w:sz="0" w:space="0" w:color="auto"/>
          </w:divBdr>
        </w:div>
        <w:div w:id="524831201">
          <w:marLeft w:val="640"/>
          <w:marRight w:val="0"/>
          <w:marTop w:val="0"/>
          <w:marBottom w:val="0"/>
          <w:divBdr>
            <w:top w:val="none" w:sz="0" w:space="0" w:color="auto"/>
            <w:left w:val="none" w:sz="0" w:space="0" w:color="auto"/>
            <w:bottom w:val="none" w:sz="0" w:space="0" w:color="auto"/>
            <w:right w:val="none" w:sz="0" w:space="0" w:color="auto"/>
          </w:divBdr>
        </w:div>
        <w:div w:id="1822189203">
          <w:marLeft w:val="640"/>
          <w:marRight w:val="0"/>
          <w:marTop w:val="0"/>
          <w:marBottom w:val="0"/>
          <w:divBdr>
            <w:top w:val="none" w:sz="0" w:space="0" w:color="auto"/>
            <w:left w:val="none" w:sz="0" w:space="0" w:color="auto"/>
            <w:bottom w:val="none" w:sz="0" w:space="0" w:color="auto"/>
            <w:right w:val="none" w:sz="0" w:space="0" w:color="auto"/>
          </w:divBdr>
        </w:div>
        <w:div w:id="1263299429">
          <w:marLeft w:val="640"/>
          <w:marRight w:val="0"/>
          <w:marTop w:val="0"/>
          <w:marBottom w:val="0"/>
          <w:divBdr>
            <w:top w:val="none" w:sz="0" w:space="0" w:color="auto"/>
            <w:left w:val="none" w:sz="0" w:space="0" w:color="auto"/>
            <w:bottom w:val="none" w:sz="0" w:space="0" w:color="auto"/>
            <w:right w:val="none" w:sz="0" w:space="0" w:color="auto"/>
          </w:divBdr>
        </w:div>
        <w:div w:id="492142082">
          <w:marLeft w:val="640"/>
          <w:marRight w:val="0"/>
          <w:marTop w:val="0"/>
          <w:marBottom w:val="0"/>
          <w:divBdr>
            <w:top w:val="none" w:sz="0" w:space="0" w:color="auto"/>
            <w:left w:val="none" w:sz="0" w:space="0" w:color="auto"/>
            <w:bottom w:val="none" w:sz="0" w:space="0" w:color="auto"/>
            <w:right w:val="none" w:sz="0" w:space="0" w:color="auto"/>
          </w:divBdr>
        </w:div>
        <w:div w:id="1366178718">
          <w:marLeft w:val="640"/>
          <w:marRight w:val="0"/>
          <w:marTop w:val="0"/>
          <w:marBottom w:val="0"/>
          <w:divBdr>
            <w:top w:val="none" w:sz="0" w:space="0" w:color="auto"/>
            <w:left w:val="none" w:sz="0" w:space="0" w:color="auto"/>
            <w:bottom w:val="none" w:sz="0" w:space="0" w:color="auto"/>
            <w:right w:val="none" w:sz="0" w:space="0" w:color="auto"/>
          </w:divBdr>
        </w:div>
      </w:divsChild>
    </w:div>
    <w:div w:id="1205563568">
      <w:bodyDiv w:val="1"/>
      <w:marLeft w:val="0"/>
      <w:marRight w:val="0"/>
      <w:marTop w:val="0"/>
      <w:marBottom w:val="0"/>
      <w:divBdr>
        <w:top w:val="none" w:sz="0" w:space="0" w:color="auto"/>
        <w:left w:val="none" w:sz="0" w:space="0" w:color="auto"/>
        <w:bottom w:val="none" w:sz="0" w:space="0" w:color="auto"/>
        <w:right w:val="none" w:sz="0" w:space="0" w:color="auto"/>
      </w:divBdr>
      <w:divsChild>
        <w:div w:id="1004018362">
          <w:marLeft w:val="640"/>
          <w:marRight w:val="0"/>
          <w:marTop w:val="0"/>
          <w:marBottom w:val="0"/>
          <w:divBdr>
            <w:top w:val="none" w:sz="0" w:space="0" w:color="auto"/>
            <w:left w:val="none" w:sz="0" w:space="0" w:color="auto"/>
            <w:bottom w:val="none" w:sz="0" w:space="0" w:color="auto"/>
            <w:right w:val="none" w:sz="0" w:space="0" w:color="auto"/>
          </w:divBdr>
        </w:div>
        <w:div w:id="1339575238">
          <w:marLeft w:val="640"/>
          <w:marRight w:val="0"/>
          <w:marTop w:val="0"/>
          <w:marBottom w:val="0"/>
          <w:divBdr>
            <w:top w:val="none" w:sz="0" w:space="0" w:color="auto"/>
            <w:left w:val="none" w:sz="0" w:space="0" w:color="auto"/>
            <w:bottom w:val="none" w:sz="0" w:space="0" w:color="auto"/>
            <w:right w:val="none" w:sz="0" w:space="0" w:color="auto"/>
          </w:divBdr>
        </w:div>
        <w:div w:id="12994629">
          <w:marLeft w:val="640"/>
          <w:marRight w:val="0"/>
          <w:marTop w:val="0"/>
          <w:marBottom w:val="0"/>
          <w:divBdr>
            <w:top w:val="none" w:sz="0" w:space="0" w:color="auto"/>
            <w:left w:val="none" w:sz="0" w:space="0" w:color="auto"/>
            <w:bottom w:val="none" w:sz="0" w:space="0" w:color="auto"/>
            <w:right w:val="none" w:sz="0" w:space="0" w:color="auto"/>
          </w:divBdr>
        </w:div>
        <w:div w:id="635455689">
          <w:marLeft w:val="640"/>
          <w:marRight w:val="0"/>
          <w:marTop w:val="0"/>
          <w:marBottom w:val="0"/>
          <w:divBdr>
            <w:top w:val="none" w:sz="0" w:space="0" w:color="auto"/>
            <w:left w:val="none" w:sz="0" w:space="0" w:color="auto"/>
            <w:bottom w:val="none" w:sz="0" w:space="0" w:color="auto"/>
            <w:right w:val="none" w:sz="0" w:space="0" w:color="auto"/>
          </w:divBdr>
        </w:div>
        <w:div w:id="1781098091">
          <w:marLeft w:val="640"/>
          <w:marRight w:val="0"/>
          <w:marTop w:val="0"/>
          <w:marBottom w:val="0"/>
          <w:divBdr>
            <w:top w:val="none" w:sz="0" w:space="0" w:color="auto"/>
            <w:left w:val="none" w:sz="0" w:space="0" w:color="auto"/>
            <w:bottom w:val="none" w:sz="0" w:space="0" w:color="auto"/>
            <w:right w:val="none" w:sz="0" w:space="0" w:color="auto"/>
          </w:divBdr>
        </w:div>
        <w:div w:id="1037395810">
          <w:marLeft w:val="640"/>
          <w:marRight w:val="0"/>
          <w:marTop w:val="0"/>
          <w:marBottom w:val="0"/>
          <w:divBdr>
            <w:top w:val="none" w:sz="0" w:space="0" w:color="auto"/>
            <w:left w:val="none" w:sz="0" w:space="0" w:color="auto"/>
            <w:bottom w:val="none" w:sz="0" w:space="0" w:color="auto"/>
            <w:right w:val="none" w:sz="0" w:space="0" w:color="auto"/>
          </w:divBdr>
        </w:div>
        <w:div w:id="1003585432">
          <w:marLeft w:val="640"/>
          <w:marRight w:val="0"/>
          <w:marTop w:val="0"/>
          <w:marBottom w:val="0"/>
          <w:divBdr>
            <w:top w:val="none" w:sz="0" w:space="0" w:color="auto"/>
            <w:left w:val="none" w:sz="0" w:space="0" w:color="auto"/>
            <w:bottom w:val="none" w:sz="0" w:space="0" w:color="auto"/>
            <w:right w:val="none" w:sz="0" w:space="0" w:color="auto"/>
          </w:divBdr>
        </w:div>
        <w:div w:id="580531659">
          <w:marLeft w:val="640"/>
          <w:marRight w:val="0"/>
          <w:marTop w:val="0"/>
          <w:marBottom w:val="0"/>
          <w:divBdr>
            <w:top w:val="none" w:sz="0" w:space="0" w:color="auto"/>
            <w:left w:val="none" w:sz="0" w:space="0" w:color="auto"/>
            <w:bottom w:val="none" w:sz="0" w:space="0" w:color="auto"/>
            <w:right w:val="none" w:sz="0" w:space="0" w:color="auto"/>
          </w:divBdr>
        </w:div>
        <w:div w:id="1348755807">
          <w:marLeft w:val="640"/>
          <w:marRight w:val="0"/>
          <w:marTop w:val="0"/>
          <w:marBottom w:val="0"/>
          <w:divBdr>
            <w:top w:val="none" w:sz="0" w:space="0" w:color="auto"/>
            <w:left w:val="none" w:sz="0" w:space="0" w:color="auto"/>
            <w:bottom w:val="none" w:sz="0" w:space="0" w:color="auto"/>
            <w:right w:val="none" w:sz="0" w:space="0" w:color="auto"/>
          </w:divBdr>
        </w:div>
        <w:div w:id="627510742">
          <w:marLeft w:val="640"/>
          <w:marRight w:val="0"/>
          <w:marTop w:val="0"/>
          <w:marBottom w:val="0"/>
          <w:divBdr>
            <w:top w:val="none" w:sz="0" w:space="0" w:color="auto"/>
            <w:left w:val="none" w:sz="0" w:space="0" w:color="auto"/>
            <w:bottom w:val="none" w:sz="0" w:space="0" w:color="auto"/>
            <w:right w:val="none" w:sz="0" w:space="0" w:color="auto"/>
          </w:divBdr>
        </w:div>
        <w:div w:id="1318849601">
          <w:marLeft w:val="640"/>
          <w:marRight w:val="0"/>
          <w:marTop w:val="0"/>
          <w:marBottom w:val="0"/>
          <w:divBdr>
            <w:top w:val="none" w:sz="0" w:space="0" w:color="auto"/>
            <w:left w:val="none" w:sz="0" w:space="0" w:color="auto"/>
            <w:bottom w:val="none" w:sz="0" w:space="0" w:color="auto"/>
            <w:right w:val="none" w:sz="0" w:space="0" w:color="auto"/>
          </w:divBdr>
        </w:div>
        <w:div w:id="810633994">
          <w:marLeft w:val="640"/>
          <w:marRight w:val="0"/>
          <w:marTop w:val="0"/>
          <w:marBottom w:val="0"/>
          <w:divBdr>
            <w:top w:val="none" w:sz="0" w:space="0" w:color="auto"/>
            <w:left w:val="none" w:sz="0" w:space="0" w:color="auto"/>
            <w:bottom w:val="none" w:sz="0" w:space="0" w:color="auto"/>
            <w:right w:val="none" w:sz="0" w:space="0" w:color="auto"/>
          </w:divBdr>
        </w:div>
        <w:div w:id="1656185815">
          <w:marLeft w:val="640"/>
          <w:marRight w:val="0"/>
          <w:marTop w:val="0"/>
          <w:marBottom w:val="0"/>
          <w:divBdr>
            <w:top w:val="none" w:sz="0" w:space="0" w:color="auto"/>
            <w:left w:val="none" w:sz="0" w:space="0" w:color="auto"/>
            <w:bottom w:val="none" w:sz="0" w:space="0" w:color="auto"/>
            <w:right w:val="none" w:sz="0" w:space="0" w:color="auto"/>
          </w:divBdr>
        </w:div>
        <w:div w:id="1728916057">
          <w:marLeft w:val="640"/>
          <w:marRight w:val="0"/>
          <w:marTop w:val="0"/>
          <w:marBottom w:val="0"/>
          <w:divBdr>
            <w:top w:val="none" w:sz="0" w:space="0" w:color="auto"/>
            <w:left w:val="none" w:sz="0" w:space="0" w:color="auto"/>
            <w:bottom w:val="none" w:sz="0" w:space="0" w:color="auto"/>
            <w:right w:val="none" w:sz="0" w:space="0" w:color="auto"/>
          </w:divBdr>
        </w:div>
        <w:div w:id="585387971">
          <w:marLeft w:val="640"/>
          <w:marRight w:val="0"/>
          <w:marTop w:val="0"/>
          <w:marBottom w:val="0"/>
          <w:divBdr>
            <w:top w:val="none" w:sz="0" w:space="0" w:color="auto"/>
            <w:left w:val="none" w:sz="0" w:space="0" w:color="auto"/>
            <w:bottom w:val="none" w:sz="0" w:space="0" w:color="auto"/>
            <w:right w:val="none" w:sz="0" w:space="0" w:color="auto"/>
          </w:divBdr>
        </w:div>
        <w:div w:id="2093038629">
          <w:marLeft w:val="640"/>
          <w:marRight w:val="0"/>
          <w:marTop w:val="0"/>
          <w:marBottom w:val="0"/>
          <w:divBdr>
            <w:top w:val="none" w:sz="0" w:space="0" w:color="auto"/>
            <w:left w:val="none" w:sz="0" w:space="0" w:color="auto"/>
            <w:bottom w:val="none" w:sz="0" w:space="0" w:color="auto"/>
            <w:right w:val="none" w:sz="0" w:space="0" w:color="auto"/>
          </w:divBdr>
        </w:div>
        <w:div w:id="1664695972">
          <w:marLeft w:val="640"/>
          <w:marRight w:val="0"/>
          <w:marTop w:val="0"/>
          <w:marBottom w:val="0"/>
          <w:divBdr>
            <w:top w:val="none" w:sz="0" w:space="0" w:color="auto"/>
            <w:left w:val="none" w:sz="0" w:space="0" w:color="auto"/>
            <w:bottom w:val="none" w:sz="0" w:space="0" w:color="auto"/>
            <w:right w:val="none" w:sz="0" w:space="0" w:color="auto"/>
          </w:divBdr>
        </w:div>
        <w:div w:id="563872928">
          <w:marLeft w:val="640"/>
          <w:marRight w:val="0"/>
          <w:marTop w:val="0"/>
          <w:marBottom w:val="0"/>
          <w:divBdr>
            <w:top w:val="none" w:sz="0" w:space="0" w:color="auto"/>
            <w:left w:val="none" w:sz="0" w:space="0" w:color="auto"/>
            <w:bottom w:val="none" w:sz="0" w:space="0" w:color="auto"/>
            <w:right w:val="none" w:sz="0" w:space="0" w:color="auto"/>
          </w:divBdr>
        </w:div>
        <w:div w:id="1785617575">
          <w:marLeft w:val="640"/>
          <w:marRight w:val="0"/>
          <w:marTop w:val="0"/>
          <w:marBottom w:val="0"/>
          <w:divBdr>
            <w:top w:val="none" w:sz="0" w:space="0" w:color="auto"/>
            <w:left w:val="none" w:sz="0" w:space="0" w:color="auto"/>
            <w:bottom w:val="none" w:sz="0" w:space="0" w:color="auto"/>
            <w:right w:val="none" w:sz="0" w:space="0" w:color="auto"/>
          </w:divBdr>
        </w:div>
        <w:div w:id="152180452">
          <w:marLeft w:val="640"/>
          <w:marRight w:val="0"/>
          <w:marTop w:val="0"/>
          <w:marBottom w:val="0"/>
          <w:divBdr>
            <w:top w:val="none" w:sz="0" w:space="0" w:color="auto"/>
            <w:left w:val="none" w:sz="0" w:space="0" w:color="auto"/>
            <w:bottom w:val="none" w:sz="0" w:space="0" w:color="auto"/>
            <w:right w:val="none" w:sz="0" w:space="0" w:color="auto"/>
          </w:divBdr>
        </w:div>
      </w:divsChild>
    </w:div>
    <w:div w:id="1239947366">
      <w:bodyDiv w:val="1"/>
      <w:marLeft w:val="0"/>
      <w:marRight w:val="0"/>
      <w:marTop w:val="0"/>
      <w:marBottom w:val="0"/>
      <w:divBdr>
        <w:top w:val="none" w:sz="0" w:space="0" w:color="auto"/>
        <w:left w:val="none" w:sz="0" w:space="0" w:color="auto"/>
        <w:bottom w:val="none" w:sz="0" w:space="0" w:color="auto"/>
        <w:right w:val="none" w:sz="0" w:space="0" w:color="auto"/>
      </w:divBdr>
      <w:divsChild>
        <w:div w:id="1972712837">
          <w:marLeft w:val="640"/>
          <w:marRight w:val="0"/>
          <w:marTop w:val="0"/>
          <w:marBottom w:val="0"/>
          <w:divBdr>
            <w:top w:val="none" w:sz="0" w:space="0" w:color="auto"/>
            <w:left w:val="none" w:sz="0" w:space="0" w:color="auto"/>
            <w:bottom w:val="none" w:sz="0" w:space="0" w:color="auto"/>
            <w:right w:val="none" w:sz="0" w:space="0" w:color="auto"/>
          </w:divBdr>
        </w:div>
        <w:div w:id="1480071140">
          <w:marLeft w:val="640"/>
          <w:marRight w:val="0"/>
          <w:marTop w:val="0"/>
          <w:marBottom w:val="0"/>
          <w:divBdr>
            <w:top w:val="none" w:sz="0" w:space="0" w:color="auto"/>
            <w:left w:val="none" w:sz="0" w:space="0" w:color="auto"/>
            <w:bottom w:val="none" w:sz="0" w:space="0" w:color="auto"/>
            <w:right w:val="none" w:sz="0" w:space="0" w:color="auto"/>
          </w:divBdr>
        </w:div>
        <w:div w:id="82800833">
          <w:marLeft w:val="640"/>
          <w:marRight w:val="0"/>
          <w:marTop w:val="0"/>
          <w:marBottom w:val="0"/>
          <w:divBdr>
            <w:top w:val="none" w:sz="0" w:space="0" w:color="auto"/>
            <w:left w:val="none" w:sz="0" w:space="0" w:color="auto"/>
            <w:bottom w:val="none" w:sz="0" w:space="0" w:color="auto"/>
            <w:right w:val="none" w:sz="0" w:space="0" w:color="auto"/>
          </w:divBdr>
        </w:div>
        <w:div w:id="1487892792">
          <w:marLeft w:val="640"/>
          <w:marRight w:val="0"/>
          <w:marTop w:val="0"/>
          <w:marBottom w:val="0"/>
          <w:divBdr>
            <w:top w:val="none" w:sz="0" w:space="0" w:color="auto"/>
            <w:left w:val="none" w:sz="0" w:space="0" w:color="auto"/>
            <w:bottom w:val="none" w:sz="0" w:space="0" w:color="auto"/>
            <w:right w:val="none" w:sz="0" w:space="0" w:color="auto"/>
          </w:divBdr>
        </w:div>
        <w:div w:id="337272095">
          <w:marLeft w:val="640"/>
          <w:marRight w:val="0"/>
          <w:marTop w:val="0"/>
          <w:marBottom w:val="0"/>
          <w:divBdr>
            <w:top w:val="none" w:sz="0" w:space="0" w:color="auto"/>
            <w:left w:val="none" w:sz="0" w:space="0" w:color="auto"/>
            <w:bottom w:val="none" w:sz="0" w:space="0" w:color="auto"/>
            <w:right w:val="none" w:sz="0" w:space="0" w:color="auto"/>
          </w:divBdr>
        </w:div>
        <w:div w:id="311833481">
          <w:marLeft w:val="640"/>
          <w:marRight w:val="0"/>
          <w:marTop w:val="0"/>
          <w:marBottom w:val="0"/>
          <w:divBdr>
            <w:top w:val="none" w:sz="0" w:space="0" w:color="auto"/>
            <w:left w:val="none" w:sz="0" w:space="0" w:color="auto"/>
            <w:bottom w:val="none" w:sz="0" w:space="0" w:color="auto"/>
            <w:right w:val="none" w:sz="0" w:space="0" w:color="auto"/>
          </w:divBdr>
        </w:div>
        <w:div w:id="589317326">
          <w:marLeft w:val="640"/>
          <w:marRight w:val="0"/>
          <w:marTop w:val="0"/>
          <w:marBottom w:val="0"/>
          <w:divBdr>
            <w:top w:val="none" w:sz="0" w:space="0" w:color="auto"/>
            <w:left w:val="none" w:sz="0" w:space="0" w:color="auto"/>
            <w:bottom w:val="none" w:sz="0" w:space="0" w:color="auto"/>
            <w:right w:val="none" w:sz="0" w:space="0" w:color="auto"/>
          </w:divBdr>
        </w:div>
        <w:div w:id="501775595">
          <w:marLeft w:val="640"/>
          <w:marRight w:val="0"/>
          <w:marTop w:val="0"/>
          <w:marBottom w:val="0"/>
          <w:divBdr>
            <w:top w:val="none" w:sz="0" w:space="0" w:color="auto"/>
            <w:left w:val="none" w:sz="0" w:space="0" w:color="auto"/>
            <w:bottom w:val="none" w:sz="0" w:space="0" w:color="auto"/>
            <w:right w:val="none" w:sz="0" w:space="0" w:color="auto"/>
          </w:divBdr>
        </w:div>
        <w:div w:id="2136557966">
          <w:marLeft w:val="640"/>
          <w:marRight w:val="0"/>
          <w:marTop w:val="0"/>
          <w:marBottom w:val="0"/>
          <w:divBdr>
            <w:top w:val="none" w:sz="0" w:space="0" w:color="auto"/>
            <w:left w:val="none" w:sz="0" w:space="0" w:color="auto"/>
            <w:bottom w:val="none" w:sz="0" w:space="0" w:color="auto"/>
            <w:right w:val="none" w:sz="0" w:space="0" w:color="auto"/>
          </w:divBdr>
        </w:div>
        <w:div w:id="1533492372">
          <w:marLeft w:val="640"/>
          <w:marRight w:val="0"/>
          <w:marTop w:val="0"/>
          <w:marBottom w:val="0"/>
          <w:divBdr>
            <w:top w:val="none" w:sz="0" w:space="0" w:color="auto"/>
            <w:left w:val="none" w:sz="0" w:space="0" w:color="auto"/>
            <w:bottom w:val="none" w:sz="0" w:space="0" w:color="auto"/>
            <w:right w:val="none" w:sz="0" w:space="0" w:color="auto"/>
          </w:divBdr>
        </w:div>
        <w:div w:id="574824811">
          <w:marLeft w:val="640"/>
          <w:marRight w:val="0"/>
          <w:marTop w:val="0"/>
          <w:marBottom w:val="0"/>
          <w:divBdr>
            <w:top w:val="none" w:sz="0" w:space="0" w:color="auto"/>
            <w:left w:val="none" w:sz="0" w:space="0" w:color="auto"/>
            <w:bottom w:val="none" w:sz="0" w:space="0" w:color="auto"/>
            <w:right w:val="none" w:sz="0" w:space="0" w:color="auto"/>
          </w:divBdr>
        </w:div>
        <w:div w:id="202326347">
          <w:marLeft w:val="640"/>
          <w:marRight w:val="0"/>
          <w:marTop w:val="0"/>
          <w:marBottom w:val="0"/>
          <w:divBdr>
            <w:top w:val="none" w:sz="0" w:space="0" w:color="auto"/>
            <w:left w:val="none" w:sz="0" w:space="0" w:color="auto"/>
            <w:bottom w:val="none" w:sz="0" w:space="0" w:color="auto"/>
            <w:right w:val="none" w:sz="0" w:space="0" w:color="auto"/>
          </w:divBdr>
        </w:div>
        <w:div w:id="1754424845">
          <w:marLeft w:val="640"/>
          <w:marRight w:val="0"/>
          <w:marTop w:val="0"/>
          <w:marBottom w:val="0"/>
          <w:divBdr>
            <w:top w:val="none" w:sz="0" w:space="0" w:color="auto"/>
            <w:left w:val="none" w:sz="0" w:space="0" w:color="auto"/>
            <w:bottom w:val="none" w:sz="0" w:space="0" w:color="auto"/>
            <w:right w:val="none" w:sz="0" w:space="0" w:color="auto"/>
          </w:divBdr>
        </w:div>
        <w:div w:id="548077610">
          <w:marLeft w:val="640"/>
          <w:marRight w:val="0"/>
          <w:marTop w:val="0"/>
          <w:marBottom w:val="0"/>
          <w:divBdr>
            <w:top w:val="none" w:sz="0" w:space="0" w:color="auto"/>
            <w:left w:val="none" w:sz="0" w:space="0" w:color="auto"/>
            <w:bottom w:val="none" w:sz="0" w:space="0" w:color="auto"/>
            <w:right w:val="none" w:sz="0" w:space="0" w:color="auto"/>
          </w:divBdr>
        </w:div>
        <w:div w:id="1572539995">
          <w:marLeft w:val="640"/>
          <w:marRight w:val="0"/>
          <w:marTop w:val="0"/>
          <w:marBottom w:val="0"/>
          <w:divBdr>
            <w:top w:val="none" w:sz="0" w:space="0" w:color="auto"/>
            <w:left w:val="none" w:sz="0" w:space="0" w:color="auto"/>
            <w:bottom w:val="none" w:sz="0" w:space="0" w:color="auto"/>
            <w:right w:val="none" w:sz="0" w:space="0" w:color="auto"/>
          </w:divBdr>
        </w:div>
        <w:div w:id="1097210314">
          <w:marLeft w:val="640"/>
          <w:marRight w:val="0"/>
          <w:marTop w:val="0"/>
          <w:marBottom w:val="0"/>
          <w:divBdr>
            <w:top w:val="none" w:sz="0" w:space="0" w:color="auto"/>
            <w:left w:val="none" w:sz="0" w:space="0" w:color="auto"/>
            <w:bottom w:val="none" w:sz="0" w:space="0" w:color="auto"/>
            <w:right w:val="none" w:sz="0" w:space="0" w:color="auto"/>
          </w:divBdr>
        </w:div>
        <w:div w:id="1982926780">
          <w:marLeft w:val="640"/>
          <w:marRight w:val="0"/>
          <w:marTop w:val="0"/>
          <w:marBottom w:val="0"/>
          <w:divBdr>
            <w:top w:val="none" w:sz="0" w:space="0" w:color="auto"/>
            <w:left w:val="none" w:sz="0" w:space="0" w:color="auto"/>
            <w:bottom w:val="none" w:sz="0" w:space="0" w:color="auto"/>
            <w:right w:val="none" w:sz="0" w:space="0" w:color="auto"/>
          </w:divBdr>
        </w:div>
        <w:div w:id="779833591">
          <w:marLeft w:val="640"/>
          <w:marRight w:val="0"/>
          <w:marTop w:val="0"/>
          <w:marBottom w:val="0"/>
          <w:divBdr>
            <w:top w:val="none" w:sz="0" w:space="0" w:color="auto"/>
            <w:left w:val="none" w:sz="0" w:space="0" w:color="auto"/>
            <w:bottom w:val="none" w:sz="0" w:space="0" w:color="auto"/>
            <w:right w:val="none" w:sz="0" w:space="0" w:color="auto"/>
          </w:divBdr>
        </w:div>
        <w:div w:id="727875022">
          <w:marLeft w:val="640"/>
          <w:marRight w:val="0"/>
          <w:marTop w:val="0"/>
          <w:marBottom w:val="0"/>
          <w:divBdr>
            <w:top w:val="none" w:sz="0" w:space="0" w:color="auto"/>
            <w:left w:val="none" w:sz="0" w:space="0" w:color="auto"/>
            <w:bottom w:val="none" w:sz="0" w:space="0" w:color="auto"/>
            <w:right w:val="none" w:sz="0" w:space="0" w:color="auto"/>
          </w:divBdr>
        </w:div>
        <w:div w:id="2027168233">
          <w:marLeft w:val="640"/>
          <w:marRight w:val="0"/>
          <w:marTop w:val="0"/>
          <w:marBottom w:val="0"/>
          <w:divBdr>
            <w:top w:val="none" w:sz="0" w:space="0" w:color="auto"/>
            <w:left w:val="none" w:sz="0" w:space="0" w:color="auto"/>
            <w:bottom w:val="none" w:sz="0" w:space="0" w:color="auto"/>
            <w:right w:val="none" w:sz="0" w:space="0" w:color="auto"/>
          </w:divBdr>
        </w:div>
        <w:div w:id="2073503531">
          <w:marLeft w:val="640"/>
          <w:marRight w:val="0"/>
          <w:marTop w:val="0"/>
          <w:marBottom w:val="0"/>
          <w:divBdr>
            <w:top w:val="none" w:sz="0" w:space="0" w:color="auto"/>
            <w:left w:val="none" w:sz="0" w:space="0" w:color="auto"/>
            <w:bottom w:val="none" w:sz="0" w:space="0" w:color="auto"/>
            <w:right w:val="none" w:sz="0" w:space="0" w:color="auto"/>
          </w:divBdr>
        </w:div>
        <w:div w:id="603928188">
          <w:marLeft w:val="640"/>
          <w:marRight w:val="0"/>
          <w:marTop w:val="0"/>
          <w:marBottom w:val="0"/>
          <w:divBdr>
            <w:top w:val="none" w:sz="0" w:space="0" w:color="auto"/>
            <w:left w:val="none" w:sz="0" w:space="0" w:color="auto"/>
            <w:bottom w:val="none" w:sz="0" w:space="0" w:color="auto"/>
            <w:right w:val="none" w:sz="0" w:space="0" w:color="auto"/>
          </w:divBdr>
        </w:div>
      </w:divsChild>
    </w:div>
    <w:div w:id="1332635755">
      <w:bodyDiv w:val="1"/>
      <w:marLeft w:val="0"/>
      <w:marRight w:val="0"/>
      <w:marTop w:val="0"/>
      <w:marBottom w:val="0"/>
      <w:divBdr>
        <w:top w:val="none" w:sz="0" w:space="0" w:color="auto"/>
        <w:left w:val="none" w:sz="0" w:space="0" w:color="auto"/>
        <w:bottom w:val="none" w:sz="0" w:space="0" w:color="auto"/>
        <w:right w:val="none" w:sz="0" w:space="0" w:color="auto"/>
      </w:divBdr>
      <w:divsChild>
        <w:div w:id="161050907">
          <w:marLeft w:val="640"/>
          <w:marRight w:val="0"/>
          <w:marTop w:val="0"/>
          <w:marBottom w:val="0"/>
          <w:divBdr>
            <w:top w:val="none" w:sz="0" w:space="0" w:color="auto"/>
            <w:left w:val="none" w:sz="0" w:space="0" w:color="auto"/>
            <w:bottom w:val="none" w:sz="0" w:space="0" w:color="auto"/>
            <w:right w:val="none" w:sz="0" w:space="0" w:color="auto"/>
          </w:divBdr>
          <w:divsChild>
            <w:div w:id="1350445618">
              <w:marLeft w:val="0"/>
              <w:marRight w:val="0"/>
              <w:marTop w:val="0"/>
              <w:marBottom w:val="0"/>
              <w:divBdr>
                <w:top w:val="none" w:sz="0" w:space="0" w:color="auto"/>
                <w:left w:val="none" w:sz="0" w:space="0" w:color="auto"/>
                <w:bottom w:val="none" w:sz="0" w:space="0" w:color="auto"/>
                <w:right w:val="none" w:sz="0" w:space="0" w:color="auto"/>
              </w:divBdr>
              <w:divsChild>
                <w:div w:id="1328481378">
                  <w:marLeft w:val="640"/>
                  <w:marRight w:val="0"/>
                  <w:marTop w:val="0"/>
                  <w:marBottom w:val="0"/>
                  <w:divBdr>
                    <w:top w:val="none" w:sz="0" w:space="0" w:color="auto"/>
                    <w:left w:val="none" w:sz="0" w:space="0" w:color="auto"/>
                    <w:bottom w:val="none" w:sz="0" w:space="0" w:color="auto"/>
                    <w:right w:val="none" w:sz="0" w:space="0" w:color="auto"/>
                  </w:divBdr>
                </w:div>
                <w:div w:id="645621556">
                  <w:marLeft w:val="640"/>
                  <w:marRight w:val="0"/>
                  <w:marTop w:val="0"/>
                  <w:marBottom w:val="0"/>
                  <w:divBdr>
                    <w:top w:val="none" w:sz="0" w:space="0" w:color="auto"/>
                    <w:left w:val="none" w:sz="0" w:space="0" w:color="auto"/>
                    <w:bottom w:val="none" w:sz="0" w:space="0" w:color="auto"/>
                    <w:right w:val="none" w:sz="0" w:space="0" w:color="auto"/>
                  </w:divBdr>
                </w:div>
                <w:div w:id="1278100103">
                  <w:marLeft w:val="640"/>
                  <w:marRight w:val="0"/>
                  <w:marTop w:val="0"/>
                  <w:marBottom w:val="0"/>
                  <w:divBdr>
                    <w:top w:val="none" w:sz="0" w:space="0" w:color="auto"/>
                    <w:left w:val="none" w:sz="0" w:space="0" w:color="auto"/>
                    <w:bottom w:val="none" w:sz="0" w:space="0" w:color="auto"/>
                    <w:right w:val="none" w:sz="0" w:space="0" w:color="auto"/>
                  </w:divBdr>
                </w:div>
                <w:div w:id="1412585405">
                  <w:marLeft w:val="640"/>
                  <w:marRight w:val="0"/>
                  <w:marTop w:val="0"/>
                  <w:marBottom w:val="0"/>
                  <w:divBdr>
                    <w:top w:val="none" w:sz="0" w:space="0" w:color="auto"/>
                    <w:left w:val="none" w:sz="0" w:space="0" w:color="auto"/>
                    <w:bottom w:val="none" w:sz="0" w:space="0" w:color="auto"/>
                    <w:right w:val="none" w:sz="0" w:space="0" w:color="auto"/>
                  </w:divBdr>
                </w:div>
                <w:div w:id="586773331">
                  <w:marLeft w:val="640"/>
                  <w:marRight w:val="0"/>
                  <w:marTop w:val="0"/>
                  <w:marBottom w:val="0"/>
                  <w:divBdr>
                    <w:top w:val="none" w:sz="0" w:space="0" w:color="auto"/>
                    <w:left w:val="none" w:sz="0" w:space="0" w:color="auto"/>
                    <w:bottom w:val="none" w:sz="0" w:space="0" w:color="auto"/>
                    <w:right w:val="none" w:sz="0" w:space="0" w:color="auto"/>
                  </w:divBdr>
                </w:div>
                <w:div w:id="1659068758">
                  <w:marLeft w:val="640"/>
                  <w:marRight w:val="0"/>
                  <w:marTop w:val="0"/>
                  <w:marBottom w:val="0"/>
                  <w:divBdr>
                    <w:top w:val="none" w:sz="0" w:space="0" w:color="auto"/>
                    <w:left w:val="none" w:sz="0" w:space="0" w:color="auto"/>
                    <w:bottom w:val="none" w:sz="0" w:space="0" w:color="auto"/>
                    <w:right w:val="none" w:sz="0" w:space="0" w:color="auto"/>
                  </w:divBdr>
                </w:div>
                <w:div w:id="1378042374">
                  <w:marLeft w:val="640"/>
                  <w:marRight w:val="0"/>
                  <w:marTop w:val="0"/>
                  <w:marBottom w:val="0"/>
                  <w:divBdr>
                    <w:top w:val="none" w:sz="0" w:space="0" w:color="auto"/>
                    <w:left w:val="none" w:sz="0" w:space="0" w:color="auto"/>
                    <w:bottom w:val="none" w:sz="0" w:space="0" w:color="auto"/>
                    <w:right w:val="none" w:sz="0" w:space="0" w:color="auto"/>
                  </w:divBdr>
                </w:div>
                <w:div w:id="84690503">
                  <w:marLeft w:val="640"/>
                  <w:marRight w:val="0"/>
                  <w:marTop w:val="0"/>
                  <w:marBottom w:val="0"/>
                  <w:divBdr>
                    <w:top w:val="none" w:sz="0" w:space="0" w:color="auto"/>
                    <w:left w:val="none" w:sz="0" w:space="0" w:color="auto"/>
                    <w:bottom w:val="none" w:sz="0" w:space="0" w:color="auto"/>
                    <w:right w:val="none" w:sz="0" w:space="0" w:color="auto"/>
                  </w:divBdr>
                </w:div>
                <w:div w:id="712270626">
                  <w:marLeft w:val="640"/>
                  <w:marRight w:val="0"/>
                  <w:marTop w:val="0"/>
                  <w:marBottom w:val="0"/>
                  <w:divBdr>
                    <w:top w:val="none" w:sz="0" w:space="0" w:color="auto"/>
                    <w:left w:val="none" w:sz="0" w:space="0" w:color="auto"/>
                    <w:bottom w:val="none" w:sz="0" w:space="0" w:color="auto"/>
                    <w:right w:val="none" w:sz="0" w:space="0" w:color="auto"/>
                  </w:divBdr>
                </w:div>
                <w:div w:id="988022623">
                  <w:marLeft w:val="640"/>
                  <w:marRight w:val="0"/>
                  <w:marTop w:val="0"/>
                  <w:marBottom w:val="0"/>
                  <w:divBdr>
                    <w:top w:val="none" w:sz="0" w:space="0" w:color="auto"/>
                    <w:left w:val="none" w:sz="0" w:space="0" w:color="auto"/>
                    <w:bottom w:val="none" w:sz="0" w:space="0" w:color="auto"/>
                    <w:right w:val="none" w:sz="0" w:space="0" w:color="auto"/>
                  </w:divBdr>
                </w:div>
                <w:div w:id="1605262113">
                  <w:marLeft w:val="640"/>
                  <w:marRight w:val="0"/>
                  <w:marTop w:val="0"/>
                  <w:marBottom w:val="0"/>
                  <w:divBdr>
                    <w:top w:val="none" w:sz="0" w:space="0" w:color="auto"/>
                    <w:left w:val="none" w:sz="0" w:space="0" w:color="auto"/>
                    <w:bottom w:val="none" w:sz="0" w:space="0" w:color="auto"/>
                    <w:right w:val="none" w:sz="0" w:space="0" w:color="auto"/>
                  </w:divBdr>
                </w:div>
                <w:div w:id="559678519">
                  <w:marLeft w:val="640"/>
                  <w:marRight w:val="0"/>
                  <w:marTop w:val="0"/>
                  <w:marBottom w:val="0"/>
                  <w:divBdr>
                    <w:top w:val="none" w:sz="0" w:space="0" w:color="auto"/>
                    <w:left w:val="none" w:sz="0" w:space="0" w:color="auto"/>
                    <w:bottom w:val="none" w:sz="0" w:space="0" w:color="auto"/>
                    <w:right w:val="none" w:sz="0" w:space="0" w:color="auto"/>
                  </w:divBdr>
                </w:div>
                <w:div w:id="1047293372">
                  <w:marLeft w:val="640"/>
                  <w:marRight w:val="0"/>
                  <w:marTop w:val="0"/>
                  <w:marBottom w:val="0"/>
                  <w:divBdr>
                    <w:top w:val="none" w:sz="0" w:space="0" w:color="auto"/>
                    <w:left w:val="none" w:sz="0" w:space="0" w:color="auto"/>
                    <w:bottom w:val="none" w:sz="0" w:space="0" w:color="auto"/>
                    <w:right w:val="none" w:sz="0" w:space="0" w:color="auto"/>
                  </w:divBdr>
                </w:div>
                <w:div w:id="2025281690">
                  <w:marLeft w:val="640"/>
                  <w:marRight w:val="0"/>
                  <w:marTop w:val="0"/>
                  <w:marBottom w:val="0"/>
                  <w:divBdr>
                    <w:top w:val="none" w:sz="0" w:space="0" w:color="auto"/>
                    <w:left w:val="none" w:sz="0" w:space="0" w:color="auto"/>
                    <w:bottom w:val="none" w:sz="0" w:space="0" w:color="auto"/>
                    <w:right w:val="none" w:sz="0" w:space="0" w:color="auto"/>
                  </w:divBdr>
                </w:div>
                <w:div w:id="758135378">
                  <w:marLeft w:val="640"/>
                  <w:marRight w:val="0"/>
                  <w:marTop w:val="0"/>
                  <w:marBottom w:val="0"/>
                  <w:divBdr>
                    <w:top w:val="none" w:sz="0" w:space="0" w:color="auto"/>
                    <w:left w:val="none" w:sz="0" w:space="0" w:color="auto"/>
                    <w:bottom w:val="none" w:sz="0" w:space="0" w:color="auto"/>
                    <w:right w:val="none" w:sz="0" w:space="0" w:color="auto"/>
                  </w:divBdr>
                </w:div>
                <w:div w:id="1654673983">
                  <w:marLeft w:val="640"/>
                  <w:marRight w:val="0"/>
                  <w:marTop w:val="0"/>
                  <w:marBottom w:val="0"/>
                  <w:divBdr>
                    <w:top w:val="none" w:sz="0" w:space="0" w:color="auto"/>
                    <w:left w:val="none" w:sz="0" w:space="0" w:color="auto"/>
                    <w:bottom w:val="none" w:sz="0" w:space="0" w:color="auto"/>
                    <w:right w:val="none" w:sz="0" w:space="0" w:color="auto"/>
                  </w:divBdr>
                </w:div>
                <w:div w:id="1641762471">
                  <w:marLeft w:val="640"/>
                  <w:marRight w:val="0"/>
                  <w:marTop w:val="0"/>
                  <w:marBottom w:val="0"/>
                  <w:divBdr>
                    <w:top w:val="none" w:sz="0" w:space="0" w:color="auto"/>
                    <w:left w:val="none" w:sz="0" w:space="0" w:color="auto"/>
                    <w:bottom w:val="none" w:sz="0" w:space="0" w:color="auto"/>
                    <w:right w:val="none" w:sz="0" w:space="0" w:color="auto"/>
                  </w:divBdr>
                </w:div>
                <w:div w:id="1966352790">
                  <w:marLeft w:val="640"/>
                  <w:marRight w:val="0"/>
                  <w:marTop w:val="0"/>
                  <w:marBottom w:val="0"/>
                  <w:divBdr>
                    <w:top w:val="none" w:sz="0" w:space="0" w:color="auto"/>
                    <w:left w:val="none" w:sz="0" w:space="0" w:color="auto"/>
                    <w:bottom w:val="none" w:sz="0" w:space="0" w:color="auto"/>
                    <w:right w:val="none" w:sz="0" w:space="0" w:color="auto"/>
                  </w:divBdr>
                </w:div>
                <w:div w:id="1995058767">
                  <w:marLeft w:val="640"/>
                  <w:marRight w:val="0"/>
                  <w:marTop w:val="0"/>
                  <w:marBottom w:val="0"/>
                  <w:divBdr>
                    <w:top w:val="none" w:sz="0" w:space="0" w:color="auto"/>
                    <w:left w:val="none" w:sz="0" w:space="0" w:color="auto"/>
                    <w:bottom w:val="none" w:sz="0" w:space="0" w:color="auto"/>
                    <w:right w:val="none" w:sz="0" w:space="0" w:color="auto"/>
                  </w:divBdr>
                </w:div>
                <w:div w:id="622882677">
                  <w:marLeft w:val="640"/>
                  <w:marRight w:val="0"/>
                  <w:marTop w:val="0"/>
                  <w:marBottom w:val="0"/>
                  <w:divBdr>
                    <w:top w:val="none" w:sz="0" w:space="0" w:color="auto"/>
                    <w:left w:val="none" w:sz="0" w:space="0" w:color="auto"/>
                    <w:bottom w:val="none" w:sz="0" w:space="0" w:color="auto"/>
                    <w:right w:val="none" w:sz="0" w:space="0" w:color="auto"/>
                  </w:divBdr>
                </w:div>
                <w:div w:id="106510592">
                  <w:marLeft w:val="640"/>
                  <w:marRight w:val="0"/>
                  <w:marTop w:val="0"/>
                  <w:marBottom w:val="0"/>
                  <w:divBdr>
                    <w:top w:val="none" w:sz="0" w:space="0" w:color="auto"/>
                    <w:left w:val="none" w:sz="0" w:space="0" w:color="auto"/>
                    <w:bottom w:val="none" w:sz="0" w:space="0" w:color="auto"/>
                    <w:right w:val="none" w:sz="0" w:space="0" w:color="auto"/>
                  </w:divBdr>
                </w:div>
              </w:divsChild>
            </w:div>
            <w:div w:id="1612663110">
              <w:marLeft w:val="0"/>
              <w:marRight w:val="0"/>
              <w:marTop w:val="0"/>
              <w:marBottom w:val="0"/>
              <w:divBdr>
                <w:top w:val="none" w:sz="0" w:space="0" w:color="auto"/>
                <w:left w:val="none" w:sz="0" w:space="0" w:color="auto"/>
                <w:bottom w:val="none" w:sz="0" w:space="0" w:color="auto"/>
                <w:right w:val="none" w:sz="0" w:space="0" w:color="auto"/>
              </w:divBdr>
              <w:divsChild>
                <w:div w:id="1989482192">
                  <w:marLeft w:val="640"/>
                  <w:marRight w:val="0"/>
                  <w:marTop w:val="0"/>
                  <w:marBottom w:val="0"/>
                  <w:divBdr>
                    <w:top w:val="none" w:sz="0" w:space="0" w:color="auto"/>
                    <w:left w:val="none" w:sz="0" w:space="0" w:color="auto"/>
                    <w:bottom w:val="none" w:sz="0" w:space="0" w:color="auto"/>
                    <w:right w:val="none" w:sz="0" w:space="0" w:color="auto"/>
                  </w:divBdr>
                </w:div>
                <w:div w:id="942541081">
                  <w:marLeft w:val="640"/>
                  <w:marRight w:val="0"/>
                  <w:marTop w:val="0"/>
                  <w:marBottom w:val="0"/>
                  <w:divBdr>
                    <w:top w:val="none" w:sz="0" w:space="0" w:color="auto"/>
                    <w:left w:val="none" w:sz="0" w:space="0" w:color="auto"/>
                    <w:bottom w:val="none" w:sz="0" w:space="0" w:color="auto"/>
                    <w:right w:val="none" w:sz="0" w:space="0" w:color="auto"/>
                  </w:divBdr>
                </w:div>
                <w:div w:id="30882091">
                  <w:marLeft w:val="640"/>
                  <w:marRight w:val="0"/>
                  <w:marTop w:val="0"/>
                  <w:marBottom w:val="0"/>
                  <w:divBdr>
                    <w:top w:val="none" w:sz="0" w:space="0" w:color="auto"/>
                    <w:left w:val="none" w:sz="0" w:space="0" w:color="auto"/>
                    <w:bottom w:val="none" w:sz="0" w:space="0" w:color="auto"/>
                    <w:right w:val="none" w:sz="0" w:space="0" w:color="auto"/>
                  </w:divBdr>
                </w:div>
                <w:div w:id="1228104300">
                  <w:marLeft w:val="640"/>
                  <w:marRight w:val="0"/>
                  <w:marTop w:val="0"/>
                  <w:marBottom w:val="0"/>
                  <w:divBdr>
                    <w:top w:val="none" w:sz="0" w:space="0" w:color="auto"/>
                    <w:left w:val="none" w:sz="0" w:space="0" w:color="auto"/>
                    <w:bottom w:val="none" w:sz="0" w:space="0" w:color="auto"/>
                    <w:right w:val="none" w:sz="0" w:space="0" w:color="auto"/>
                  </w:divBdr>
                </w:div>
                <w:div w:id="1596935943">
                  <w:marLeft w:val="640"/>
                  <w:marRight w:val="0"/>
                  <w:marTop w:val="0"/>
                  <w:marBottom w:val="0"/>
                  <w:divBdr>
                    <w:top w:val="none" w:sz="0" w:space="0" w:color="auto"/>
                    <w:left w:val="none" w:sz="0" w:space="0" w:color="auto"/>
                    <w:bottom w:val="none" w:sz="0" w:space="0" w:color="auto"/>
                    <w:right w:val="none" w:sz="0" w:space="0" w:color="auto"/>
                  </w:divBdr>
                </w:div>
                <w:div w:id="1798178414">
                  <w:marLeft w:val="640"/>
                  <w:marRight w:val="0"/>
                  <w:marTop w:val="0"/>
                  <w:marBottom w:val="0"/>
                  <w:divBdr>
                    <w:top w:val="none" w:sz="0" w:space="0" w:color="auto"/>
                    <w:left w:val="none" w:sz="0" w:space="0" w:color="auto"/>
                    <w:bottom w:val="none" w:sz="0" w:space="0" w:color="auto"/>
                    <w:right w:val="none" w:sz="0" w:space="0" w:color="auto"/>
                  </w:divBdr>
                </w:div>
                <w:div w:id="756941935">
                  <w:marLeft w:val="640"/>
                  <w:marRight w:val="0"/>
                  <w:marTop w:val="0"/>
                  <w:marBottom w:val="0"/>
                  <w:divBdr>
                    <w:top w:val="none" w:sz="0" w:space="0" w:color="auto"/>
                    <w:left w:val="none" w:sz="0" w:space="0" w:color="auto"/>
                    <w:bottom w:val="none" w:sz="0" w:space="0" w:color="auto"/>
                    <w:right w:val="none" w:sz="0" w:space="0" w:color="auto"/>
                  </w:divBdr>
                </w:div>
                <w:div w:id="499925553">
                  <w:marLeft w:val="640"/>
                  <w:marRight w:val="0"/>
                  <w:marTop w:val="0"/>
                  <w:marBottom w:val="0"/>
                  <w:divBdr>
                    <w:top w:val="none" w:sz="0" w:space="0" w:color="auto"/>
                    <w:left w:val="none" w:sz="0" w:space="0" w:color="auto"/>
                    <w:bottom w:val="none" w:sz="0" w:space="0" w:color="auto"/>
                    <w:right w:val="none" w:sz="0" w:space="0" w:color="auto"/>
                  </w:divBdr>
                </w:div>
                <w:div w:id="1993557667">
                  <w:marLeft w:val="640"/>
                  <w:marRight w:val="0"/>
                  <w:marTop w:val="0"/>
                  <w:marBottom w:val="0"/>
                  <w:divBdr>
                    <w:top w:val="none" w:sz="0" w:space="0" w:color="auto"/>
                    <w:left w:val="none" w:sz="0" w:space="0" w:color="auto"/>
                    <w:bottom w:val="none" w:sz="0" w:space="0" w:color="auto"/>
                    <w:right w:val="none" w:sz="0" w:space="0" w:color="auto"/>
                  </w:divBdr>
                </w:div>
                <w:div w:id="20279171">
                  <w:marLeft w:val="640"/>
                  <w:marRight w:val="0"/>
                  <w:marTop w:val="0"/>
                  <w:marBottom w:val="0"/>
                  <w:divBdr>
                    <w:top w:val="none" w:sz="0" w:space="0" w:color="auto"/>
                    <w:left w:val="none" w:sz="0" w:space="0" w:color="auto"/>
                    <w:bottom w:val="none" w:sz="0" w:space="0" w:color="auto"/>
                    <w:right w:val="none" w:sz="0" w:space="0" w:color="auto"/>
                  </w:divBdr>
                </w:div>
                <w:div w:id="790518671">
                  <w:marLeft w:val="640"/>
                  <w:marRight w:val="0"/>
                  <w:marTop w:val="0"/>
                  <w:marBottom w:val="0"/>
                  <w:divBdr>
                    <w:top w:val="none" w:sz="0" w:space="0" w:color="auto"/>
                    <w:left w:val="none" w:sz="0" w:space="0" w:color="auto"/>
                    <w:bottom w:val="none" w:sz="0" w:space="0" w:color="auto"/>
                    <w:right w:val="none" w:sz="0" w:space="0" w:color="auto"/>
                  </w:divBdr>
                </w:div>
                <w:div w:id="557742692">
                  <w:marLeft w:val="640"/>
                  <w:marRight w:val="0"/>
                  <w:marTop w:val="0"/>
                  <w:marBottom w:val="0"/>
                  <w:divBdr>
                    <w:top w:val="none" w:sz="0" w:space="0" w:color="auto"/>
                    <w:left w:val="none" w:sz="0" w:space="0" w:color="auto"/>
                    <w:bottom w:val="none" w:sz="0" w:space="0" w:color="auto"/>
                    <w:right w:val="none" w:sz="0" w:space="0" w:color="auto"/>
                  </w:divBdr>
                </w:div>
                <w:div w:id="2064863221">
                  <w:marLeft w:val="640"/>
                  <w:marRight w:val="0"/>
                  <w:marTop w:val="0"/>
                  <w:marBottom w:val="0"/>
                  <w:divBdr>
                    <w:top w:val="none" w:sz="0" w:space="0" w:color="auto"/>
                    <w:left w:val="none" w:sz="0" w:space="0" w:color="auto"/>
                    <w:bottom w:val="none" w:sz="0" w:space="0" w:color="auto"/>
                    <w:right w:val="none" w:sz="0" w:space="0" w:color="auto"/>
                  </w:divBdr>
                </w:div>
                <w:div w:id="216283056">
                  <w:marLeft w:val="640"/>
                  <w:marRight w:val="0"/>
                  <w:marTop w:val="0"/>
                  <w:marBottom w:val="0"/>
                  <w:divBdr>
                    <w:top w:val="none" w:sz="0" w:space="0" w:color="auto"/>
                    <w:left w:val="none" w:sz="0" w:space="0" w:color="auto"/>
                    <w:bottom w:val="none" w:sz="0" w:space="0" w:color="auto"/>
                    <w:right w:val="none" w:sz="0" w:space="0" w:color="auto"/>
                  </w:divBdr>
                </w:div>
                <w:div w:id="15469698">
                  <w:marLeft w:val="640"/>
                  <w:marRight w:val="0"/>
                  <w:marTop w:val="0"/>
                  <w:marBottom w:val="0"/>
                  <w:divBdr>
                    <w:top w:val="none" w:sz="0" w:space="0" w:color="auto"/>
                    <w:left w:val="none" w:sz="0" w:space="0" w:color="auto"/>
                    <w:bottom w:val="none" w:sz="0" w:space="0" w:color="auto"/>
                    <w:right w:val="none" w:sz="0" w:space="0" w:color="auto"/>
                  </w:divBdr>
                </w:div>
                <w:div w:id="1540512224">
                  <w:marLeft w:val="640"/>
                  <w:marRight w:val="0"/>
                  <w:marTop w:val="0"/>
                  <w:marBottom w:val="0"/>
                  <w:divBdr>
                    <w:top w:val="none" w:sz="0" w:space="0" w:color="auto"/>
                    <w:left w:val="none" w:sz="0" w:space="0" w:color="auto"/>
                    <w:bottom w:val="none" w:sz="0" w:space="0" w:color="auto"/>
                    <w:right w:val="none" w:sz="0" w:space="0" w:color="auto"/>
                  </w:divBdr>
                </w:div>
                <w:div w:id="285357643">
                  <w:marLeft w:val="640"/>
                  <w:marRight w:val="0"/>
                  <w:marTop w:val="0"/>
                  <w:marBottom w:val="0"/>
                  <w:divBdr>
                    <w:top w:val="none" w:sz="0" w:space="0" w:color="auto"/>
                    <w:left w:val="none" w:sz="0" w:space="0" w:color="auto"/>
                    <w:bottom w:val="none" w:sz="0" w:space="0" w:color="auto"/>
                    <w:right w:val="none" w:sz="0" w:space="0" w:color="auto"/>
                  </w:divBdr>
                </w:div>
                <w:div w:id="1974751950">
                  <w:marLeft w:val="640"/>
                  <w:marRight w:val="0"/>
                  <w:marTop w:val="0"/>
                  <w:marBottom w:val="0"/>
                  <w:divBdr>
                    <w:top w:val="none" w:sz="0" w:space="0" w:color="auto"/>
                    <w:left w:val="none" w:sz="0" w:space="0" w:color="auto"/>
                    <w:bottom w:val="none" w:sz="0" w:space="0" w:color="auto"/>
                    <w:right w:val="none" w:sz="0" w:space="0" w:color="auto"/>
                  </w:divBdr>
                </w:div>
                <w:div w:id="1028486232">
                  <w:marLeft w:val="640"/>
                  <w:marRight w:val="0"/>
                  <w:marTop w:val="0"/>
                  <w:marBottom w:val="0"/>
                  <w:divBdr>
                    <w:top w:val="none" w:sz="0" w:space="0" w:color="auto"/>
                    <w:left w:val="none" w:sz="0" w:space="0" w:color="auto"/>
                    <w:bottom w:val="none" w:sz="0" w:space="0" w:color="auto"/>
                    <w:right w:val="none" w:sz="0" w:space="0" w:color="auto"/>
                  </w:divBdr>
                </w:div>
                <w:div w:id="1969967721">
                  <w:marLeft w:val="640"/>
                  <w:marRight w:val="0"/>
                  <w:marTop w:val="0"/>
                  <w:marBottom w:val="0"/>
                  <w:divBdr>
                    <w:top w:val="none" w:sz="0" w:space="0" w:color="auto"/>
                    <w:left w:val="none" w:sz="0" w:space="0" w:color="auto"/>
                    <w:bottom w:val="none" w:sz="0" w:space="0" w:color="auto"/>
                    <w:right w:val="none" w:sz="0" w:space="0" w:color="auto"/>
                  </w:divBdr>
                </w:div>
                <w:div w:id="80543923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66175717">
          <w:marLeft w:val="640"/>
          <w:marRight w:val="0"/>
          <w:marTop w:val="0"/>
          <w:marBottom w:val="0"/>
          <w:divBdr>
            <w:top w:val="none" w:sz="0" w:space="0" w:color="auto"/>
            <w:left w:val="none" w:sz="0" w:space="0" w:color="auto"/>
            <w:bottom w:val="none" w:sz="0" w:space="0" w:color="auto"/>
            <w:right w:val="none" w:sz="0" w:space="0" w:color="auto"/>
          </w:divBdr>
        </w:div>
        <w:div w:id="1880050756">
          <w:marLeft w:val="640"/>
          <w:marRight w:val="0"/>
          <w:marTop w:val="0"/>
          <w:marBottom w:val="0"/>
          <w:divBdr>
            <w:top w:val="none" w:sz="0" w:space="0" w:color="auto"/>
            <w:left w:val="none" w:sz="0" w:space="0" w:color="auto"/>
            <w:bottom w:val="none" w:sz="0" w:space="0" w:color="auto"/>
            <w:right w:val="none" w:sz="0" w:space="0" w:color="auto"/>
          </w:divBdr>
        </w:div>
        <w:div w:id="2044868756">
          <w:marLeft w:val="640"/>
          <w:marRight w:val="0"/>
          <w:marTop w:val="0"/>
          <w:marBottom w:val="0"/>
          <w:divBdr>
            <w:top w:val="none" w:sz="0" w:space="0" w:color="auto"/>
            <w:left w:val="none" w:sz="0" w:space="0" w:color="auto"/>
            <w:bottom w:val="none" w:sz="0" w:space="0" w:color="auto"/>
            <w:right w:val="none" w:sz="0" w:space="0" w:color="auto"/>
          </w:divBdr>
        </w:div>
        <w:div w:id="820923770">
          <w:marLeft w:val="640"/>
          <w:marRight w:val="0"/>
          <w:marTop w:val="0"/>
          <w:marBottom w:val="0"/>
          <w:divBdr>
            <w:top w:val="none" w:sz="0" w:space="0" w:color="auto"/>
            <w:left w:val="none" w:sz="0" w:space="0" w:color="auto"/>
            <w:bottom w:val="none" w:sz="0" w:space="0" w:color="auto"/>
            <w:right w:val="none" w:sz="0" w:space="0" w:color="auto"/>
          </w:divBdr>
        </w:div>
        <w:div w:id="1423532305">
          <w:marLeft w:val="640"/>
          <w:marRight w:val="0"/>
          <w:marTop w:val="0"/>
          <w:marBottom w:val="0"/>
          <w:divBdr>
            <w:top w:val="none" w:sz="0" w:space="0" w:color="auto"/>
            <w:left w:val="none" w:sz="0" w:space="0" w:color="auto"/>
            <w:bottom w:val="none" w:sz="0" w:space="0" w:color="auto"/>
            <w:right w:val="none" w:sz="0" w:space="0" w:color="auto"/>
          </w:divBdr>
        </w:div>
        <w:div w:id="1602446212">
          <w:marLeft w:val="640"/>
          <w:marRight w:val="0"/>
          <w:marTop w:val="0"/>
          <w:marBottom w:val="0"/>
          <w:divBdr>
            <w:top w:val="none" w:sz="0" w:space="0" w:color="auto"/>
            <w:left w:val="none" w:sz="0" w:space="0" w:color="auto"/>
            <w:bottom w:val="none" w:sz="0" w:space="0" w:color="auto"/>
            <w:right w:val="none" w:sz="0" w:space="0" w:color="auto"/>
          </w:divBdr>
        </w:div>
        <w:div w:id="2008752975">
          <w:marLeft w:val="640"/>
          <w:marRight w:val="0"/>
          <w:marTop w:val="0"/>
          <w:marBottom w:val="0"/>
          <w:divBdr>
            <w:top w:val="none" w:sz="0" w:space="0" w:color="auto"/>
            <w:left w:val="none" w:sz="0" w:space="0" w:color="auto"/>
            <w:bottom w:val="none" w:sz="0" w:space="0" w:color="auto"/>
            <w:right w:val="none" w:sz="0" w:space="0" w:color="auto"/>
          </w:divBdr>
        </w:div>
        <w:div w:id="573975717">
          <w:marLeft w:val="640"/>
          <w:marRight w:val="0"/>
          <w:marTop w:val="0"/>
          <w:marBottom w:val="0"/>
          <w:divBdr>
            <w:top w:val="none" w:sz="0" w:space="0" w:color="auto"/>
            <w:left w:val="none" w:sz="0" w:space="0" w:color="auto"/>
            <w:bottom w:val="none" w:sz="0" w:space="0" w:color="auto"/>
            <w:right w:val="none" w:sz="0" w:space="0" w:color="auto"/>
          </w:divBdr>
        </w:div>
        <w:div w:id="1030839822">
          <w:marLeft w:val="640"/>
          <w:marRight w:val="0"/>
          <w:marTop w:val="0"/>
          <w:marBottom w:val="0"/>
          <w:divBdr>
            <w:top w:val="none" w:sz="0" w:space="0" w:color="auto"/>
            <w:left w:val="none" w:sz="0" w:space="0" w:color="auto"/>
            <w:bottom w:val="none" w:sz="0" w:space="0" w:color="auto"/>
            <w:right w:val="none" w:sz="0" w:space="0" w:color="auto"/>
          </w:divBdr>
        </w:div>
        <w:div w:id="1535995140">
          <w:marLeft w:val="640"/>
          <w:marRight w:val="0"/>
          <w:marTop w:val="0"/>
          <w:marBottom w:val="0"/>
          <w:divBdr>
            <w:top w:val="none" w:sz="0" w:space="0" w:color="auto"/>
            <w:left w:val="none" w:sz="0" w:space="0" w:color="auto"/>
            <w:bottom w:val="none" w:sz="0" w:space="0" w:color="auto"/>
            <w:right w:val="none" w:sz="0" w:space="0" w:color="auto"/>
          </w:divBdr>
        </w:div>
        <w:div w:id="1805077080">
          <w:marLeft w:val="640"/>
          <w:marRight w:val="0"/>
          <w:marTop w:val="0"/>
          <w:marBottom w:val="0"/>
          <w:divBdr>
            <w:top w:val="none" w:sz="0" w:space="0" w:color="auto"/>
            <w:left w:val="none" w:sz="0" w:space="0" w:color="auto"/>
            <w:bottom w:val="none" w:sz="0" w:space="0" w:color="auto"/>
            <w:right w:val="none" w:sz="0" w:space="0" w:color="auto"/>
          </w:divBdr>
        </w:div>
        <w:div w:id="828014303">
          <w:marLeft w:val="640"/>
          <w:marRight w:val="0"/>
          <w:marTop w:val="0"/>
          <w:marBottom w:val="0"/>
          <w:divBdr>
            <w:top w:val="none" w:sz="0" w:space="0" w:color="auto"/>
            <w:left w:val="none" w:sz="0" w:space="0" w:color="auto"/>
            <w:bottom w:val="none" w:sz="0" w:space="0" w:color="auto"/>
            <w:right w:val="none" w:sz="0" w:space="0" w:color="auto"/>
          </w:divBdr>
        </w:div>
        <w:div w:id="1635597414">
          <w:marLeft w:val="640"/>
          <w:marRight w:val="0"/>
          <w:marTop w:val="0"/>
          <w:marBottom w:val="0"/>
          <w:divBdr>
            <w:top w:val="none" w:sz="0" w:space="0" w:color="auto"/>
            <w:left w:val="none" w:sz="0" w:space="0" w:color="auto"/>
            <w:bottom w:val="none" w:sz="0" w:space="0" w:color="auto"/>
            <w:right w:val="none" w:sz="0" w:space="0" w:color="auto"/>
          </w:divBdr>
        </w:div>
        <w:div w:id="605625604">
          <w:marLeft w:val="640"/>
          <w:marRight w:val="0"/>
          <w:marTop w:val="0"/>
          <w:marBottom w:val="0"/>
          <w:divBdr>
            <w:top w:val="none" w:sz="0" w:space="0" w:color="auto"/>
            <w:left w:val="none" w:sz="0" w:space="0" w:color="auto"/>
            <w:bottom w:val="none" w:sz="0" w:space="0" w:color="auto"/>
            <w:right w:val="none" w:sz="0" w:space="0" w:color="auto"/>
          </w:divBdr>
        </w:div>
        <w:div w:id="605963602">
          <w:marLeft w:val="640"/>
          <w:marRight w:val="0"/>
          <w:marTop w:val="0"/>
          <w:marBottom w:val="0"/>
          <w:divBdr>
            <w:top w:val="none" w:sz="0" w:space="0" w:color="auto"/>
            <w:left w:val="none" w:sz="0" w:space="0" w:color="auto"/>
            <w:bottom w:val="none" w:sz="0" w:space="0" w:color="auto"/>
            <w:right w:val="none" w:sz="0" w:space="0" w:color="auto"/>
          </w:divBdr>
        </w:div>
        <w:div w:id="1771006181">
          <w:marLeft w:val="640"/>
          <w:marRight w:val="0"/>
          <w:marTop w:val="0"/>
          <w:marBottom w:val="0"/>
          <w:divBdr>
            <w:top w:val="none" w:sz="0" w:space="0" w:color="auto"/>
            <w:left w:val="none" w:sz="0" w:space="0" w:color="auto"/>
            <w:bottom w:val="none" w:sz="0" w:space="0" w:color="auto"/>
            <w:right w:val="none" w:sz="0" w:space="0" w:color="auto"/>
          </w:divBdr>
        </w:div>
        <w:div w:id="951983886">
          <w:marLeft w:val="640"/>
          <w:marRight w:val="0"/>
          <w:marTop w:val="0"/>
          <w:marBottom w:val="0"/>
          <w:divBdr>
            <w:top w:val="none" w:sz="0" w:space="0" w:color="auto"/>
            <w:left w:val="none" w:sz="0" w:space="0" w:color="auto"/>
            <w:bottom w:val="none" w:sz="0" w:space="0" w:color="auto"/>
            <w:right w:val="none" w:sz="0" w:space="0" w:color="auto"/>
          </w:divBdr>
        </w:div>
        <w:div w:id="1578902551">
          <w:marLeft w:val="640"/>
          <w:marRight w:val="0"/>
          <w:marTop w:val="0"/>
          <w:marBottom w:val="0"/>
          <w:divBdr>
            <w:top w:val="none" w:sz="0" w:space="0" w:color="auto"/>
            <w:left w:val="none" w:sz="0" w:space="0" w:color="auto"/>
            <w:bottom w:val="none" w:sz="0" w:space="0" w:color="auto"/>
            <w:right w:val="none" w:sz="0" w:space="0" w:color="auto"/>
          </w:divBdr>
        </w:div>
        <w:div w:id="554853514">
          <w:marLeft w:val="640"/>
          <w:marRight w:val="0"/>
          <w:marTop w:val="0"/>
          <w:marBottom w:val="0"/>
          <w:divBdr>
            <w:top w:val="none" w:sz="0" w:space="0" w:color="auto"/>
            <w:left w:val="none" w:sz="0" w:space="0" w:color="auto"/>
            <w:bottom w:val="none" w:sz="0" w:space="0" w:color="auto"/>
            <w:right w:val="none" w:sz="0" w:space="0" w:color="auto"/>
          </w:divBdr>
        </w:div>
        <w:div w:id="976102851">
          <w:marLeft w:val="640"/>
          <w:marRight w:val="0"/>
          <w:marTop w:val="0"/>
          <w:marBottom w:val="0"/>
          <w:divBdr>
            <w:top w:val="none" w:sz="0" w:space="0" w:color="auto"/>
            <w:left w:val="none" w:sz="0" w:space="0" w:color="auto"/>
            <w:bottom w:val="none" w:sz="0" w:space="0" w:color="auto"/>
            <w:right w:val="none" w:sz="0" w:space="0" w:color="auto"/>
          </w:divBdr>
        </w:div>
      </w:divsChild>
    </w:div>
    <w:div w:id="1336498661">
      <w:bodyDiv w:val="1"/>
      <w:marLeft w:val="0"/>
      <w:marRight w:val="0"/>
      <w:marTop w:val="0"/>
      <w:marBottom w:val="0"/>
      <w:divBdr>
        <w:top w:val="none" w:sz="0" w:space="0" w:color="auto"/>
        <w:left w:val="none" w:sz="0" w:space="0" w:color="auto"/>
        <w:bottom w:val="none" w:sz="0" w:space="0" w:color="auto"/>
        <w:right w:val="none" w:sz="0" w:space="0" w:color="auto"/>
      </w:divBdr>
      <w:divsChild>
        <w:div w:id="2047752316">
          <w:marLeft w:val="640"/>
          <w:marRight w:val="0"/>
          <w:marTop w:val="0"/>
          <w:marBottom w:val="0"/>
          <w:divBdr>
            <w:top w:val="none" w:sz="0" w:space="0" w:color="auto"/>
            <w:left w:val="none" w:sz="0" w:space="0" w:color="auto"/>
            <w:bottom w:val="none" w:sz="0" w:space="0" w:color="auto"/>
            <w:right w:val="none" w:sz="0" w:space="0" w:color="auto"/>
          </w:divBdr>
        </w:div>
        <w:div w:id="229584766">
          <w:marLeft w:val="640"/>
          <w:marRight w:val="0"/>
          <w:marTop w:val="0"/>
          <w:marBottom w:val="0"/>
          <w:divBdr>
            <w:top w:val="none" w:sz="0" w:space="0" w:color="auto"/>
            <w:left w:val="none" w:sz="0" w:space="0" w:color="auto"/>
            <w:bottom w:val="none" w:sz="0" w:space="0" w:color="auto"/>
            <w:right w:val="none" w:sz="0" w:space="0" w:color="auto"/>
          </w:divBdr>
        </w:div>
        <w:div w:id="211313862">
          <w:marLeft w:val="640"/>
          <w:marRight w:val="0"/>
          <w:marTop w:val="0"/>
          <w:marBottom w:val="0"/>
          <w:divBdr>
            <w:top w:val="none" w:sz="0" w:space="0" w:color="auto"/>
            <w:left w:val="none" w:sz="0" w:space="0" w:color="auto"/>
            <w:bottom w:val="none" w:sz="0" w:space="0" w:color="auto"/>
            <w:right w:val="none" w:sz="0" w:space="0" w:color="auto"/>
          </w:divBdr>
        </w:div>
        <w:div w:id="471098650">
          <w:marLeft w:val="640"/>
          <w:marRight w:val="0"/>
          <w:marTop w:val="0"/>
          <w:marBottom w:val="0"/>
          <w:divBdr>
            <w:top w:val="none" w:sz="0" w:space="0" w:color="auto"/>
            <w:left w:val="none" w:sz="0" w:space="0" w:color="auto"/>
            <w:bottom w:val="none" w:sz="0" w:space="0" w:color="auto"/>
            <w:right w:val="none" w:sz="0" w:space="0" w:color="auto"/>
          </w:divBdr>
        </w:div>
        <w:div w:id="1295716048">
          <w:marLeft w:val="640"/>
          <w:marRight w:val="0"/>
          <w:marTop w:val="0"/>
          <w:marBottom w:val="0"/>
          <w:divBdr>
            <w:top w:val="none" w:sz="0" w:space="0" w:color="auto"/>
            <w:left w:val="none" w:sz="0" w:space="0" w:color="auto"/>
            <w:bottom w:val="none" w:sz="0" w:space="0" w:color="auto"/>
            <w:right w:val="none" w:sz="0" w:space="0" w:color="auto"/>
          </w:divBdr>
        </w:div>
        <w:div w:id="1365015393">
          <w:marLeft w:val="640"/>
          <w:marRight w:val="0"/>
          <w:marTop w:val="0"/>
          <w:marBottom w:val="0"/>
          <w:divBdr>
            <w:top w:val="none" w:sz="0" w:space="0" w:color="auto"/>
            <w:left w:val="none" w:sz="0" w:space="0" w:color="auto"/>
            <w:bottom w:val="none" w:sz="0" w:space="0" w:color="auto"/>
            <w:right w:val="none" w:sz="0" w:space="0" w:color="auto"/>
          </w:divBdr>
        </w:div>
        <w:div w:id="1603222103">
          <w:marLeft w:val="640"/>
          <w:marRight w:val="0"/>
          <w:marTop w:val="0"/>
          <w:marBottom w:val="0"/>
          <w:divBdr>
            <w:top w:val="none" w:sz="0" w:space="0" w:color="auto"/>
            <w:left w:val="none" w:sz="0" w:space="0" w:color="auto"/>
            <w:bottom w:val="none" w:sz="0" w:space="0" w:color="auto"/>
            <w:right w:val="none" w:sz="0" w:space="0" w:color="auto"/>
          </w:divBdr>
        </w:div>
        <w:div w:id="869992202">
          <w:marLeft w:val="640"/>
          <w:marRight w:val="0"/>
          <w:marTop w:val="0"/>
          <w:marBottom w:val="0"/>
          <w:divBdr>
            <w:top w:val="none" w:sz="0" w:space="0" w:color="auto"/>
            <w:left w:val="none" w:sz="0" w:space="0" w:color="auto"/>
            <w:bottom w:val="none" w:sz="0" w:space="0" w:color="auto"/>
            <w:right w:val="none" w:sz="0" w:space="0" w:color="auto"/>
          </w:divBdr>
        </w:div>
        <w:div w:id="86704915">
          <w:marLeft w:val="640"/>
          <w:marRight w:val="0"/>
          <w:marTop w:val="0"/>
          <w:marBottom w:val="0"/>
          <w:divBdr>
            <w:top w:val="none" w:sz="0" w:space="0" w:color="auto"/>
            <w:left w:val="none" w:sz="0" w:space="0" w:color="auto"/>
            <w:bottom w:val="none" w:sz="0" w:space="0" w:color="auto"/>
            <w:right w:val="none" w:sz="0" w:space="0" w:color="auto"/>
          </w:divBdr>
        </w:div>
        <w:div w:id="16543278">
          <w:marLeft w:val="640"/>
          <w:marRight w:val="0"/>
          <w:marTop w:val="0"/>
          <w:marBottom w:val="0"/>
          <w:divBdr>
            <w:top w:val="none" w:sz="0" w:space="0" w:color="auto"/>
            <w:left w:val="none" w:sz="0" w:space="0" w:color="auto"/>
            <w:bottom w:val="none" w:sz="0" w:space="0" w:color="auto"/>
            <w:right w:val="none" w:sz="0" w:space="0" w:color="auto"/>
          </w:divBdr>
        </w:div>
        <w:div w:id="1992977145">
          <w:marLeft w:val="640"/>
          <w:marRight w:val="0"/>
          <w:marTop w:val="0"/>
          <w:marBottom w:val="0"/>
          <w:divBdr>
            <w:top w:val="none" w:sz="0" w:space="0" w:color="auto"/>
            <w:left w:val="none" w:sz="0" w:space="0" w:color="auto"/>
            <w:bottom w:val="none" w:sz="0" w:space="0" w:color="auto"/>
            <w:right w:val="none" w:sz="0" w:space="0" w:color="auto"/>
          </w:divBdr>
        </w:div>
        <w:div w:id="1964386856">
          <w:marLeft w:val="640"/>
          <w:marRight w:val="0"/>
          <w:marTop w:val="0"/>
          <w:marBottom w:val="0"/>
          <w:divBdr>
            <w:top w:val="none" w:sz="0" w:space="0" w:color="auto"/>
            <w:left w:val="none" w:sz="0" w:space="0" w:color="auto"/>
            <w:bottom w:val="none" w:sz="0" w:space="0" w:color="auto"/>
            <w:right w:val="none" w:sz="0" w:space="0" w:color="auto"/>
          </w:divBdr>
        </w:div>
        <w:div w:id="1509252933">
          <w:marLeft w:val="640"/>
          <w:marRight w:val="0"/>
          <w:marTop w:val="0"/>
          <w:marBottom w:val="0"/>
          <w:divBdr>
            <w:top w:val="none" w:sz="0" w:space="0" w:color="auto"/>
            <w:left w:val="none" w:sz="0" w:space="0" w:color="auto"/>
            <w:bottom w:val="none" w:sz="0" w:space="0" w:color="auto"/>
            <w:right w:val="none" w:sz="0" w:space="0" w:color="auto"/>
          </w:divBdr>
        </w:div>
        <w:div w:id="1866867503">
          <w:marLeft w:val="640"/>
          <w:marRight w:val="0"/>
          <w:marTop w:val="0"/>
          <w:marBottom w:val="0"/>
          <w:divBdr>
            <w:top w:val="none" w:sz="0" w:space="0" w:color="auto"/>
            <w:left w:val="none" w:sz="0" w:space="0" w:color="auto"/>
            <w:bottom w:val="none" w:sz="0" w:space="0" w:color="auto"/>
            <w:right w:val="none" w:sz="0" w:space="0" w:color="auto"/>
          </w:divBdr>
        </w:div>
        <w:div w:id="1366491154">
          <w:marLeft w:val="640"/>
          <w:marRight w:val="0"/>
          <w:marTop w:val="0"/>
          <w:marBottom w:val="0"/>
          <w:divBdr>
            <w:top w:val="none" w:sz="0" w:space="0" w:color="auto"/>
            <w:left w:val="none" w:sz="0" w:space="0" w:color="auto"/>
            <w:bottom w:val="none" w:sz="0" w:space="0" w:color="auto"/>
            <w:right w:val="none" w:sz="0" w:space="0" w:color="auto"/>
          </w:divBdr>
        </w:div>
        <w:div w:id="1238978387">
          <w:marLeft w:val="640"/>
          <w:marRight w:val="0"/>
          <w:marTop w:val="0"/>
          <w:marBottom w:val="0"/>
          <w:divBdr>
            <w:top w:val="none" w:sz="0" w:space="0" w:color="auto"/>
            <w:left w:val="none" w:sz="0" w:space="0" w:color="auto"/>
            <w:bottom w:val="none" w:sz="0" w:space="0" w:color="auto"/>
            <w:right w:val="none" w:sz="0" w:space="0" w:color="auto"/>
          </w:divBdr>
        </w:div>
        <w:div w:id="1015811851">
          <w:marLeft w:val="640"/>
          <w:marRight w:val="0"/>
          <w:marTop w:val="0"/>
          <w:marBottom w:val="0"/>
          <w:divBdr>
            <w:top w:val="none" w:sz="0" w:space="0" w:color="auto"/>
            <w:left w:val="none" w:sz="0" w:space="0" w:color="auto"/>
            <w:bottom w:val="none" w:sz="0" w:space="0" w:color="auto"/>
            <w:right w:val="none" w:sz="0" w:space="0" w:color="auto"/>
          </w:divBdr>
        </w:div>
        <w:div w:id="329018913">
          <w:marLeft w:val="640"/>
          <w:marRight w:val="0"/>
          <w:marTop w:val="0"/>
          <w:marBottom w:val="0"/>
          <w:divBdr>
            <w:top w:val="none" w:sz="0" w:space="0" w:color="auto"/>
            <w:left w:val="none" w:sz="0" w:space="0" w:color="auto"/>
            <w:bottom w:val="none" w:sz="0" w:space="0" w:color="auto"/>
            <w:right w:val="none" w:sz="0" w:space="0" w:color="auto"/>
          </w:divBdr>
        </w:div>
        <w:div w:id="221405333">
          <w:marLeft w:val="640"/>
          <w:marRight w:val="0"/>
          <w:marTop w:val="0"/>
          <w:marBottom w:val="0"/>
          <w:divBdr>
            <w:top w:val="none" w:sz="0" w:space="0" w:color="auto"/>
            <w:left w:val="none" w:sz="0" w:space="0" w:color="auto"/>
            <w:bottom w:val="none" w:sz="0" w:space="0" w:color="auto"/>
            <w:right w:val="none" w:sz="0" w:space="0" w:color="auto"/>
          </w:divBdr>
        </w:div>
        <w:div w:id="1733114098">
          <w:marLeft w:val="640"/>
          <w:marRight w:val="0"/>
          <w:marTop w:val="0"/>
          <w:marBottom w:val="0"/>
          <w:divBdr>
            <w:top w:val="none" w:sz="0" w:space="0" w:color="auto"/>
            <w:left w:val="none" w:sz="0" w:space="0" w:color="auto"/>
            <w:bottom w:val="none" w:sz="0" w:space="0" w:color="auto"/>
            <w:right w:val="none" w:sz="0" w:space="0" w:color="auto"/>
          </w:divBdr>
        </w:div>
        <w:div w:id="1002977082">
          <w:marLeft w:val="640"/>
          <w:marRight w:val="0"/>
          <w:marTop w:val="0"/>
          <w:marBottom w:val="0"/>
          <w:divBdr>
            <w:top w:val="none" w:sz="0" w:space="0" w:color="auto"/>
            <w:left w:val="none" w:sz="0" w:space="0" w:color="auto"/>
            <w:bottom w:val="none" w:sz="0" w:space="0" w:color="auto"/>
            <w:right w:val="none" w:sz="0" w:space="0" w:color="auto"/>
          </w:divBdr>
        </w:div>
      </w:divsChild>
    </w:div>
    <w:div w:id="1341466491">
      <w:bodyDiv w:val="1"/>
      <w:marLeft w:val="0"/>
      <w:marRight w:val="0"/>
      <w:marTop w:val="0"/>
      <w:marBottom w:val="0"/>
      <w:divBdr>
        <w:top w:val="none" w:sz="0" w:space="0" w:color="auto"/>
        <w:left w:val="none" w:sz="0" w:space="0" w:color="auto"/>
        <w:bottom w:val="none" w:sz="0" w:space="0" w:color="auto"/>
        <w:right w:val="none" w:sz="0" w:space="0" w:color="auto"/>
      </w:divBdr>
      <w:divsChild>
        <w:div w:id="800807626">
          <w:marLeft w:val="640"/>
          <w:marRight w:val="0"/>
          <w:marTop w:val="0"/>
          <w:marBottom w:val="0"/>
          <w:divBdr>
            <w:top w:val="none" w:sz="0" w:space="0" w:color="auto"/>
            <w:left w:val="none" w:sz="0" w:space="0" w:color="auto"/>
            <w:bottom w:val="none" w:sz="0" w:space="0" w:color="auto"/>
            <w:right w:val="none" w:sz="0" w:space="0" w:color="auto"/>
          </w:divBdr>
        </w:div>
        <w:div w:id="473261022">
          <w:marLeft w:val="640"/>
          <w:marRight w:val="0"/>
          <w:marTop w:val="0"/>
          <w:marBottom w:val="0"/>
          <w:divBdr>
            <w:top w:val="none" w:sz="0" w:space="0" w:color="auto"/>
            <w:left w:val="none" w:sz="0" w:space="0" w:color="auto"/>
            <w:bottom w:val="none" w:sz="0" w:space="0" w:color="auto"/>
            <w:right w:val="none" w:sz="0" w:space="0" w:color="auto"/>
          </w:divBdr>
        </w:div>
        <w:div w:id="1350064684">
          <w:marLeft w:val="640"/>
          <w:marRight w:val="0"/>
          <w:marTop w:val="0"/>
          <w:marBottom w:val="0"/>
          <w:divBdr>
            <w:top w:val="none" w:sz="0" w:space="0" w:color="auto"/>
            <w:left w:val="none" w:sz="0" w:space="0" w:color="auto"/>
            <w:bottom w:val="none" w:sz="0" w:space="0" w:color="auto"/>
            <w:right w:val="none" w:sz="0" w:space="0" w:color="auto"/>
          </w:divBdr>
        </w:div>
        <w:div w:id="2101829180">
          <w:marLeft w:val="640"/>
          <w:marRight w:val="0"/>
          <w:marTop w:val="0"/>
          <w:marBottom w:val="0"/>
          <w:divBdr>
            <w:top w:val="none" w:sz="0" w:space="0" w:color="auto"/>
            <w:left w:val="none" w:sz="0" w:space="0" w:color="auto"/>
            <w:bottom w:val="none" w:sz="0" w:space="0" w:color="auto"/>
            <w:right w:val="none" w:sz="0" w:space="0" w:color="auto"/>
          </w:divBdr>
        </w:div>
        <w:div w:id="902444306">
          <w:marLeft w:val="640"/>
          <w:marRight w:val="0"/>
          <w:marTop w:val="0"/>
          <w:marBottom w:val="0"/>
          <w:divBdr>
            <w:top w:val="none" w:sz="0" w:space="0" w:color="auto"/>
            <w:left w:val="none" w:sz="0" w:space="0" w:color="auto"/>
            <w:bottom w:val="none" w:sz="0" w:space="0" w:color="auto"/>
            <w:right w:val="none" w:sz="0" w:space="0" w:color="auto"/>
          </w:divBdr>
        </w:div>
        <w:div w:id="285040775">
          <w:marLeft w:val="640"/>
          <w:marRight w:val="0"/>
          <w:marTop w:val="0"/>
          <w:marBottom w:val="0"/>
          <w:divBdr>
            <w:top w:val="none" w:sz="0" w:space="0" w:color="auto"/>
            <w:left w:val="none" w:sz="0" w:space="0" w:color="auto"/>
            <w:bottom w:val="none" w:sz="0" w:space="0" w:color="auto"/>
            <w:right w:val="none" w:sz="0" w:space="0" w:color="auto"/>
          </w:divBdr>
        </w:div>
        <w:div w:id="798963165">
          <w:marLeft w:val="640"/>
          <w:marRight w:val="0"/>
          <w:marTop w:val="0"/>
          <w:marBottom w:val="0"/>
          <w:divBdr>
            <w:top w:val="none" w:sz="0" w:space="0" w:color="auto"/>
            <w:left w:val="none" w:sz="0" w:space="0" w:color="auto"/>
            <w:bottom w:val="none" w:sz="0" w:space="0" w:color="auto"/>
            <w:right w:val="none" w:sz="0" w:space="0" w:color="auto"/>
          </w:divBdr>
        </w:div>
        <w:div w:id="1727607283">
          <w:marLeft w:val="640"/>
          <w:marRight w:val="0"/>
          <w:marTop w:val="0"/>
          <w:marBottom w:val="0"/>
          <w:divBdr>
            <w:top w:val="none" w:sz="0" w:space="0" w:color="auto"/>
            <w:left w:val="none" w:sz="0" w:space="0" w:color="auto"/>
            <w:bottom w:val="none" w:sz="0" w:space="0" w:color="auto"/>
            <w:right w:val="none" w:sz="0" w:space="0" w:color="auto"/>
          </w:divBdr>
        </w:div>
        <w:div w:id="1273316112">
          <w:marLeft w:val="640"/>
          <w:marRight w:val="0"/>
          <w:marTop w:val="0"/>
          <w:marBottom w:val="0"/>
          <w:divBdr>
            <w:top w:val="none" w:sz="0" w:space="0" w:color="auto"/>
            <w:left w:val="none" w:sz="0" w:space="0" w:color="auto"/>
            <w:bottom w:val="none" w:sz="0" w:space="0" w:color="auto"/>
            <w:right w:val="none" w:sz="0" w:space="0" w:color="auto"/>
          </w:divBdr>
        </w:div>
        <w:div w:id="1477600907">
          <w:marLeft w:val="640"/>
          <w:marRight w:val="0"/>
          <w:marTop w:val="0"/>
          <w:marBottom w:val="0"/>
          <w:divBdr>
            <w:top w:val="none" w:sz="0" w:space="0" w:color="auto"/>
            <w:left w:val="none" w:sz="0" w:space="0" w:color="auto"/>
            <w:bottom w:val="none" w:sz="0" w:space="0" w:color="auto"/>
            <w:right w:val="none" w:sz="0" w:space="0" w:color="auto"/>
          </w:divBdr>
        </w:div>
        <w:div w:id="56982084">
          <w:marLeft w:val="640"/>
          <w:marRight w:val="0"/>
          <w:marTop w:val="0"/>
          <w:marBottom w:val="0"/>
          <w:divBdr>
            <w:top w:val="none" w:sz="0" w:space="0" w:color="auto"/>
            <w:left w:val="none" w:sz="0" w:space="0" w:color="auto"/>
            <w:bottom w:val="none" w:sz="0" w:space="0" w:color="auto"/>
            <w:right w:val="none" w:sz="0" w:space="0" w:color="auto"/>
          </w:divBdr>
        </w:div>
        <w:div w:id="730618263">
          <w:marLeft w:val="640"/>
          <w:marRight w:val="0"/>
          <w:marTop w:val="0"/>
          <w:marBottom w:val="0"/>
          <w:divBdr>
            <w:top w:val="none" w:sz="0" w:space="0" w:color="auto"/>
            <w:left w:val="none" w:sz="0" w:space="0" w:color="auto"/>
            <w:bottom w:val="none" w:sz="0" w:space="0" w:color="auto"/>
            <w:right w:val="none" w:sz="0" w:space="0" w:color="auto"/>
          </w:divBdr>
        </w:div>
        <w:div w:id="588277220">
          <w:marLeft w:val="640"/>
          <w:marRight w:val="0"/>
          <w:marTop w:val="0"/>
          <w:marBottom w:val="0"/>
          <w:divBdr>
            <w:top w:val="none" w:sz="0" w:space="0" w:color="auto"/>
            <w:left w:val="none" w:sz="0" w:space="0" w:color="auto"/>
            <w:bottom w:val="none" w:sz="0" w:space="0" w:color="auto"/>
            <w:right w:val="none" w:sz="0" w:space="0" w:color="auto"/>
          </w:divBdr>
        </w:div>
        <w:div w:id="1973160">
          <w:marLeft w:val="640"/>
          <w:marRight w:val="0"/>
          <w:marTop w:val="0"/>
          <w:marBottom w:val="0"/>
          <w:divBdr>
            <w:top w:val="none" w:sz="0" w:space="0" w:color="auto"/>
            <w:left w:val="none" w:sz="0" w:space="0" w:color="auto"/>
            <w:bottom w:val="none" w:sz="0" w:space="0" w:color="auto"/>
            <w:right w:val="none" w:sz="0" w:space="0" w:color="auto"/>
          </w:divBdr>
        </w:div>
        <w:div w:id="21827275">
          <w:marLeft w:val="640"/>
          <w:marRight w:val="0"/>
          <w:marTop w:val="0"/>
          <w:marBottom w:val="0"/>
          <w:divBdr>
            <w:top w:val="none" w:sz="0" w:space="0" w:color="auto"/>
            <w:left w:val="none" w:sz="0" w:space="0" w:color="auto"/>
            <w:bottom w:val="none" w:sz="0" w:space="0" w:color="auto"/>
            <w:right w:val="none" w:sz="0" w:space="0" w:color="auto"/>
          </w:divBdr>
        </w:div>
        <w:div w:id="399132494">
          <w:marLeft w:val="640"/>
          <w:marRight w:val="0"/>
          <w:marTop w:val="0"/>
          <w:marBottom w:val="0"/>
          <w:divBdr>
            <w:top w:val="none" w:sz="0" w:space="0" w:color="auto"/>
            <w:left w:val="none" w:sz="0" w:space="0" w:color="auto"/>
            <w:bottom w:val="none" w:sz="0" w:space="0" w:color="auto"/>
            <w:right w:val="none" w:sz="0" w:space="0" w:color="auto"/>
          </w:divBdr>
        </w:div>
        <w:div w:id="520167608">
          <w:marLeft w:val="640"/>
          <w:marRight w:val="0"/>
          <w:marTop w:val="0"/>
          <w:marBottom w:val="0"/>
          <w:divBdr>
            <w:top w:val="none" w:sz="0" w:space="0" w:color="auto"/>
            <w:left w:val="none" w:sz="0" w:space="0" w:color="auto"/>
            <w:bottom w:val="none" w:sz="0" w:space="0" w:color="auto"/>
            <w:right w:val="none" w:sz="0" w:space="0" w:color="auto"/>
          </w:divBdr>
        </w:div>
        <w:div w:id="1294672089">
          <w:marLeft w:val="640"/>
          <w:marRight w:val="0"/>
          <w:marTop w:val="0"/>
          <w:marBottom w:val="0"/>
          <w:divBdr>
            <w:top w:val="none" w:sz="0" w:space="0" w:color="auto"/>
            <w:left w:val="none" w:sz="0" w:space="0" w:color="auto"/>
            <w:bottom w:val="none" w:sz="0" w:space="0" w:color="auto"/>
            <w:right w:val="none" w:sz="0" w:space="0" w:color="auto"/>
          </w:divBdr>
        </w:div>
        <w:div w:id="1184589635">
          <w:marLeft w:val="640"/>
          <w:marRight w:val="0"/>
          <w:marTop w:val="0"/>
          <w:marBottom w:val="0"/>
          <w:divBdr>
            <w:top w:val="none" w:sz="0" w:space="0" w:color="auto"/>
            <w:left w:val="none" w:sz="0" w:space="0" w:color="auto"/>
            <w:bottom w:val="none" w:sz="0" w:space="0" w:color="auto"/>
            <w:right w:val="none" w:sz="0" w:space="0" w:color="auto"/>
          </w:divBdr>
        </w:div>
        <w:div w:id="313342136">
          <w:marLeft w:val="640"/>
          <w:marRight w:val="0"/>
          <w:marTop w:val="0"/>
          <w:marBottom w:val="0"/>
          <w:divBdr>
            <w:top w:val="none" w:sz="0" w:space="0" w:color="auto"/>
            <w:left w:val="none" w:sz="0" w:space="0" w:color="auto"/>
            <w:bottom w:val="none" w:sz="0" w:space="0" w:color="auto"/>
            <w:right w:val="none" w:sz="0" w:space="0" w:color="auto"/>
          </w:divBdr>
        </w:div>
        <w:div w:id="362098797">
          <w:marLeft w:val="640"/>
          <w:marRight w:val="0"/>
          <w:marTop w:val="0"/>
          <w:marBottom w:val="0"/>
          <w:divBdr>
            <w:top w:val="none" w:sz="0" w:space="0" w:color="auto"/>
            <w:left w:val="none" w:sz="0" w:space="0" w:color="auto"/>
            <w:bottom w:val="none" w:sz="0" w:space="0" w:color="auto"/>
            <w:right w:val="none" w:sz="0" w:space="0" w:color="auto"/>
          </w:divBdr>
        </w:div>
      </w:divsChild>
    </w:div>
    <w:div w:id="1347094322">
      <w:bodyDiv w:val="1"/>
      <w:marLeft w:val="0"/>
      <w:marRight w:val="0"/>
      <w:marTop w:val="0"/>
      <w:marBottom w:val="0"/>
      <w:divBdr>
        <w:top w:val="none" w:sz="0" w:space="0" w:color="auto"/>
        <w:left w:val="none" w:sz="0" w:space="0" w:color="auto"/>
        <w:bottom w:val="none" w:sz="0" w:space="0" w:color="auto"/>
        <w:right w:val="none" w:sz="0" w:space="0" w:color="auto"/>
      </w:divBdr>
      <w:divsChild>
        <w:div w:id="1596551909">
          <w:marLeft w:val="640"/>
          <w:marRight w:val="0"/>
          <w:marTop w:val="0"/>
          <w:marBottom w:val="0"/>
          <w:divBdr>
            <w:top w:val="none" w:sz="0" w:space="0" w:color="auto"/>
            <w:left w:val="none" w:sz="0" w:space="0" w:color="auto"/>
            <w:bottom w:val="none" w:sz="0" w:space="0" w:color="auto"/>
            <w:right w:val="none" w:sz="0" w:space="0" w:color="auto"/>
          </w:divBdr>
        </w:div>
        <w:div w:id="1639259734">
          <w:marLeft w:val="640"/>
          <w:marRight w:val="0"/>
          <w:marTop w:val="0"/>
          <w:marBottom w:val="0"/>
          <w:divBdr>
            <w:top w:val="none" w:sz="0" w:space="0" w:color="auto"/>
            <w:left w:val="none" w:sz="0" w:space="0" w:color="auto"/>
            <w:bottom w:val="none" w:sz="0" w:space="0" w:color="auto"/>
            <w:right w:val="none" w:sz="0" w:space="0" w:color="auto"/>
          </w:divBdr>
        </w:div>
        <w:div w:id="1816869889">
          <w:marLeft w:val="640"/>
          <w:marRight w:val="0"/>
          <w:marTop w:val="0"/>
          <w:marBottom w:val="0"/>
          <w:divBdr>
            <w:top w:val="none" w:sz="0" w:space="0" w:color="auto"/>
            <w:left w:val="none" w:sz="0" w:space="0" w:color="auto"/>
            <w:bottom w:val="none" w:sz="0" w:space="0" w:color="auto"/>
            <w:right w:val="none" w:sz="0" w:space="0" w:color="auto"/>
          </w:divBdr>
        </w:div>
        <w:div w:id="2123451689">
          <w:marLeft w:val="640"/>
          <w:marRight w:val="0"/>
          <w:marTop w:val="0"/>
          <w:marBottom w:val="0"/>
          <w:divBdr>
            <w:top w:val="none" w:sz="0" w:space="0" w:color="auto"/>
            <w:left w:val="none" w:sz="0" w:space="0" w:color="auto"/>
            <w:bottom w:val="none" w:sz="0" w:space="0" w:color="auto"/>
            <w:right w:val="none" w:sz="0" w:space="0" w:color="auto"/>
          </w:divBdr>
        </w:div>
        <w:div w:id="1049956984">
          <w:marLeft w:val="640"/>
          <w:marRight w:val="0"/>
          <w:marTop w:val="0"/>
          <w:marBottom w:val="0"/>
          <w:divBdr>
            <w:top w:val="none" w:sz="0" w:space="0" w:color="auto"/>
            <w:left w:val="none" w:sz="0" w:space="0" w:color="auto"/>
            <w:bottom w:val="none" w:sz="0" w:space="0" w:color="auto"/>
            <w:right w:val="none" w:sz="0" w:space="0" w:color="auto"/>
          </w:divBdr>
        </w:div>
        <w:div w:id="344283070">
          <w:marLeft w:val="640"/>
          <w:marRight w:val="0"/>
          <w:marTop w:val="0"/>
          <w:marBottom w:val="0"/>
          <w:divBdr>
            <w:top w:val="none" w:sz="0" w:space="0" w:color="auto"/>
            <w:left w:val="none" w:sz="0" w:space="0" w:color="auto"/>
            <w:bottom w:val="none" w:sz="0" w:space="0" w:color="auto"/>
            <w:right w:val="none" w:sz="0" w:space="0" w:color="auto"/>
          </w:divBdr>
        </w:div>
        <w:div w:id="1037854045">
          <w:marLeft w:val="640"/>
          <w:marRight w:val="0"/>
          <w:marTop w:val="0"/>
          <w:marBottom w:val="0"/>
          <w:divBdr>
            <w:top w:val="none" w:sz="0" w:space="0" w:color="auto"/>
            <w:left w:val="none" w:sz="0" w:space="0" w:color="auto"/>
            <w:bottom w:val="none" w:sz="0" w:space="0" w:color="auto"/>
            <w:right w:val="none" w:sz="0" w:space="0" w:color="auto"/>
          </w:divBdr>
        </w:div>
        <w:div w:id="1234437716">
          <w:marLeft w:val="640"/>
          <w:marRight w:val="0"/>
          <w:marTop w:val="0"/>
          <w:marBottom w:val="0"/>
          <w:divBdr>
            <w:top w:val="none" w:sz="0" w:space="0" w:color="auto"/>
            <w:left w:val="none" w:sz="0" w:space="0" w:color="auto"/>
            <w:bottom w:val="none" w:sz="0" w:space="0" w:color="auto"/>
            <w:right w:val="none" w:sz="0" w:space="0" w:color="auto"/>
          </w:divBdr>
        </w:div>
        <w:div w:id="1132822044">
          <w:marLeft w:val="640"/>
          <w:marRight w:val="0"/>
          <w:marTop w:val="0"/>
          <w:marBottom w:val="0"/>
          <w:divBdr>
            <w:top w:val="none" w:sz="0" w:space="0" w:color="auto"/>
            <w:left w:val="none" w:sz="0" w:space="0" w:color="auto"/>
            <w:bottom w:val="none" w:sz="0" w:space="0" w:color="auto"/>
            <w:right w:val="none" w:sz="0" w:space="0" w:color="auto"/>
          </w:divBdr>
        </w:div>
        <w:div w:id="915242384">
          <w:marLeft w:val="640"/>
          <w:marRight w:val="0"/>
          <w:marTop w:val="0"/>
          <w:marBottom w:val="0"/>
          <w:divBdr>
            <w:top w:val="none" w:sz="0" w:space="0" w:color="auto"/>
            <w:left w:val="none" w:sz="0" w:space="0" w:color="auto"/>
            <w:bottom w:val="none" w:sz="0" w:space="0" w:color="auto"/>
            <w:right w:val="none" w:sz="0" w:space="0" w:color="auto"/>
          </w:divBdr>
        </w:div>
        <w:div w:id="971055910">
          <w:marLeft w:val="640"/>
          <w:marRight w:val="0"/>
          <w:marTop w:val="0"/>
          <w:marBottom w:val="0"/>
          <w:divBdr>
            <w:top w:val="none" w:sz="0" w:space="0" w:color="auto"/>
            <w:left w:val="none" w:sz="0" w:space="0" w:color="auto"/>
            <w:bottom w:val="none" w:sz="0" w:space="0" w:color="auto"/>
            <w:right w:val="none" w:sz="0" w:space="0" w:color="auto"/>
          </w:divBdr>
        </w:div>
        <w:div w:id="204410932">
          <w:marLeft w:val="640"/>
          <w:marRight w:val="0"/>
          <w:marTop w:val="0"/>
          <w:marBottom w:val="0"/>
          <w:divBdr>
            <w:top w:val="none" w:sz="0" w:space="0" w:color="auto"/>
            <w:left w:val="none" w:sz="0" w:space="0" w:color="auto"/>
            <w:bottom w:val="none" w:sz="0" w:space="0" w:color="auto"/>
            <w:right w:val="none" w:sz="0" w:space="0" w:color="auto"/>
          </w:divBdr>
        </w:div>
        <w:div w:id="764963652">
          <w:marLeft w:val="640"/>
          <w:marRight w:val="0"/>
          <w:marTop w:val="0"/>
          <w:marBottom w:val="0"/>
          <w:divBdr>
            <w:top w:val="none" w:sz="0" w:space="0" w:color="auto"/>
            <w:left w:val="none" w:sz="0" w:space="0" w:color="auto"/>
            <w:bottom w:val="none" w:sz="0" w:space="0" w:color="auto"/>
            <w:right w:val="none" w:sz="0" w:space="0" w:color="auto"/>
          </w:divBdr>
        </w:div>
        <w:div w:id="897714710">
          <w:marLeft w:val="640"/>
          <w:marRight w:val="0"/>
          <w:marTop w:val="0"/>
          <w:marBottom w:val="0"/>
          <w:divBdr>
            <w:top w:val="none" w:sz="0" w:space="0" w:color="auto"/>
            <w:left w:val="none" w:sz="0" w:space="0" w:color="auto"/>
            <w:bottom w:val="none" w:sz="0" w:space="0" w:color="auto"/>
            <w:right w:val="none" w:sz="0" w:space="0" w:color="auto"/>
          </w:divBdr>
        </w:div>
        <w:div w:id="14894154">
          <w:marLeft w:val="640"/>
          <w:marRight w:val="0"/>
          <w:marTop w:val="0"/>
          <w:marBottom w:val="0"/>
          <w:divBdr>
            <w:top w:val="none" w:sz="0" w:space="0" w:color="auto"/>
            <w:left w:val="none" w:sz="0" w:space="0" w:color="auto"/>
            <w:bottom w:val="none" w:sz="0" w:space="0" w:color="auto"/>
            <w:right w:val="none" w:sz="0" w:space="0" w:color="auto"/>
          </w:divBdr>
        </w:div>
        <w:div w:id="2007198568">
          <w:marLeft w:val="640"/>
          <w:marRight w:val="0"/>
          <w:marTop w:val="0"/>
          <w:marBottom w:val="0"/>
          <w:divBdr>
            <w:top w:val="none" w:sz="0" w:space="0" w:color="auto"/>
            <w:left w:val="none" w:sz="0" w:space="0" w:color="auto"/>
            <w:bottom w:val="none" w:sz="0" w:space="0" w:color="auto"/>
            <w:right w:val="none" w:sz="0" w:space="0" w:color="auto"/>
          </w:divBdr>
        </w:div>
        <w:div w:id="275870301">
          <w:marLeft w:val="640"/>
          <w:marRight w:val="0"/>
          <w:marTop w:val="0"/>
          <w:marBottom w:val="0"/>
          <w:divBdr>
            <w:top w:val="none" w:sz="0" w:space="0" w:color="auto"/>
            <w:left w:val="none" w:sz="0" w:space="0" w:color="auto"/>
            <w:bottom w:val="none" w:sz="0" w:space="0" w:color="auto"/>
            <w:right w:val="none" w:sz="0" w:space="0" w:color="auto"/>
          </w:divBdr>
        </w:div>
        <w:div w:id="305791387">
          <w:marLeft w:val="640"/>
          <w:marRight w:val="0"/>
          <w:marTop w:val="0"/>
          <w:marBottom w:val="0"/>
          <w:divBdr>
            <w:top w:val="none" w:sz="0" w:space="0" w:color="auto"/>
            <w:left w:val="none" w:sz="0" w:space="0" w:color="auto"/>
            <w:bottom w:val="none" w:sz="0" w:space="0" w:color="auto"/>
            <w:right w:val="none" w:sz="0" w:space="0" w:color="auto"/>
          </w:divBdr>
        </w:div>
        <w:div w:id="776213912">
          <w:marLeft w:val="640"/>
          <w:marRight w:val="0"/>
          <w:marTop w:val="0"/>
          <w:marBottom w:val="0"/>
          <w:divBdr>
            <w:top w:val="none" w:sz="0" w:space="0" w:color="auto"/>
            <w:left w:val="none" w:sz="0" w:space="0" w:color="auto"/>
            <w:bottom w:val="none" w:sz="0" w:space="0" w:color="auto"/>
            <w:right w:val="none" w:sz="0" w:space="0" w:color="auto"/>
          </w:divBdr>
        </w:div>
        <w:div w:id="2001763815">
          <w:marLeft w:val="640"/>
          <w:marRight w:val="0"/>
          <w:marTop w:val="0"/>
          <w:marBottom w:val="0"/>
          <w:divBdr>
            <w:top w:val="none" w:sz="0" w:space="0" w:color="auto"/>
            <w:left w:val="none" w:sz="0" w:space="0" w:color="auto"/>
            <w:bottom w:val="none" w:sz="0" w:space="0" w:color="auto"/>
            <w:right w:val="none" w:sz="0" w:space="0" w:color="auto"/>
          </w:divBdr>
        </w:div>
        <w:div w:id="664435547">
          <w:marLeft w:val="640"/>
          <w:marRight w:val="0"/>
          <w:marTop w:val="0"/>
          <w:marBottom w:val="0"/>
          <w:divBdr>
            <w:top w:val="none" w:sz="0" w:space="0" w:color="auto"/>
            <w:left w:val="none" w:sz="0" w:space="0" w:color="auto"/>
            <w:bottom w:val="none" w:sz="0" w:space="0" w:color="auto"/>
            <w:right w:val="none" w:sz="0" w:space="0" w:color="auto"/>
          </w:divBdr>
        </w:div>
        <w:div w:id="1815751358">
          <w:marLeft w:val="640"/>
          <w:marRight w:val="0"/>
          <w:marTop w:val="0"/>
          <w:marBottom w:val="0"/>
          <w:divBdr>
            <w:top w:val="none" w:sz="0" w:space="0" w:color="auto"/>
            <w:left w:val="none" w:sz="0" w:space="0" w:color="auto"/>
            <w:bottom w:val="none" w:sz="0" w:space="0" w:color="auto"/>
            <w:right w:val="none" w:sz="0" w:space="0" w:color="auto"/>
          </w:divBdr>
        </w:div>
        <w:div w:id="1447385757">
          <w:marLeft w:val="640"/>
          <w:marRight w:val="0"/>
          <w:marTop w:val="0"/>
          <w:marBottom w:val="0"/>
          <w:divBdr>
            <w:top w:val="none" w:sz="0" w:space="0" w:color="auto"/>
            <w:left w:val="none" w:sz="0" w:space="0" w:color="auto"/>
            <w:bottom w:val="none" w:sz="0" w:space="0" w:color="auto"/>
            <w:right w:val="none" w:sz="0" w:space="0" w:color="auto"/>
          </w:divBdr>
        </w:div>
      </w:divsChild>
    </w:div>
    <w:div w:id="1353335956">
      <w:bodyDiv w:val="1"/>
      <w:marLeft w:val="0"/>
      <w:marRight w:val="0"/>
      <w:marTop w:val="0"/>
      <w:marBottom w:val="0"/>
      <w:divBdr>
        <w:top w:val="none" w:sz="0" w:space="0" w:color="auto"/>
        <w:left w:val="none" w:sz="0" w:space="0" w:color="auto"/>
        <w:bottom w:val="none" w:sz="0" w:space="0" w:color="auto"/>
        <w:right w:val="none" w:sz="0" w:space="0" w:color="auto"/>
      </w:divBdr>
      <w:divsChild>
        <w:div w:id="565838413">
          <w:marLeft w:val="640"/>
          <w:marRight w:val="0"/>
          <w:marTop w:val="0"/>
          <w:marBottom w:val="0"/>
          <w:divBdr>
            <w:top w:val="none" w:sz="0" w:space="0" w:color="auto"/>
            <w:left w:val="none" w:sz="0" w:space="0" w:color="auto"/>
            <w:bottom w:val="none" w:sz="0" w:space="0" w:color="auto"/>
            <w:right w:val="none" w:sz="0" w:space="0" w:color="auto"/>
          </w:divBdr>
        </w:div>
        <w:div w:id="1111783184">
          <w:marLeft w:val="640"/>
          <w:marRight w:val="0"/>
          <w:marTop w:val="0"/>
          <w:marBottom w:val="0"/>
          <w:divBdr>
            <w:top w:val="none" w:sz="0" w:space="0" w:color="auto"/>
            <w:left w:val="none" w:sz="0" w:space="0" w:color="auto"/>
            <w:bottom w:val="none" w:sz="0" w:space="0" w:color="auto"/>
            <w:right w:val="none" w:sz="0" w:space="0" w:color="auto"/>
          </w:divBdr>
        </w:div>
        <w:div w:id="1034505342">
          <w:marLeft w:val="640"/>
          <w:marRight w:val="0"/>
          <w:marTop w:val="0"/>
          <w:marBottom w:val="0"/>
          <w:divBdr>
            <w:top w:val="none" w:sz="0" w:space="0" w:color="auto"/>
            <w:left w:val="none" w:sz="0" w:space="0" w:color="auto"/>
            <w:bottom w:val="none" w:sz="0" w:space="0" w:color="auto"/>
            <w:right w:val="none" w:sz="0" w:space="0" w:color="auto"/>
          </w:divBdr>
        </w:div>
        <w:div w:id="750271286">
          <w:marLeft w:val="640"/>
          <w:marRight w:val="0"/>
          <w:marTop w:val="0"/>
          <w:marBottom w:val="0"/>
          <w:divBdr>
            <w:top w:val="none" w:sz="0" w:space="0" w:color="auto"/>
            <w:left w:val="none" w:sz="0" w:space="0" w:color="auto"/>
            <w:bottom w:val="none" w:sz="0" w:space="0" w:color="auto"/>
            <w:right w:val="none" w:sz="0" w:space="0" w:color="auto"/>
          </w:divBdr>
        </w:div>
        <w:div w:id="381246602">
          <w:marLeft w:val="640"/>
          <w:marRight w:val="0"/>
          <w:marTop w:val="0"/>
          <w:marBottom w:val="0"/>
          <w:divBdr>
            <w:top w:val="none" w:sz="0" w:space="0" w:color="auto"/>
            <w:left w:val="none" w:sz="0" w:space="0" w:color="auto"/>
            <w:bottom w:val="none" w:sz="0" w:space="0" w:color="auto"/>
            <w:right w:val="none" w:sz="0" w:space="0" w:color="auto"/>
          </w:divBdr>
        </w:div>
        <w:div w:id="1223101776">
          <w:marLeft w:val="640"/>
          <w:marRight w:val="0"/>
          <w:marTop w:val="0"/>
          <w:marBottom w:val="0"/>
          <w:divBdr>
            <w:top w:val="none" w:sz="0" w:space="0" w:color="auto"/>
            <w:left w:val="none" w:sz="0" w:space="0" w:color="auto"/>
            <w:bottom w:val="none" w:sz="0" w:space="0" w:color="auto"/>
            <w:right w:val="none" w:sz="0" w:space="0" w:color="auto"/>
          </w:divBdr>
        </w:div>
        <w:div w:id="1147472913">
          <w:marLeft w:val="640"/>
          <w:marRight w:val="0"/>
          <w:marTop w:val="0"/>
          <w:marBottom w:val="0"/>
          <w:divBdr>
            <w:top w:val="none" w:sz="0" w:space="0" w:color="auto"/>
            <w:left w:val="none" w:sz="0" w:space="0" w:color="auto"/>
            <w:bottom w:val="none" w:sz="0" w:space="0" w:color="auto"/>
            <w:right w:val="none" w:sz="0" w:space="0" w:color="auto"/>
          </w:divBdr>
        </w:div>
        <w:div w:id="2133547122">
          <w:marLeft w:val="640"/>
          <w:marRight w:val="0"/>
          <w:marTop w:val="0"/>
          <w:marBottom w:val="0"/>
          <w:divBdr>
            <w:top w:val="none" w:sz="0" w:space="0" w:color="auto"/>
            <w:left w:val="none" w:sz="0" w:space="0" w:color="auto"/>
            <w:bottom w:val="none" w:sz="0" w:space="0" w:color="auto"/>
            <w:right w:val="none" w:sz="0" w:space="0" w:color="auto"/>
          </w:divBdr>
        </w:div>
        <w:div w:id="976497849">
          <w:marLeft w:val="640"/>
          <w:marRight w:val="0"/>
          <w:marTop w:val="0"/>
          <w:marBottom w:val="0"/>
          <w:divBdr>
            <w:top w:val="none" w:sz="0" w:space="0" w:color="auto"/>
            <w:left w:val="none" w:sz="0" w:space="0" w:color="auto"/>
            <w:bottom w:val="none" w:sz="0" w:space="0" w:color="auto"/>
            <w:right w:val="none" w:sz="0" w:space="0" w:color="auto"/>
          </w:divBdr>
        </w:div>
        <w:div w:id="1020476887">
          <w:marLeft w:val="640"/>
          <w:marRight w:val="0"/>
          <w:marTop w:val="0"/>
          <w:marBottom w:val="0"/>
          <w:divBdr>
            <w:top w:val="none" w:sz="0" w:space="0" w:color="auto"/>
            <w:left w:val="none" w:sz="0" w:space="0" w:color="auto"/>
            <w:bottom w:val="none" w:sz="0" w:space="0" w:color="auto"/>
            <w:right w:val="none" w:sz="0" w:space="0" w:color="auto"/>
          </w:divBdr>
        </w:div>
        <w:div w:id="1866672601">
          <w:marLeft w:val="640"/>
          <w:marRight w:val="0"/>
          <w:marTop w:val="0"/>
          <w:marBottom w:val="0"/>
          <w:divBdr>
            <w:top w:val="none" w:sz="0" w:space="0" w:color="auto"/>
            <w:left w:val="none" w:sz="0" w:space="0" w:color="auto"/>
            <w:bottom w:val="none" w:sz="0" w:space="0" w:color="auto"/>
            <w:right w:val="none" w:sz="0" w:space="0" w:color="auto"/>
          </w:divBdr>
        </w:div>
        <w:div w:id="1842155769">
          <w:marLeft w:val="640"/>
          <w:marRight w:val="0"/>
          <w:marTop w:val="0"/>
          <w:marBottom w:val="0"/>
          <w:divBdr>
            <w:top w:val="none" w:sz="0" w:space="0" w:color="auto"/>
            <w:left w:val="none" w:sz="0" w:space="0" w:color="auto"/>
            <w:bottom w:val="none" w:sz="0" w:space="0" w:color="auto"/>
            <w:right w:val="none" w:sz="0" w:space="0" w:color="auto"/>
          </w:divBdr>
        </w:div>
        <w:div w:id="920680413">
          <w:marLeft w:val="640"/>
          <w:marRight w:val="0"/>
          <w:marTop w:val="0"/>
          <w:marBottom w:val="0"/>
          <w:divBdr>
            <w:top w:val="none" w:sz="0" w:space="0" w:color="auto"/>
            <w:left w:val="none" w:sz="0" w:space="0" w:color="auto"/>
            <w:bottom w:val="none" w:sz="0" w:space="0" w:color="auto"/>
            <w:right w:val="none" w:sz="0" w:space="0" w:color="auto"/>
          </w:divBdr>
        </w:div>
        <w:div w:id="2015455664">
          <w:marLeft w:val="640"/>
          <w:marRight w:val="0"/>
          <w:marTop w:val="0"/>
          <w:marBottom w:val="0"/>
          <w:divBdr>
            <w:top w:val="none" w:sz="0" w:space="0" w:color="auto"/>
            <w:left w:val="none" w:sz="0" w:space="0" w:color="auto"/>
            <w:bottom w:val="none" w:sz="0" w:space="0" w:color="auto"/>
            <w:right w:val="none" w:sz="0" w:space="0" w:color="auto"/>
          </w:divBdr>
        </w:div>
        <w:div w:id="429281604">
          <w:marLeft w:val="640"/>
          <w:marRight w:val="0"/>
          <w:marTop w:val="0"/>
          <w:marBottom w:val="0"/>
          <w:divBdr>
            <w:top w:val="none" w:sz="0" w:space="0" w:color="auto"/>
            <w:left w:val="none" w:sz="0" w:space="0" w:color="auto"/>
            <w:bottom w:val="none" w:sz="0" w:space="0" w:color="auto"/>
            <w:right w:val="none" w:sz="0" w:space="0" w:color="auto"/>
          </w:divBdr>
        </w:div>
        <w:div w:id="969551451">
          <w:marLeft w:val="640"/>
          <w:marRight w:val="0"/>
          <w:marTop w:val="0"/>
          <w:marBottom w:val="0"/>
          <w:divBdr>
            <w:top w:val="none" w:sz="0" w:space="0" w:color="auto"/>
            <w:left w:val="none" w:sz="0" w:space="0" w:color="auto"/>
            <w:bottom w:val="none" w:sz="0" w:space="0" w:color="auto"/>
            <w:right w:val="none" w:sz="0" w:space="0" w:color="auto"/>
          </w:divBdr>
        </w:div>
        <w:div w:id="2014139444">
          <w:marLeft w:val="640"/>
          <w:marRight w:val="0"/>
          <w:marTop w:val="0"/>
          <w:marBottom w:val="0"/>
          <w:divBdr>
            <w:top w:val="none" w:sz="0" w:space="0" w:color="auto"/>
            <w:left w:val="none" w:sz="0" w:space="0" w:color="auto"/>
            <w:bottom w:val="none" w:sz="0" w:space="0" w:color="auto"/>
            <w:right w:val="none" w:sz="0" w:space="0" w:color="auto"/>
          </w:divBdr>
        </w:div>
        <w:div w:id="1613051488">
          <w:marLeft w:val="640"/>
          <w:marRight w:val="0"/>
          <w:marTop w:val="0"/>
          <w:marBottom w:val="0"/>
          <w:divBdr>
            <w:top w:val="none" w:sz="0" w:space="0" w:color="auto"/>
            <w:left w:val="none" w:sz="0" w:space="0" w:color="auto"/>
            <w:bottom w:val="none" w:sz="0" w:space="0" w:color="auto"/>
            <w:right w:val="none" w:sz="0" w:space="0" w:color="auto"/>
          </w:divBdr>
        </w:div>
        <w:div w:id="310720075">
          <w:marLeft w:val="640"/>
          <w:marRight w:val="0"/>
          <w:marTop w:val="0"/>
          <w:marBottom w:val="0"/>
          <w:divBdr>
            <w:top w:val="none" w:sz="0" w:space="0" w:color="auto"/>
            <w:left w:val="none" w:sz="0" w:space="0" w:color="auto"/>
            <w:bottom w:val="none" w:sz="0" w:space="0" w:color="auto"/>
            <w:right w:val="none" w:sz="0" w:space="0" w:color="auto"/>
          </w:divBdr>
        </w:div>
        <w:div w:id="1655332516">
          <w:marLeft w:val="640"/>
          <w:marRight w:val="0"/>
          <w:marTop w:val="0"/>
          <w:marBottom w:val="0"/>
          <w:divBdr>
            <w:top w:val="none" w:sz="0" w:space="0" w:color="auto"/>
            <w:left w:val="none" w:sz="0" w:space="0" w:color="auto"/>
            <w:bottom w:val="none" w:sz="0" w:space="0" w:color="auto"/>
            <w:right w:val="none" w:sz="0" w:space="0" w:color="auto"/>
          </w:divBdr>
        </w:div>
        <w:div w:id="1621448428">
          <w:marLeft w:val="640"/>
          <w:marRight w:val="0"/>
          <w:marTop w:val="0"/>
          <w:marBottom w:val="0"/>
          <w:divBdr>
            <w:top w:val="none" w:sz="0" w:space="0" w:color="auto"/>
            <w:left w:val="none" w:sz="0" w:space="0" w:color="auto"/>
            <w:bottom w:val="none" w:sz="0" w:space="0" w:color="auto"/>
            <w:right w:val="none" w:sz="0" w:space="0" w:color="auto"/>
          </w:divBdr>
        </w:div>
      </w:divsChild>
    </w:div>
    <w:div w:id="1485243023">
      <w:bodyDiv w:val="1"/>
      <w:marLeft w:val="0"/>
      <w:marRight w:val="0"/>
      <w:marTop w:val="0"/>
      <w:marBottom w:val="0"/>
      <w:divBdr>
        <w:top w:val="none" w:sz="0" w:space="0" w:color="auto"/>
        <w:left w:val="none" w:sz="0" w:space="0" w:color="auto"/>
        <w:bottom w:val="none" w:sz="0" w:space="0" w:color="auto"/>
        <w:right w:val="none" w:sz="0" w:space="0" w:color="auto"/>
      </w:divBdr>
      <w:divsChild>
        <w:div w:id="1161658026">
          <w:marLeft w:val="640"/>
          <w:marRight w:val="0"/>
          <w:marTop w:val="0"/>
          <w:marBottom w:val="0"/>
          <w:divBdr>
            <w:top w:val="none" w:sz="0" w:space="0" w:color="auto"/>
            <w:left w:val="none" w:sz="0" w:space="0" w:color="auto"/>
            <w:bottom w:val="none" w:sz="0" w:space="0" w:color="auto"/>
            <w:right w:val="none" w:sz="0" w:space="0" w:color="auto"/>
          </w:divBdr>
        </w:div>
        <w:div w:id="1936404907">
          <w:marLeft w:val="640"/>
          <w:marRight w:val="0"/>
          <w:marTop w:val="0"/>
          <w:marBottom w:val="0"/>
          <w:divBdr>
            <w:top w:val="none" w:sz="0" w:space="0" w:color="auto"/>
            <w:left w:val="none" w:sz="0" w:space="0" w:color="auto"/>
            <w:bottom w:val="none" w:sz="0" w:space="0" w:color="auto"/>
            <w:right w:val="none" w:sz="0" w:space="0" w:color="auto"/>
          </w:divBdr>
        </w:div>
        <w:div w:id="2065594099">
          <w:marLeft w:val="640"/>
          <w:marRight w:val="0"/>
          <w:marTop w:val="0"/>
          <w:marBottom w:val="0"/>
          <w:divBdr>
            <w:top w:val="none" w:sz="0" w:space="0" w:color="auto"/>
            <w:left w:val="none" w:sz="0" w:space="0" w:color="auto"/>
            <w:bottom w:val="none" w:sz="0" w:space="0" w:color="auto"/>
            <w:right w:val="none" w:sz="0" w:space="0" w:color="auto"/>
          </w:divBdr>
        </w:div>
        <w:div w:id="46417806">
          <w:marLeft w:val="640"/>
          <w:marRight w:val="0"/>
          <w:marTop w:val="0"/>
          <w:marBottom w:val="0"/>
          <w:divBdr>
            <w:top w:val="none" w:sz="0" w:space="0" w:color="auto"/>
            <w:left w:val="none" w:sz="0" w:space="0" w:color="auto"/>
            <w:bottom w:val="none" w:sz="0" w:space="0" w:color="auto"/>
            <w:right w:val="none" w:sz="0" w:space="0" w:color="auto"/>
          </w:divBdr>
        </w:div>
        <w:div w:id="1045251751">
          <w:marLeft w:val="640"/>
          <w:marRight w:val="0"/>
          <w:marTop w:val="0"/>
          <w:marBottom w:val="0"/>
          <w:divBdr>
            <w:top w:val="none" w:sz="0" w:space="0" w:color="auto"/>
            <w:left w:val="none" w:sz="0" w:space="0" w:color="auto"/>
            <w:bottom w:val="none" w:sz="0" w:space="0" w:color="auto"/>
            <w:right w:val="none" w:sz="0" w:space="0" w:color="auto"/>
          </w:divBdr>
        </w:div>
        <w:div w:id="256376884">
          <w:marLeft w:val="640"/>
          <w:marRight w:val="0"/>
          <w:marTop w:val="0"/>
          <w:marBottom w:val="0"/>
          <w:divBdr>
            <w:top w:val="none" w:sz="0" w:space="0" w:color="auto"/>
            <w:left w:val="none" w:sz="0" w:space="0" w:color="auto"/>
            <w:bottom w:val="none" w:sz="0" w:space="0" w:color="auto"/>
            <w:right w:val="none" w:sz="0" w:space="0" w:color="auto"/>
          </w:divBdr>
        </w:div>
        <w:div w:id="1468889736">
          <w:marLeft w:val="640"/>
          <w:marRight w:val="0"/>
          <w:marTop w:val="0"/>
          <w:marBottom w:val="0"/>
          <w:divBdr>
            <w:top w:val="none" w:sz="0" w:space="0" w:color="auto"/>
            <w:left w:val="none" w:sz="0" w:space="0" w:color="auto"/>
            <w:bottom w:val="none" w:sz="0" w:space="0" w:color="auto"/>
            <w:right w:val="none" w:sz="0" w:space="0" w:color="auto"/>
          </w:divBdr>
        </w:div>
        <w:div w:id="1858959787">
          <w:marLeft w:val="640"/>
          <w:marRight w:val="0"/>
          <w:marTop w:val="0"/>
          <w:marBottom w:val="0"/>
          <w:divBdr>
            <w:top w:val="none" w:sz="0" w:space="0" w:color="auto"/>
            <w:left w:val="none" w:sz="0" w:space="0" w:color="auto"/>
            <w:bottom w:val="none" w:sz="0" w:space="0" w:color="auto"/>
            <w:right w:val="none" w:sz="0" w:space="0" w:color="auto"/>
          </w:divBdr>
        </w:div>
        <w:div w:id="940646511">
          <w:marLeft w:val="640"/>
          <w:marRight w:val="0"/>
          <w:marTop w:val="0"/>
          <w:marBottom w:val="0"/>
          <w:divBdr>
            <w:top w:val="none" w:sz="0" w:space="0" w:color="auto"/>
            <w:left w:val="none" w:sz="0" w:space="0" w:color="auto"/>
            <w:bottom w:val="none" w:sz="0" w:space="0" w:color="auto"/>
            <w:right w:val="none" w:sz="0" w:space="0" w:color="auto"/>
          </w:divBdr>
        </w:div>
        <w:div w:id="1490949684">
          <w:marLeft w:val="640"/>
          <w:marRight w:val="0"/>
          <w:marTop w:val="0"/>
          <w:marBottom w:val="0"/>
          <w:divBdr>
            <w:top w:val="none" w:sz="0" w:space="0" w:color="auto"/>
            <w:left w:val="none" w:sz="0" w:space="0" w:color="auto"/>
            <w:bottom w:val="none" w:sz="0" w:space="0" w:color="auto"/>
            <w:right w:val="none" w:sz="0" w:space="0" w:color="auto"/>
          </w:divBdr>
        </w:div>
        <w:div w:id="1499275411">
          <w:marLeft w:val="640"/>
          <w:marRight w:val="0"/>
          <w:marTop w:val="0"/>
          <w:marBottom w:val="0"/>
          <w:divBdr>
            <w:top w:val="none" w:sz="0" w:space="0" w:color="auto"/>
            <w:left w:val="none" w:sz="0" w:space="0" w:color="auto"/>
            <w:bottom w:val="none" w:sz="0" w:space="0" w:color="auto"/>
            <w:right w:val="none" w:sz="0" w:space="0" w:color="auto"/>
          </w:divBdr>
        </w:div>
        <w:div w:id="838538718">
          <w:marLeft w:val="640"/>
          <w:marRight w:val="0"/>
          <w:marTop w:val="0"/>
          <w:marBottom w:val="0"/>
          <w:divBdr>
            <w:top w:val="none" w:sz="0" w:space="0" w:color="auto"/>
            <w:left w:val="none" w:sz="0" w:space="0" w:color="auto"/>
            <w:bottom w:val="none" w:sz="0" w:space="0" w:color="auto"/>
            <w:right w:val="none" w:sz="0" w:space="0" w:color="auto"/>
          </w:divBdr>
        </w:div>
        <w:div w:id="19354191">
          <w:marLeft w:val="640"/>
          <w:marRight w:val="0"/>
          <w:marTop w:val="0"/>
          <w:marBottom w:val="0"/>
          <w:divBdr>
            <w:top w:val="none" w:sz="0" w:space="0" w:color="auto"/>
            <w:left w:val="none" w:sz="0" w:space="0" w:color="auto"/>
            <w:bottom w:val="none" w:sz="0" w:space="0" w:color="auto"/>
            <w:right w:val="none" w:sz="0" w:space="0" w:color="auto"/>
          </w:divBdr>
        </w:div>
        <w:div w:id="795417228">
          <w:marLeft w:val="640"/>
          <w:marRight w:val="0"/>
          <w:marTop w:val="0"/>
          <w:marBottom w:val="0"/>
          <w:divBdr>
            <w:top w:val="none" w:sz="0" w:space="0" w:color="auto"/>
            <w:left w:val="none" w:sz="0" w:space="0" w:color="auto"/>
            <w:bottom w:val="none" w:sz="0" w:space="0" w:color="auto"/>
            <w:right w:val="none" w:sz="0" w:space="0" w:color="auto"/>
          </w:divBdr>
        </w:div>
        <w:div w:id="149754754">
          <w:marLeft w:val="640"/>
          <w:marRight w:val="0"/>
          <w:marTop w:val="0"/>
          <w:marBottom w:val="0"/>
          <w:divBdr>
            <w:top w:val="none" w:sz="0" w:space="0" w:color="auto"/>
            <w:left w:val="none" w:sz="0" w:space="0" w:color="auto"/>
            <w:bottom w:val="none" w:sz="0" w:space="0" w:color="auto"/>
            <w:right w:val="none" w:sz="0" w:space="0" w:color="auto"/>
          </w:divBdr>
        </w:div>
        <w:div w:id="1810898941">
          <w:marLeft w:val="640"/>
          <w:marRight w:val="0"/>
          <w:marTop w:val="0"/>
          <w:marBottom w:val="0"/>
          <w:divBdr>
            <w:top w:val="none" w:sz="0" w:space="0" w:color="auto"/>
            <w:left w:val="none" w:sz="0" w:space="0" w:color="auto"/>
            <w:bottom w:val="none" w:sz="0" w:space="0" w:color="auto"/>
            <w:right w:val="none" w:sz="0" w:space="0" w:color="auto"/>
          </w:divBdr>
        </w:div>
        <w:div w:id="1337730941">
          <w:marLeft w:val="640"/>
          <w:marRight w:val="0"/>
          <w:marTop w:val="0"/>
          <w:marBottom w:val="0"/>
          <w:divBdr>
            <w:top w:val="none" w:sz="0" w:space="0" w:color="auto"/>
            <w:left w:val="none" w:sz="0" w:space="0" w:color="auto"/>
            <w:bottom w:val="none" w:sz="0" w:space="0" w:color="auto"/>
            <w:right w:val="none" w:sz="0" w:space="0" w:color="auto"/>
          </w:divBdr>
        </w:div>
        <w:div w:id="1754471070">
          <w:marLeft w:val="640"/>
          <w:marRight w:val="0"/>
          <w:marTop w:val="0"/>
          <w:marBottom w:val="0"/>
          <w:divBdr>
            <w:top w:val="none" w:sz="0" w:space="0" w:color="auto"/>
            <w:left w:val="none" w:sz="0" w:space="0" w:color="auto"/>
            <w:bottom w:val="none" w:sz="0" w:space="0" w:color="auto"/>
            <w:right w:val="none" w:sz="0" w:space="0" w:color="auto"/>
          </w:divBdr>
        </w:div>
        <w:div w:id="988363760">
          <w:marLeft w:val="640"/>
          <w:marRight w:val="0"/>
          <w:marTop w:val="0"/>
          <w:marBottom w:val="0"/>
          <w:divBdr>
            <w:top w:val="none" w:sz="0" w:space="0" w:color="auto"/>
            <w:left w:val="none" w:sz="0" w:space="0" w:color="auto"/>
            <w:bottom w:val="none" w:sz="0" w:space="0" w:color="auto"/>
            <w:right w:val="none" w:sz="0" w:space="0" w:color="auto"/>
          </w:divBdr>
        </w:div>
        <w:div w:id="223376389">
          <w:marLeft w:val="640"/>
          <w:marRight w:val="0"/>
          <w:marTop w:val="0"/>
          <w:marBottom w:val="0"/>
          <w:divBdr>
            <w:top w:val="none" w:sz="0" w:space="0" w:color="auto"/>
            <w:left w:val="none" w:sz="0" w:space="0" w:color="auto"/>
            <w:bottom w:val="none" w:sz="0" w:space="0" w:color="auto"/>
            <w:right w:val="none" w:sz="0" w:space="0" w:color="auto"/>
          </w:divBdr>
        </w:div>
        <w:div w:id="457794259">
          <w:marLeft w:val="640"/>
          <w:marRight w:val="0"/>
          <w:marTop w:val="0"/>
          <w:marBottom w:val="0"/>
          <w:divBdr>
            <w:top w:val="none" w:sz="0" w:space="0" w:color="auto"/>
            <w:left w:val="none" w:sz="0" w:space="0" w:color="auto"/>
            <w:bottom w:val="none" w:sz="0" w:space="0" w:color="auto"/>
            <w:right w:val="none" w:sz="0" w:space="0" w:color="auto"/>
          </w:divBdr>
        </w:div>
      </w:divsChild>
    </w:div>
    <w:div w:id="1554780064">
      <w:bodyDiv w:val="1"/>
      <w:marLeft w:val="0"/>
      <w:marRight w:val="0"/>
      <w:marTop w:val="0"/>
      <w:marBottom w:val="0"/>
      <w:divBdr>
        <w:top w:val="none" w:sz="0" w:space="0" w:color="auto"/>
        <w:left w:val="none" w:sz="0" w:space="0" w:color="auto"/>
        <w:bottom w:val="none" w:sz="0" w:space="0" w:color="auto"/>
        <w:right w:val="none" w:sz="0" w:space="0" w:color="auto"/>
      </w:divBdr>
      <w:divsChild>
        <w:div w:id="1858882053">
          <w:marLeft w:val="640"/>
          <w:marRight w:val="0"/>
          <w:marTop w:val="0"/>
          <w:marBottom w:val="0"/>
          <w:divBdr>
            <w:top w:val="none" w:sz="0" w:space="0" w:color="auto"/>
            <w:left w:val="none" w:sz="0" w:space="0" w:color="auto"/>
            <w:bottom w:val="none" w:sz="0" w:space="0" w:color="auto"/>
            <w:right w:val="none" w:sz="0" w:space="0" w:color="auto"/>
          </w:divBdr>
        </w:div>
        <w:div w:id="1085998818">
          <w:marLeft w:val="640"/>
          <w:marRight w:val="0"/>
          <w:marTop w:val="0"/>
          <w:marBottom w:val="0"/>
          <w:divBdr>
            <w:top w:val="none" w:sz="0" w:space="0" w:color="auto"/>
            <w:left w:val="none" w:sz="0" w:space="0" w:color="auto"/>
            <w:bottom w:val="none" w:sz="0" w:space="0" w:color="auto"/>
            <w:right w:val="none" w:sz="0" w:space="0" w:color="auto"/>
          </w:divBdr>
        </w:div>
        <w:div w:id="108859884">
          <w:marLeft w:val="640"/>
          <w:marRight w:val="0"/>
          <w:marTop w:val="0"/>
          <w:marBottom w:val="0"/>
          <w:divBdr>
            <w:top w:val="none" w:sz="0" w:space="0" w:color="auto"/>
            <w:left w:val="none" w:sz="0" w:space="0" w:color="auto"/>
            <w:bottom w:val="none" w:sz="0" w:space="0" w:color="auto"/>
            <w:right w:val="none" w:sz="0" w:space="0" w:color="auto"/>
          </w:divBdr>
        </w:div>
        <w:div w:id="492378755">
          <w:marLeft w:val="640"/>
          <w:marRight w:val="0"/>
          <w:marTop w:val="0"/>
          <w:marBottom w:val="0"/>
          <w:divBdr>
            <w:top w:val="none" w:sz="0" w:space="0" w:color="auto"/>
            <w:left w:val="none" w:sz="0" w:space="0" w:color="auto"/>
            <w:bottom w:val="none" w:sz="0" w:space="0" w:color="auto"/>
            <w:right w:val="none" w:sz="0" w:space="0" w:color="auto"/>
          </w:divBdr>
        </w:div>
        <w:div w:id="825778660">
          <w:marLeft w:val="640"/>
          <w:marRight w:val="0"/>
          <w:marTop w:val="0"/>
          <w:marBottom w:val="0"/>
          <w:divBdr>
            <w:top w:val="none" w:sz="0" w:space="0" w:color="auto"/>
            <w:left w:val="none" w:sz="0" w:space="0" w:color="auto"/>
            <w:bottom w:val="none" w:sz="0" w:space="0" w:color="auto"/>
            <w:right w:val="none" w:sz="0" w:space="0" w:color="auto"/>
          </w:divBdr>
        </w:div>
        <w:div w:id="41101321">
          <w:marLeft w:val="640"/>
          <w:marRight w:val="0"/>
          <w:marTop w:val="0"/>
          <w:marBottom w:val="0"/>
          <w:divBdr>
            <w:top w:val="none" w:sz="0" w:space="0" w:color="auto"/>
            <w:left w:val="none" w:sz="0" w:space="0" w:color="auto"/>
            <w:bottom w:val="none" w:sz="0" w:space="0" w:color="auto"/>
            <w:right w:val="none" w:sz="0" w:space="0" w:color="auto"/>
          </w:divBdr>
        </w:div>
        <w:div w:id="1878656919">
          <w:marLeft w:val="640"/>
          <w:marRight w:val="0"/>
          <w:marTop w:val="0"/>
          <w:marBottom w:val="0"/>
          <w:divBdr>
            <w:top w:val="none" w:sz="0" w:space="0" w:color="auto"/>
            <w:left w:val="none" w:sz="0" w:space="0" w:color="auto"/>
            <w:bottom w:val="none" w:sz="0" w:space="0" w:color="auto"/>
            <w:right w:val="none" w:sz="0" w:space="0" w:color="auto"/>
          </w:divBdr>
        </w:div>
        <w:div w:id="730075964">
          <w:marLeft w:val="640"/>
          <w:marRight w:val="0"/>
          <w:marTop w:val="0"/>
          <w:marBottom w:val="0"/>
          <w:divBdr>
            <w:top w:val="none" w:sz="0" w:space="0" w:color="auto"/>
            <w:left w:val="none" w:sz="0" w:space="0" w:color="auto"/>
            <w:bottom w:val="none" w:sz="0" w:space="0" w:color="auto"/>
            <w:right w:val="none" w:sz="0" w:space="0" w:color="auto"/>
          </w:divBdr>
        </w:div>
        <w:div w:id="1673096528">
          <w:marLeft w:val="640"/>
          <w:marRight w:val="0"/>
          <w:marTop w:val="0"/>
          <w:marBottom w:val="0"/>
          <w:divBdr>
            <w:top w:val="none" w:sz="0" w:space="0" w:color="auto"/>
            <w:left w:val="none" w:sz="0" w:space="0" w:color="auto"/>
            <w:bottom w:val="none" w:sz="0" w:space="0" w:color="auto"/>
            <w:right w:val="none" w:sz="0" w:space="0" w:color="auto"/>
          </w:divBdr>
        </w:div>
        <w:div w:id="1304656833">
          <w:marLeft w:val="640"/>
          <w:marRight w:val="0"/>
          <w:marTop w:val="0"/>
          <w:marBottom w:val="0"/>
          <w:divBdr>
            <w:top w:val="none" w:sz="0" w:space="0" w:color="auto"/>
            <w:left w:val="none" w:sz="0" w:space="0" w:color="auto"/>
            <w:bottom w:val="none" w:sz="0" w:space="0" w:color="auto"/>
            <w:right w:val="none" w:sz="0" w:space="0" w:color="auto"/>
          </w:divBdr>
        </w:div>
        <w:div w:id="1105035111">
          <w:marLeft w:val="640"/>
          <w:marRight w:val="0"/>
          <w:marTop w:val="0"/>
          <w:marBottom w:val="0"/>
          <w:divBdr>
            <w:top w:val="none" w:sz="0" w:space="0" w:color="auto"/>
            <w:left w:val="none" w:sz="0" w:space="0" w:color="auto"/>
            <w:bottom w:val="none" w:sz="0" w:space="0" w:color="auto"/>
            <w:right w:val="none" w:sz="0" w:space="0" w:color="auto"/>
          </w:divBdr>
        </w:div>
        <w:div w:id="1267468671">
          <w:marLeft w:val="640"/>
          <w:marRight w:val="0"/>
          <w:marTop w:val="0"/>
          <w:marBottom w:val="0"/>
          <w:divBdr>
            <w:top w:val="none" w:sz="0" w:space="0" w:color="auto"/>
            <w:left w:val="none" w:sz="0" w:space="0" w:color="auto"/>
            <w:bottom w:val="none" w:sz="0" w:space="0" w:color="auto"/>
            <w:right w:val="none" w:sz="0" w:space="0" w:color="auto"/>
          </w:divBdr>
        </w:div>
        <w:div w:id="1238705045">
          <w:marLeft w:val="640"/>
          <w:marRight w:val="0"/>
          <w:marTop w:val="0"/>
          <w:marBottom w:val="0"/>
          <w:divBdr>
            <w:top w:val="none" w:sz="0" w:space="0" w:color="auto"/>
            <w:left w:val="none" w:sz="0" w:space="0" w:color="auto"/>
            <w:bottom w:val="none" w:sz="0" w:space="0" w:color="auto"/>
            <w:right w:val="none" w:sz="0" w:space="0" w:color="auto"/>
          </w:divBdr>
        </w:div>
        <w:div w:id="550965465">
          <w:marLeft w:val="640"/>
          <w:marRight w:val="0"/>
          <w:marTop w:val="0"/>
          <w:marBottom w:val="0"/>
          <w:divBdr>
            <w:top w:val="none" w:sz="0" w:space="0" w:color="auto"/>
            <w:left w:val="none" w:sz="0" w:space="0" w:color="auto"/>
            <w:bottom w:val="none" w:sz="0" w:space="0" w:color="auto"/>
            <w:right w:val="none" w:sz="0" w:space="0" w:color="auto"/>
          </w:divBdr>
        </w:div>
        <w:div w:id="1933395539">
          <w:marLeft w:val="640"/>
          <w:marRight w:val="0"/>
          <w:marTop w:val="0"/>
          <w:marBottom w:val="0"/>
          <w:divBdr>
            <w:top w:val="none" w:sz="0" w:space="0" w:color="auto"/>
            <w:left w:val="none" w:sz="0" w:space="0" w:color="auto"/>
            <w:bottom w:val="none" w:sz="0" w:space="0" w:color="auto"/>
            <w:right w:val="none" w:sz="0" w:space="0" w:color="auto"/>
          </w:divBdr>
        </w:div>
        <w:div w:id="29694235">
          <w:marLeft w:val="640"/>
          <w:marRight w:val="0"/>
          <w:marTop w:val="0"/>
          <w:marBottom w:val="0"/>
          <w:divBdr>
            <w:top w:val="none" w:sz="0" w:space="0" w:color="auto"/>
            <w:left w:val="none" w:sz="0" w:space="0" w:color="auto"/>
            <w:bottom w:val="none" w:sz="0" w:space="0" w:color="auto"/>
            <w:right w:val="none" w:sz="0" w:space="0" w:color="auto"/>
          </w:divBdr>
        </w:div>
        <w:div w:id="1016080026">
          <w:marLeft w:val="640"/>
          <w:marRight w:val="0"/>
          <w:marTop w:val="0"/>
          <w:marBottom w:val="0"/>
          <w:divBdr>
            <w:top w:val="none" w:sz="0" w:space="0" w:color="auto"/>
            <w:left w:val="none" w:sz="0" w:space="0" w:color="auto"/>
            <w:bottom w:val="none" w:sz="0" w:space="0" w:color="auto"/>
            <w:right w:val="none" w:sz="0" w:space="0" w:color="auto"/>
          </w:divBdr>
        </w:div>
        <w:div w:id="1825657139">
          <w:marLeft w:val="640"/>
          <w:marRight w:val="0"/>
          <w:marTop w:val="0"/>
          <w:marBottom w:val="0"/>
          <w:divBdr>
            <w:top w:val="none" w:sz="0" w:space="0" w:color="auto"/>
            <w:left w:val="none" w:sz="0" w:space="0" w:color="auto"/>
            <w:bottom w:val="none" w:sz="0" w:space="0" w:color="auto"/>
            <w:right w:val="none" w:sz="0" w:space="0" w:color="auto"/>
          </w:divBdr>
        </w:div>
        <w:div w:id="909271466">
          <w:marLeft w:val="640"/>
          <w:marRight w:val="0"/>
          <w:marTop w:val="0"/>
          <w:marBottom w:val="0"/>
          <w:divBdr>
            <w:top w:val="none" w:sz="0" w:space="0" w:color="auto"/>
            <w:left w:val="none" w:sz="0" w:space="0" w:color="auto"/>
            <w:bottom w:val="none" w:sz="0" w:space="0" w:color="auto"/>
            <w:right w:val="none" w:sz="0" w:space="0" w:color="auto"/>
          </w:divBdr>
        </w:div>
        <w:div w:id="1567183619">
          <w:marLeft w:val="640"/>
          <w:marRight w:val="0"/>
          <w:marTop w:val="0"/>
          <w:marBottom w:val="0"/>
          <w:divBdr>
            <w:top w:val="none" w:sz="0" w:space="0" w:color="auto"/>
            <w:left w:val="none" w:sz="0" w:space="0" w:color="auto"/>
            <w:bottom w:val="none" w:sz="0" w:space="0" w:color="auto"/>
            <w:right w:val="none" w:sz="0" w:space="0" w:color="auto"/>
          </w:divBdr>
        </w:div>
        <w:div w:id="808206171">
          <w:marLeft w:val="640"/>
          <w:marRight w:val="0"/>
          <w:marTop w:val="0"/>
          <w:marBottom w:val="0"/>
          <w:divBdr>
            <w:top w:val="none" w:sz="0" w:space="0" w:color="auto"/>
            <w:left w:val="none" w:sz="0" w:space="0" w:color="auto"/>
            <w:bottom w:val="none" w:sz="0" w:space="0" w:color="auto"/>
            <w:right w:val="none" w:sz="0" w:space="0" w:color="auto"/>
          </w:divBdr>
        </w:div>
        <w:div w:id="751584710">
          <w:marLeft w:val="640"/>
          <w:marRight w:val="0"/>
          <w:marTop w:val="0"/>
          <w:marBottom w:val="0"/>
          <w:divBdr>
            <w:top w:val="none" w:sz="0" w:space="0" w:color="auto"/>
            <w:left w:val="none" w:sz="0" w:space="0" w:color="auto"/>
            <w:bottom w:val="none" w:sz="0" w:space="0" w:color="auto"/>
            <w:right w:val="none" w:sz="0" w:space="0" w:color="auto"/>
          </w:divBdr>
        </w:div>
        <w:div w:id="1731877149">
          <w:marLeft w:val="640"/>
          <w:marRight w:val="0"/>
          <w:marTop w:val="0"/>
          <w:marBottom w:val="0"/>
          <w:divBdr>
            <w:top w:val="none" w:sz="0" w:space="0" w:color="auto"/>
            <w:left w:val="none" w:sz="0" w:space="0" w:color="auto"/>
            <w:bottom w:val="none" w:sz="0" w:space="0" w:color="auto"/>
            <w:right w:val="none" w:sz="0" w:space="0" w:color="auto"/>
          </w:divBdr>
        </w:div>
      </w:divsChild>
    </w:div>
    <w:div w:id="1600992052">
      <w:bodyDiv w:val="1"/>
      <w:marLeft w:val="0"/>
      <w:marRight w:val="0"/>
      <w:marTop w:val="0"/>
      <w:marBottom w:val="0"/>
      <w:divBdr>
        <w:top w:val="none" w:sz="0" w:space="0" w:color="auto"/>
        <w:left w:val="none" w:sz="0" w:space="0" w:color="auto"/>
        <w:bottom w:val="none" w:sz="0" w:space="0" w:color="auto"/>
        <w:right w:val="none" w:sz="0" w:space="0" w:color="auto"/>
      </w:divBdr>
      <w:divsChild>
        <w:div w:id="16154066">
          <w:marLeft w:val="640"/>
          <w:marRight w:val="0"/>
          <w:marTop w:val="0"/>
          <w:marBottom w:val="0"/>
          <w:divBdr>
            <w:top w:val="none" w:sz="0" w:space="0" w:color="auto"/>
            <w:left w:val="none" w:sz="0" w:space="0" w:color="auto"/>
            <w:bottom w:val="none" w:sz="0" w:space="0" w:color="auto"/>
            <w:right w:val="none" w:sz="0" w:space="0" w:color="auto"/>
          </w:divBdr>
        </w:div>
        <w:div w:id="156965416">
          <w:marLeft w:val="640"/>
          <w:marRight w:val="0"/>
          <w:marTop w:val="0"/>
          <w:marBottom w:val="0"/>
          <w:divBdr>
            <w:top w:val="none" w:sz="0" w:space="0" w:color="auto"/>
            <w:left w:val="none" w:sz="0" w:space="0" w:color="auto"/>
            <w:bottom w:val="none" w:sz="0" w:space="0" w:color="auto"/>
            <w:right w:val="none" w:sz="0" w:space="0" w:color="auto"/>
          </w:divBdr>
        </w:div>
        <w:div w:id="1926646457">
          <w:marLeft w:val="640"/>
          <w:marRight w:val="0"/>
          <w:marTop w:val="0"/>
          <w:marBottom w:val="0"/>
          <w:divBdr>
            <w:top w:val="none" w:sz="0" w:space="0" w:color="auto"/>
            <w:left w:val="none" w:sz="0" w:space="0" w:color="auto"/>
            <w:bottom w:val="none" w:sz="0" w:space="0" w:color="auto"/>
            <w:right w:val="none" w:sz="0" w:space="0" w:color="auto"/>
          </w:divBdr>
        </w:div>
        <w:div w:id="962925306">
          <w:marLeft w:val="640"/>
          <w:marRight w:val="0"/>
          <w:marTop w:val="0"/>
          <w:marBottom w:val="0"/>
          <w:divBdr>
            <w:top w:val="none" w:sz="0" w:space="0" w:color="auto"/>
            <w:left w:val="none" w:sz="0" w:space="0" w:color="auto"/>
            <w:bottom w:val="none" w:sz="0" w:space="0" w:color="auto"/>
            <w:right w:val="none" w:sz="0" w:space="0" w:color="auto"/>
          </w:divBdr>
        </w:div>
        <w:div w:id="106198124">
          <w:marLeft w:val="640"/>
          <w:marRight w:val="0"/>
          <w:marTop w:val="0"/>
          <w:marBottom w:val="0"/>
          <w:divBdr>
            <w:top w:val="none" w:sz="0" w:space="0" w:color="auto"/>
            <w:left w:val="none" w:sz="0" w:space="0" w:color="auto"/>
            <w:bottom w:val="none" w:sz="0" w:space="0" w:color="auto"/>
            <w:right w:val="none" w:sz="0" w:space="0" w:color="auto"/>
          </w:divBdr>
        </w:div>
        <w:div w:id="49498044">
          <w:marLeft w:val="640"/>
          <w:marRight w:val="0"/>
          <w:marTop w:val="0"/>
          <w:marBottom w:val="0"/>
          <w:divBdr>
            <w:top w:val="none" w:sz="0" w:space="0" w:color="auto"/>
            <w:left w:val="none" w:sz="0" w:space="0" w:color="auto"/>
            <w:bottom w:val="none" w:sz="0" w:space="0" w:color="auto"/>
            <w:right w:val="none" w:sz="0" w:space="0" w:color="auto"/>
          </w:divBdr>
        </w:div>
        <w:div w:id="610089494">
          <w:marLeft w:val="640"/>
          <w:marRight w:val="0"/>
          <w:marTop w:val="0"/>
          <w:marBottom w:val="0"/>
          <w:divBdr>
            <w:top w:val="none" w:sz="0" w:space="0" w:color="auto"/>
            <w:left w:val="none" w:sz="0" w:space="0" w:color="auto"/>
            <w:bottom w:val="none" w:sz="0" w:space="0" w:color="auto"/>
            <w:right w:val="none" w:sz="0" w:space="0" w:color="auto"/>
          </w:divBdr>
        </w:div>
        <w:div w:id="2070152020">
          <w:marLeft w:val="640"/>
          <w:marRight w:val="0"/>
          <w:marTop w:val="0"/>
          <w:marBottom w:val="0"/>
          <w:divBdr>
            <w:top w:val="none" w:sz="0" w:space="0" w:color="auto"/>
            <w:left w:val="none" w:sz="0" w:space="0" w:color="auto"/>
            <w:bottom w:val="none" w:sz="0" w:space="0" w:color="auto"/>
            <w:right w:val="none" w:sz="0" w:space="0" w:color="auto"/>
          </w:divBdr>
        </w:div>
        <w:div w:id="765418191">
          <w:marLeft w:val="640"/>
          <w:marRight w:val="0"/>
          <w:marTop w:val="0"/>
          <w:marBottom w:val="0"/>
          <w:divBdr>
            <w:top w:val="none" w:sz="0" w:space="0" w:color="auto"/>
            <w:left w:val="none" w:sz="0" w:space="0" w:color="auto"/>
            <w:bottom w:val="none" w:sz="0" w:space="0" w:color="auto"/>
            <w:right w:val="none" w:sz="0" w:space="0" w:color="auto"/>
          </w:divBdr>
        </w:div>
        <w:div w:id="1491824962">
          <w:marLeft w:val="640"/>
          <w:marRight w:val="0"/>
          <w:marTop w:val="0"/>
          <w:marBottom w:val="0"/>
          <w:divBdr>
            <w:top w:val="none" w:sz="0" w:space="0" w:color="auto"/>
            <w:left w:val="none" w:sz="0" w:space="0" w:color="auto"/>
            <w:bottom w:val="none" w:sz="0" w:space="0" w:color="auto"/>
            <w:right w:val="none" w:sz="0" w:space="0" w:color="auto"/>
          </w:divBdr>
        </w:div>
        <w:div w:id="502015667">
          <w:marLeft w:val="640"/>
          <w:marRight w:val="0"/>
          <w:marTop w:val="0"/>
          <w:marBottom w:val="0"/>
          <w:divBdr>
            <w:top w:val="none" w:sz="0" w:space="0" w:color="auto"/>
            <w:left w:val="none" w:sz="0" w:space="0" w:color="auto"/>
            <w:bottom w:val="none" w:sz="0" w:space="0" w:color="auto"/>
            <w:right w:val="none" w:sz="0" w:space="0" w:color="auto"/>
          </w:divBdr>
        </w:div>
        <w:div w:id="874775389">
          <w:marLeft w:val="640"/>
          <w:marRight w:val="0"/>
          <w:marTop w:val="0"/>
          <w:marBottom w:val="0"/>
          <w:divBdr>
            <w:top w:val="none" w:sz="0" w:space="0" w:color="auto"/>
            <w:left w:val="none" w:sz="0" w:space="0" w:color="auto"/>
            <w:bottom w:val="none" w:sz="0" w:space="0" w:color="auto"/>
            <w:right w:val="none" w:sz="0" w:space="0" w:color="auto"/>
          </w:divBdr>
        </w:div>
        <w:div w:id="281347729">
          <w:marLeft w:val="640"/>
          <w:marRight w:val="0"/>
          <w:marTop w:val="0"/>
          <w:marBottom w:val="0"/>
          <w:divBdr>
            <w:top w:val="none" w:sz="0" w:space="0" w:color="auto"/>
            <w:left w:val="none" w:sz="0" w:space="0" w:color="auto"/>
            <w:bottom w:val="none" w:sz="0" w:space="0" w:color="auto"/>
            <w:right w:val="none" w:sz="0" w:space="0" w:color="auto"/>
          </w:divBdr>
        </w:div>
        <w:div w:id="1807043753">
          <w:marLeft w:val="640"/>
          <w:marRight w:val="0"/>
          <w:marTop w:val="0"/>
          <w:marBottom w:val="0"/>
          <w:divBdr>
            <w:top w:val="none" w:sz="0" w:space="0" w:color="auto"/>
            <w:left w:val="none" w:sz="0" w:space="0" w:color="auto"/>
            <w:bottom w:val="none" w:sz="0" w:space="0" w:color="auto"/>
            <w:right w:val="none" w:sz="0" w:space="0" w:color="auto"/>
          </w:divBdr>
        </w:div>
        <w:div w:id="236401994">
          <w:marLeft w:val="640"/>
          <w:marRight w:val="0"/>
          <w:marTop w:val="0"/>
          <w:marBottom w:val="0"/>
          <w:divBdr>
            <w:top w:val="none" w:sz="0" w:space="0" w:color="auto"/>
            <w:left w:val="none" w:sz="0" w:space="0" w:color="auto"/>
            <w:bottom w:val="none" w:sz="0" w:space="0" w:color="auto"/>
            <w:right w:val="none" w:sz="0" w:space="0" w:color="auto"/>
          </w:divBdr>
        </w:div>
        <w:div w:id="1738166107">
          <w:marLeft w:val="640"/>
          <w:marRight w:val="0"/>
          <w:marTop w:val="0"/>
          <w:marBottom w:val="0"/>
          <w:divBdr>
            <w:top w:val="none" w:sz="0" w:space="0" w:color="auto"/>
            <w:left w:val="none" w:sz="0" w:space="0" w:color="auto"/>
            <w:bottom w:val="none" w:sz="0" w:space="0" w:color="auto"/>
            <w:right w:val="none" w:sz="0" w:space="0" w:color="auto"/>
          </w:divBdr>
        </w:div>
        <w:div w:id="2106460241">
          <w:marLeft w:val="640"/>
          <w:marRight w:val="0"/>
          <w:marTop w:val="0"/>
          <w:marBottom w:val="0"/>
          <w:divBdr>
            <w:top w:val="none" w:sz="0" w:space="0" w:color="auto"/>
            <w:left w:val="none" w:sz="0" w:space="0" w:color="auto"/>
            <w:bottom w:val="none" w:sz="0" w:space="0" w:color="auto"/>
            <w:right w:val="none" w:sz="0" w:space="0" w:color="auto"/>
          </w:divBdr>
        </w:div>
        <w:div w:id="395670100">
          <w:marLeft w:val="640"/>
          <w:marRight w:val="0"/>
          <w:marTop w:val="0"/>
          <w:marBottom w:val="0"/>
          <w:divBdr>
            <w:top w:val="none" w:sz="0" w:space="0" w:color="auto"/>
            <w:left w:val="none" w:sz="0" w:space="0" w:color="auto"/>
            <w:bottom w:val="none" w:sz="0" w:space="0" w:color="auto"/>
            <w:right w:val="none" w:sz="0" w:space="0" w:color="auto"/>
          </w:divBdr>
        </w:div>
        <w:div w:id="801387904">
          <w:marLeft w:val="640"/>
          <w:marRight w:val="0"/>
          <w:marTop w:val="0"/>
          <w:marBottom w:val="0"/>
          <w:divBdr>
            <w:top w:val="none" w:sz="0" w:space="0" w:color="auto"/>
            <w:left w:val="none" w:sz="0" w:space="0" w:color="auto"/>
            <w:bottom w:val="none" w:sz="0" w:space="0" w:color="auto"/>
            <w:right w:val="none" w:sz="0" w:space="0" w:color="auto"/>
          </w:divBdr>
        </w:div>
        <w:div w:id="132408853">
          <w:marLeft w:val="640"/>
          <w:marRight w:val="0"/>
          <w:marTop w:val="0"/>
          <w:marBottom w:val="0"/>
          <w:divBdr>
            <w:top w:val="none" w:sz="0" w:space="0" w:color="auto"/>
            <w:left w:val="none" w:sz="0" w:space="0" w:color="auto"/>
            <w:bottom w:val="none" w:sz="0" w:space="0" w:color="auto"/>
            <w:right w:val="none" w:sz="0" w:space="0" w:color="auto"/>
          </w:divBdr>
        </w:div>
      </w:divsChild>
    </w:div>
    <w:div w:id="1617983404">
      <w:bodyDiv w:val="1"/>
      <w:marLeft w:val="0"/>
      <w:marRight w:val="0"/>
      <w:marTop w:val="0"/>
      <w:marBottom w:val="0"/>
      <w:divBdr>
        <w:top w:val="none" w:sz="0" w:space="0" w:color="auto"/>
        <w:left w:val="none" w:sz="0" w:space="0" w:color="auto"/>
        <w:bottom w:val="none" w:sz="0" w:space="0" w:color="auto"/>
        <w:right w:val="none" w:sz="0" w:space="0" w:color="auto"/>
      </w:divBdr>
      <w:divsChild>
        <w:div w:id="225730010">
          <w:marLeft w:val="640"/>
          <w:marRight w:val="0"/>
          <w:marTop w:val="0"/>
          <w:marBottom w:val="0"/>
          <w:divBdr>
            <w:top w:val="none" w:sz="0" w:space="0" w:color="auto"/>
            <w:left w:val="none" w:sz="0" w:space="0" w:color="auto"/>
            <w:bottom w:val="none" w:sz="0" w:space="0" w:color="auto"/>
            <w:right w:val="none" w:sz="0" w:space="0" w:color="auto"/>
          </w:divBdr>
        </w:div>
        <w:div w:id="447044823">
          <w:marLeft w:val="640"/>
          <w:marRight w:val="0"/>
          <w:marTop w:val="0"/>
          <w:marBottom w:val="0"/>
          <w:divBdr>
            <w:top w:val="none" w:sz="0" w:space="0" w:color="auto"/>
            <w:left w:val="none" w:sz="0" w:space="0" w:color="auto"/>
            <w:bottom w:val="none" w:sz="0" w:space="0" w:color="auto"/>
            <w:right w:val="none" w:sz="0" w:space="0" w:color="auto"/>
          </w:divBdr>
        </w:div>
        <w:div w:id="1253005138">
          <w:marLeft w:val="640"/>
          <w:marRight w:val="0"/>
          <w:marTop w:val="0"/>
          <w:marBottom w:val="0"/>
          <w:divBdr>
            <w:top w:val="none" w:sz="0" w:space="0" w:color="auto"/>
            <w:left w:val="none" w:sz="0" w:space="0" w:color="auto"/>
            <w:bottom w:val="none" w:sz="0" w:space="0" w:color="auto"/>
            <w:right w:val="none" w:sz="0" w:space="0" w:color="auto"/>
          </w:divBdr>
        </w:div>
        <w:div w:id="386420449">
          <w:marLeft w:val="640"/>
          <w:marRight w:val="0"/>
          <w:marTop w:val="0"/>
          <w:marBottom w:val="0"/>
          <w:divBdr>
            <w:top w:val="none" w:sz="0" w:space="0" w:color="auto"/>
            <w:left w:val="none" w:sz="0" w:space="0" w:color="auto"/>
            <w:bottom w:val="none" w:sz="0" w:space="0" w:color="auto"/>
            <w:right w:val="none" w:sz="0" w:space="0" w:color="auto"/>
          </w:divBdr>
        </w:div>
        <w:div w:id="875775386">
          <w:marLeft w:val="640"/>
          <w:marRight w:val="0"/>
          <w:marTop w:val="0"/>
          <w:marBottom w:val="0"/>
          <w:divBdr>
            <w:top w:val="none" w:sz="0" w:space="0" w:color="auto"/>
            <w:left w:val="none" w:sz="0" w:space="0" w:color="auto"/>
            <w:bottom w:val="none" w:sz="0" w:space="0" w:color="auto"/>
            <w:right w:val="none" w:sz="0" w:space="0" w:color="auto"/>
          </w:divBdr>
        </w:div>
        <w:div w:id="960918448">
          <w:marLeft w:val="640"/>
          <w:marRight w:val="0"/>
          <w:marTop w:val="0"/>
          <w:marBottom w:val="0"/>
          <w:divBdr>
            <w:top w:val="none" w:sz="0" w:space="0" w:color="auto"/>
            <w:left w:val="none" w:sz="0" w:space="0" w:color="auto"/>
            <w:bottom w:val="none" w:sz="0" w:space="0" w:color="auto"/>
            <w:right w:val="none" w:sz="0" w:space="0" w:color="auto"/>
          </w:divBdr>
        </w:div>
        <w:div w:id="1401055238">
          <w:marLeft w:val="640"/>
          <w:marRight w:val="0"/>
          <w:marTop w:val="0"/>
          <w:marBottom w:val="0"/>
          <w:divBdr>
            <w:top w:val="none" w:sz="0" w:space="0" w:color="auto"/>
            <w:left w:val="none" w:sz="0" w:space="0" w:color="auto"/>
            <w:bottom w:val="none" w:sz="0" w:space="0" w:color="auto"/>
            <w:right w:val="none" w:sz="0" w:space="0" w:color="auto"/>
          </w:divBdr>
        </w:div>
        <w:div w:id="1534688002">
          <w:marLeft w:val="640"/>
          <w:marRight w:val="0"/>
          <w:marTop w:val="0"/>
          <w:marBottom w:val="0"/>
          <w:divBdr>
            <w:top w:val="none" w:sz="0" w:space="0" w:color="auto"/>
            <w:left w:val="none" w:sz="0" w:space="0" w:color="auto"/>
            <w:bottom w:val="none" w:sz="0" w:space="0" w:color="auto"/>
            <w:right w:val="none" w:sz="0" w:space="0" w:color="auto"/>
          </w:divBdr>
        </w:div>
        <w:div w:id="848759247">
          <w:marLeft w:val="640"/>
          <w:marRight w:val="0"/>
          <w:marTop w:val="0"/>
          <w:marBottom w:val="0"/>
          <w:divBdr>
            <w:top w:val="none" w:sz="0" w:space="0" w:color="auto"/>
            <w:left w:val="none" w:sz="0" w:space="0" w:color="auto"/>
            <w:bottom w:val="none" w:sz="0" w:space="0" w:color="auto"/>
            <w:right w:val="none" w:sz="0" w:space="0" w:color="auto"/>
          </w:divBdr>
        </w:div>
        <w:div w:id="1239167917">
          <w:marLeft w:val="640"/>
          <w:marRight w:val="0"/>
          <w:marTop w:val="0"/>
          <w:marBottom w:val="0"/>
          <w:divBdr>
            <w:top w:val="none" w:sz="0" w:space="0" w:color="auto"/>
            <w:left w:val="none" w:sz="0" w:space="0" w:color="auto"/>
            <w:bottom w:val="none" w:sz="0" w:space="0" w:color="auto"/>
            <w:right w:val="none" w:sz="0" w:space="0" w:color="auto"/>
          </w:divBdr>
        </w:div>
        <w:div w:id="359746089">
          <w:marLeft w:val="640"/>
          <w:marRight w:val="0"/>
          <w:marTop w:val="0"/>
          <w:marBottom w:val="0"/>
          <w:divBdr>
            <w:top w:val="none" w:sz="0" w:space="0" w:color="auto"/>
            <w:left w:val="none" w:sz="0" w:space="0" w:color="auto"/>
            <w:bottom w:val="none" w:sz="0" w:space="0" w:color="auto"/>
            <w:right w:val="none" w:sz="0" w:space="0" w:color="auto"/>
          </w:divBdr>
        </w:div>
        <w:div w:id="600575980">
          <w:marLeft w:val="640"/>
          <w:marRight w:val="0"/>
          <w:marTop w:val="0"/>
          <w:marBottom w:val="0"/>
          <w:divBdr>
            <w:top w:val="none" w:sz="0" w:space="0" w:color="auto"/>
            <w:left w:val="none" w:sz="0" w:space="0" w:color="auto"/>
            <w:bottom w:val="none" w:sz="0" w:space="0" w:color="auto"/>
            <w:right w:val="none" w:sz="0" w:space="0" w:color="auto"/>
          </w:divBdr>
        </w:div>
        <w:div w:id="1259488891">
          <w:marLeft w:val="640"/>
          <w:marRight w:val="0"/>
          <w:marTop w:val="0"/>
          <w:marBottom w:val="0"/>
          <w:divBdr>
            <w:top w:val="none" w:sz="0" w:space="0" w:color="auto"/>
            <w:left w:val="none" w:sz="0" w:space="0" w:color="auto"/>
            <w:bottom w:val="none" w:sz="0" w:space="0" w:color="auto"/>
            <w:right w:val="none" w:sz="0" w:space="0" w:color="auto"/>
          </w:divBdr>
        </w:div>
        <w:div w:id="1747534822">
          <w:marLeft w:val="640"/>
          <w:marRight w:val="0"/>
          <w:marTop w:val="0"/>
          <w:marBottom w:val="0"/>
          <w:divBdr>
            <w:top w:val="none" w:sz="0" w:space="0" w:color="auto"/>
            <w:left w:val="none" w:sz="0" w:space="0" w:color="auto"/>
            <w:bottom w:val="none" w:sz="0" w:space="0" w:color="auto"/>
            <w:right w:val="none" w:sz="0" w:space="0" w:color="auto"/>
          </w:divBdr>
        </w:div>
        <w:div w:id="1503930926">
          <w:marLeft w:val="640"/>
          <w:marRight w:val="0"/>
          <w:marTop w:val="0"/>
          <w:marBottom w:val="0"/>
          <w:divBdr>
            <w:top w:val="none" w:sz="0" w:space="0" w:color="auto"/>
            <w:left w:val="none" w:sz="0" w:space="0" w:color="auto"/>
            <w:bottom w:val="none" w:sz="0" w:space="0" w:color="auto"/>
            <w:right w:val="none" w:sz="0" w:space="0" w:color="auto"/>
          </w:divBdr>
        </w:div>
        <w:div w:id="1036542188">
          <w:marLeft w:val="640"/>
          <w:marRight w:val="0"/>
          <w:marTop w:val="0"/>
          <w:marBottom w:val="0"/>
          <w:divBdr>
            <w:top w:val="none" w:sz="0" w:space="0" w:color="auto"/>
            <w:left w:val="none" w:sz="0" w:space="0" w:color="auto"/>
            <w:bottom w:val="none" w:sz="0" w:space="0" w:color="auto"/>
            <w:right w:val="none" w:sz="0" w:space="0" w:color="auto"/>
          </w:divBdr>
        </w:div>
        <w:div w:id="1745487884">
          <w:marLeft w:val="640"/>
          <w:marRight w:val="0"/>
          <w:marTop w:val="0"/>
          <w:marBottom w:val="0"/>
          <w:divBdr>
            <w:top w:val="none" w:sz="0" w:space="0" w:color="auto"/>
            <w:left w:val="none" w:sz="0" w:space="0" w:color="auto"/>
            <w:bottom w:val="none" w:sz="0" w:space="0" w:color="auto"/>
            <w:right w:val="none" w:sz="0" w:space="0" w:color="auto"/>
          </w:divBdr>
        </w:div>
        <w:div w:id="878668028">
          <w:marLeft w:val="640"/>
          <w:marRight w:val="0"/>
          <w:marTop w:val="0"/>
          <w:marBottom w:val="0"/>
          <w:divBdr>
            <w:top w:val="none" w:sz="0" w:space="0" w:color="auto"/>
            <w:left w:val="none" w:sz="0" w:space="0" w:color="auto"/>
            <w:bottom w:val="none" w:sz="0" w:space="0" w:color="auto"/>
            <w:right w:val="none" w:sz="0" w:space="0" w:color="auto"/>
          </w:divBdr>
        </w:div>
        <w:div w:id="669334260">
          <w:marLeft w:val="640"/>
          <w:marRight w:val="0"/>
          <w:marTop w:val="0"/>
          <w:marBottom w:val="0"/>
          <w:divBdr>
            <w:top w:val="none" w:sz="0" w:space="0" w:color="auto"/>
            <w:left w:val="none" w:sz="0" w:space="0" w:color="auto"/>
            <w:bottom w:val="none" w:sz="0" w:space="0" w:color="auto"/>
            <w:right w:val="none" w:sz="0" w:space="0" w:color="auto"/>
          </w:divBdr>
        </w:div>
        <w:div w:id="938948937">
          <w:marLeft w:val="640"/>
          <w:marRight w:val="0"/>
          <w:marTop w:val="0"/>
          <w:marBottom w:val="0"/>
          <w:divBdr>
            <w:top w:val="none" w:sz="0" w:space="0" w:color="auto"/>
            <w:left w:val="none" w:sz="0" w:space="0" w:color="auto"/>
            <w:bottom w:val="none" w:sz="0" w:space="0" w:color="auto"/>
            <w:right w:val="none" w:sz="0" w:space="0" w:color="auto"/>
          </w:divBdr>
        </w:div>
        <w:div w:id="1166671884">
          <w:marLeft w:val="640"/>
          <w:marRight w:val="0"/>
          <w:marTop w:val="0"/>
          <w:marBottom w:val="0"/>
          <w:divBdr>
            <w:top w:val="none" w:sz="0" w:space="0" w:color="auto"/>
            <w:left w:val="none" w:sz="0" w:space="0" w:color="auto"/>
            <w:bottom w:val="none" w:sz="0" w:space="0" w:color="auto"/>
            <w:right w:val="none" w:sz="0" w:space="0" w:color="auto"/>
          </w:divBdr>
        </w:div>
      </w:divsChild>
    </w:div>
    <w:div w:id="1636452738">
      <w:bodyDiv w:val="1"/>
      <w:marLeft w:val="0"/>
      <w:marRight w:val="0"/>
      <w:marTop w:val="0"/>
      <w:marBottom w:val="0"/>
      <w:divBdr>
        <w:top w:val="none" w:sz="0" w:space="0" w:color="auto"/>
        <w:left w:val="none" w:sz="0" w:space="0" w:color="auto"/>
        <w:bottom w:val="none" w:sz="0" w:space="0" w:color="auto"/>
        <w:right w:val="none" w:sz="0" w:space="0" w:color="auto"/>
      </w:divBdr>
      <w:divsChild>
        <w:div w:id="1600526877">
          <w:marLeft w:val="640"/>
          <w:marRight w:val="0"/>
          <w:marTop w:val="0"/>
          <w:marBottom w:val="0"/>
          <w:divBdr>
            <w:top w:val="none" w:sz="0" w:space="0" w:color="auto"/>
            <w:left w:val="none" w:sz="0" w:space="0" w:color="auto"/>
            <w:bottom w:val="none" w:sz="0" w:space="0" w:color="auto"/>
            <w:right w:val="none" w:sz="0" w:space="0" w:color="auto"/>
          </w:divBdr>
        </w:div>
        <w:div w:id="1636906467">
          <w:marLeft w:val="640"/>
          <w:marRight w:val="0"/>
          <w:marTop w:val="0"/>
          <w:marBottom w:val="0"/>
          <w:divBdr>
            <w:top w:val="none" w:sz="0" w:space="0" w:color="auto"/>
            <w:left w:val="none" w:sz="0" w:space="0" w:color="auto"/>
            <w:bottom w:val="none" w:sz="0" w:space="0" w:color="auto"/>
            <w:right w:val="none" w:sz="0" w:space="0" w:color="auto"/>
          </w:divBdr>
        </w:div>
        <w:div w:id="1751265869">
          <w:marLeft w:val="640"/>
          <w:marRight w:val="0"/>
          <w:marTop w:val="0"/>
          <w:marBottom w:val="0"/>
          <w:divBdr>
            <w:top w:val="none" w:sz="0" w:space="0" w:color="auto"/>
            <w:left w:val="none" w:sz="0" w:space="0" w:color="auto"/>
            <w:bottom w:val="none" w:sz="0" w:space="0" w:color="auto"/>
            <w:right w:val="none" w:sz="0" w:space="0" w:color="auto"/>
          </w:divBdr>
        </w:div>
        <w:div w:id="1267495393">
          <w:marLeft w:val="640"/>
          <w:marRight w:val="0"/>
          <w:marTop w:val="0"/>
          <w:marBottom w:val="0"/>
          <w:divBdr>
            <w:top w:val="none" w:sz="0" w:space="0" w:color="auto"/>
            <w:left w:val="none" w:sz="0" w:space="0" w:color="auto"/>
            <w:bottom w:val="none" w:sz="0" w:space="0" w:color="auto"/>
            <w:right w:val="none" w:sz="0" w:space="0" w:color="auto"/>
          </w:divBdr>
        </w:div>
        <w:div w:id="1652324976">
          <w:marLeft w:val="640"/>
          <w:marRight w:val="0"/>
          <w:marTop w:val="0"/>
          <w:marBottom w:val="0"/>
          <w:divBdr>
            <w:top w:val="none" w:sz="0" w:space="0" w:color="auto"/>
            <w:left w:val="none" w:sz="0" w:space="0" w:color="auto"/>
            <w:bottom w:val="none" w:sz="0" w:space="0" w:color="auto"/>
            <w:right w:val="none" w:sz="0" w:space="0" w:color="auto"/>
          </w:divBdr>
        </w:div>
        <w:div w:id="1465392144">
          <w:marLeft w:val="640"/>
          <w:marRight w:val="0"/>
          <w:marTop w:val="0"/>
          <w:marBottom w:val="0"/>
          <w:divBdr>
            <w:top w:val="none" w:sz="0" w:space="0" w:color="auto"/>
            <w:left w:val="none" w:sz="0" w:space="0" w:color="auto"/>
            <w:bottom w:val="none" w:sz="0" w:space="0" w:color="auto"/>
            <w:right w:val="none" w:sz="0" w:space="0" w:color="auto"/>
          </w:divBdr>
        </w:div>
        <w:div w:id="475496220">
          <w:marLeft w:val="640"/>
          <w:marRight w:val="0"/>
          <w:marTop w:val="0"/>
          <w:marBottom w:val="0"/>
          <w:divBdr>
            <w:top w:val="none" w:sz="0" w:space="0" w:color="auto"/>
            <w:left w:val="none" w:sz="0" w:space="0" w:color="auto"/>
            <w:bottom w:val="none" w:sz="0" w:space="0" w:color="auto"/>
            <w:right w:val="none" w:sz="0" w:space="0" w:color="auto"/>
          </w:divBdr>
        </w:div>
        <w:div w:id="1952280000">
          <w:marLeft w:val="640"/>
          <w:marRight w:val="0"/>
          <w:marTop w:val="0"/>
          <w:marBottom w:val="0"/>
          <w:divBdr>
            <w:top w:val="none" w:sz="0" w:space="0" w:color="auto"/>
            <w:left w:val="none" w:sz="0" w:space="0" w:color="auto"/>
            <w:bottom w:val="none" w:sz="0" w:space="0" w:color="auto"/>
            <w:right w:val="none" w:sz="0" w:space="0" w:color="auto"/>
          </w:divBdr>
        </w:div>
        <w:div w:id="283578466">
          <w:marLeft w:val="640"/>
          <w:marRight w:val="0"/>
          <w:marTop w:val="0"/>
          <w:marBottom w:val="0"/>
          <w:divBdr>
            <w:top w:val="none" w:sz="0" w:space="0" w:color="auto"/>
            <w:left w:val="none" w:sz="0" w:space="0" w:color="auto"/>
            <w:bottom w:val="none" w:sz="0" w:space="0" w:color="auto"/>
            <w:right w:val="none" w:sz="0" w:space="0" w:color="auto"/>
          </w:divBdr>
        </w:div>
        <w:div w:id="281960844">
          <w:marLeft w:val="640"/>
          <w:marRight w:val="0"/>
          <w:marTop w:val="0"/>
          <w:marBottom w:val="0"/>
          <w:divBdr>
            <w:top w:val="none" w:sz="0" w:space="0" w:color="auto"/>
            <w:left w:val="none" w:sz="0" w:space="0" w:color="auto"/>
            <w:bottom w:val="none" w:sz="0" w:space="0" w:color="auto"/>
            <w:right w:val="none" w:sz="0" w:space="0" w:color="auto"/>
          </w:divBdr>
        </w:div>
        <w:div w:id="1331517309">
          <w:marLeft w:val="640"/>
          <w:marRight w:val="0"/>
          <w:marTop w:val="0"/>
          <w:marBottom w:val="0"/>
          <w:divBdr>
            <w:top w:val="none" w:sz="0" w:space="0" w:color="auto"/>
            <w:left w:val="none" w:sz="0" w:space="0" w:color="auto"/>
            <w:bottom w:val="none" w:sz="0" w:space="0" w:color="auto"/>
            <w:right w:val="none" w:sz="0" w:space="0" w:color="auto"/>
          </w:divBdr>
        </w:div>
        <w:div w:id="101993256">
          <w:marLeft w:val="640"/>
          <w:marRight w:val="0"/>
          <w:marTop w:val="0"/>
          <w:marBottom w:val="0"/>
          <w:divBdr>
            <w:top w:val="none" w:sz="0" w:space="0" w:color="auto"/>
            <w:left w:val="none" w:sz="0" w:space="0" w:color="auto"/>
            <w:bottom w:val="none" w:sz="0" w:space="0" w:color="auto"/>
            <w:right w:val="none" w:sz="0" w:space="0" w:color="auto"/>
          </w:divBdr>
        </w:div>
        <w:div w:id="1683582228">
          <w:marLeft w:val="640"/>
          <w:marRight w:val="0"/>
          <w:marTop w:val="0"/>
          <w:marBottom w:val="0"/>
          <w:divBdr>
            <w:top w:val="none" w:sz="0" w:space="0" w:color="auto"/>
            <w:left w:val="none" w:sz="0" w:space="0" w:color="auto"/>
            <w:bottom w:val="none" w:sz="0" w:space="0" w:color="auto"/>
            <w:right w:val="none" w:sz="0" w:space="0" w:color="auto"/>
          </w:divBdr>
        </w:div>
        <w:div w:id="1185284964">
          <w:marLeft w:val="640"/>
          <w:marRight w:val="0"/>
          <w:marTop w:val="0"/>
          <w:marBottom w:val="0"/>
          <w:divBdr>
            <w:top w:val="none" w:sz="0" w:space="0" w:color="auto"/>
            <w:left w:val="none" w:sz="0" w:space="0" w:color="auto"/>
            <w:bottom w:val="none" w:sz="0" w:space="0" w:color="auto"/>
            <w:right w:val="none" w:sz="0" w:space="0" w:color="auto"/>
          </w:divBdr>
        </w:div>
        <w:div w:id="531187008">
          <w:marLeft w:val="640"/>
          <w:marRight w:val="0"/>
          <w:marTop w:val="0"/>
          <w:marBottom w:val="0"/>
          <w:divBdr>
            <w:top w:val="none" w:sz="0" w:space="0" w:color="auto"/>
            <w:left w:val="none" w:sz="0" w:space="0" w:color="auto"/>
            <w:bottom w:val="none" w:sz="0" w:space="0" w:color="auto"/>
            <w:right w:val="none" w:sz="0" w:space="0" w:color="auto"/>
          </w:divBdr>
        </w:div>
        <w:div w:id="1062944167">
          <w:marLeft w:val="640"/>
          <w:marRight w:val="0"/>
          <w:marTop w:val="0"/>
          <w:marBottom w:val="0"/>
          <w:divBdr>
            <w:top w:val="none" w:sz="0" w:space="0" w:color="auto"/>
            <w:left w:val="none" w:sz="0" w:space="0" w:color="auto"/>
            <w:bottom w:val="none" w:sz="0" w:space="0" w:color="auto"/>
            <w:right w:val="none" w:sz="0" w:space="0" w:color="auto"/>
          </w:divBdr>
        </w:div>
        <w:div w:id="1227110497">
          <w:marLeft w:val="640"/>
          <w:marRight w:val="0"/>
          <w:marTop w:val="0"/>
          <w:marBottom w:val="0"/>
          <w:divBdr>
            <w:top w:val="none" w:sz="0" w:space="0" w:color="auto"/>
            <w:left w:val="none" w:sz="0" w:space="0" w:color="auto"/>
            <w:bottom w:val="none" w:sz="0" w:space="0" w:color="auto"/>
            <w:right w:val="none" w:sz="0" w:space="0" w:color="auto"/>
          </w:divBdr>
        </w:div>
        <w:div w:id="1914120156">
          <w:marLeft w:val="640"/>
          <w:marRight w:val="0"/>
          <w:marTop w:val="0"/>
          <w:marBottom w:val="0"/>
          <w:divBdr>
            <w:top w:val="none" w:sz="0" w:space="0" w:color="auto"/>
            <w:left w:val="none" w:sz="0" w:space="0" w:color="auto"/>
            <w:bottom w:val="none" w:sz="0" w:space="0" w:color="auto"/>
            <w:right w:val="none" w:sz="0" w:space="0" w:color="auto"/>
          </w:divBdr>
        </w:div>
        <w:div w:id="963577932">
          <w:marLeft w:val="640"/>
          <w:marRight w:val="0"/>
          <w:marTop w:val="0"/>
          <w:marBottom w:val="0"/>
          <w:divBdr>
            <w:top w:val="none" w:sz="0" w:space="0" w:color="auto"/>
            <w:left w:val="none" w:sz="0" w:space="0" w:color="auto"/>
            <w:bottom w:val="none" w:sz="0" w:space="0" w:color="auto"/>
            <w:right w:val="none" w:sz="0" w:space="0" w:color="auto"/>
          </w:divBdr>
        </w:div>
        <w:div w:id="1550604620">
          <w:marLeft w:val="640"/>
          <w:marRight w:val="0"/>
          <w:marTop w:val="0"/>
          <w:marBottom w:val="0"/>
          <w:divBdr>
            <w:top w:val="none" w:sz="0" w:space="0" w:color="auto"/>
            <w:left w:val="none" w:sz="0" w:space="0" w:color="auto"/>
            <w:bottom w:val="none" w:sz="0" w:space="0" w:color="auto"/>
            <w:right w:val="none" w:sz="0" w:space="0" w:color="auto"/>
          </w:divBdr>
        </w:div>
        <w:div w:id="1481653625">
          <w:marLeft w:val="640"/>
          <w:marRight w:val="0"/>
          <w:marTop w:val="0"/>
          <w:marBottom w:val="0"/>
          <w:divBdr>
            <w:top w:val="none" w:sz="0" w:space="0" w:color="auto"/>
            <w:left w:val="none" w:sz="0" w:space="0" w:color="auto"/>
            <w:bottom w:val="none" w:sz="0" w:space="0" w:color="auto"/>
            <w:right w:val="none" w:sz="0" w:space="0" w:color="auto"/>
          </w:divBdr>
        </w:div>
        <w:div w:id="1654525415">
          <w:marLeft w:val="640"/>
          <w:marRight w:val="0"/>
          <w:marTop w:val="0"/>
          <w:marBottom w:val="0"/>
          <w:divBdr>
            <w:top w:val="none" w:sz="0" w:space="0" w:color="auto"/>
            <w:left w:val="none" w:sz="0" w:space="0" w:color="auto"/>
            <w:bottom w:val="none" w:sz="0" w:space="0" w:color="auto"/>
            <w:right w:val="none" w:sz="0" w:space="0" w:color="auto"/>
          </w:divBdr>
        </w:div>
      </w:divsChild>
    </w:div>
    <w:div w:id="1654214305">
      <w:bodyDiv w:val="1"/>
      <w:marLeft w:val="0"/>
      <w:marRight w:val="0"/>
      <w:marTop w:val="0"/>
      <w:marBottom w:val="0"/>
      <w:divBdr>
        <w:top w:val="none" w:sz="0" w:space="0" w:color="auto"/>
        <w:left w:val="none" w:sz="0" w:space="0" w:color="auto"/>
        <w:bottom w:val="none" w:sz="0" w:space="0" w:color="auto"/>
        <w:right w:val="none" w:sz="0" w:space="0" w:color="auto"/>
      </w:divBdr>
      <w:divsChild>
        <w:div w:id="917981007">
          <w:marLeft w:val="640"/>
          <w:marRight w:val="0"/>
          <w:marTop w:val="0"/>
          <w:marBottom w:val="0"/>
          <w:divBdr>
            <w:top w:val="none" w:sz="0" w:space="0" w:color="auto"/>
            <w:left w:val="none" w:sz="0" w:space="0" w:color="auto"/>
            <w:bottom w:val="none" w:sz="0" w:space="0" w:color="auto"/>
            <w:right w:val="none" w:sz="0" w:space="0" w:color="auto"/>
          </w:divBdr>
        </w:div>
        <w:div w:id="1212695396">
          <w:marLeft w:val="640"/>
          <w:marRight w:val="0"/>
          <w:marTop w:val="0"/>
          <w:marBottom w:val="0"/>
          <w:divBdr>
            <w:top w:val="none" w:sz="0" w:space="0" w:color="auto"/>
            <w:left w:val="none" w:sz="0" w:space="0" w:color="auto"/>
            <w:bottom w:val="none" w:sz="0" w:space="0" w:color="auto"/>
            <w:right w:val="none" w:sz="0" w:space="0" w:color="auto"/>
          </w:divBdr>
        </w:div>
        <w:div w:id="1634217399">
          <w:marLeft w:val="640"/>
          <w:marRight w:val="0"/>
          <w:marTop w:val="0"/>
          <w:marBottom w:val="0"/>
          <w:divBdr>
            <w:top w:val="none" w:sz="0" w:space="0" w:color="auto"/>
            <w:left w:val="none" w:sz="0" w:space="0" w:color="auto"/>
            <w:bottom w:val="none" w:sz="0" w:space="0" w:color="auto"/>
            <w:right w:val="none" w:sz="0" w:space="0" w:color="auto"/>
          </w:divBdr>
        </w:div>
        <w:div w:id="1712262255">
          <w:marLeft w:val="640"/>
          <w:marRight w:val="0"/>
          <w:marTop w:val="0"/>
          <w:marBottom w:val="0"/>
          <w:divBdr>
            <w:top w:val="none" w:sz="0" w:space="0" w:color="auto"/>
            <w:left w:val="none" w:sz="0" w:space="0" w:color="auto"/>
            <w:bottom w:val="none" w:sz="0" w:space="0" w:color="auto"/>
            <w:right w:val="none" w:sz="0" w:space="0" w:color="auto"/>
          </w:divBdr>
        </w:div>
        <w:div w:id="321353094">
          <w:marLeft w:val="640"/>
          <w:marRight w:val="0"/>
          <w:marTop w:val="0"/>
          <w:marBottom w:val="0"/>
          <w:divBdr>
            <w:top w:val="none" w:sz="0" w:space="0" w:color="auto"/>
            <w:left w:val="none" w:sz="0" w:space="0" w:color="auto"/>
            <w:bottom w:val="none" w:sz="0" w:space="0" w:color="auto"/>
            <w:right w:val="none" w:sz="0" w:space="0" w:color="auto"/>
          </w:divBdr>
        </w:div>
        <w:div w:id="1312952710">
          <w:marLeft w:val="640"/>
          <w:marRight w:val="0"/>
          <w:marTop w:val="0"/>
          <w:marBottom w:val="0"/>
          <w:divBdr>
            <w:top w:val="none" w:sz="0" w:space="0" w:color="auto"/>
            <w:left w:val="none" w:sz="0" w:space="0" w:color="auto"/>
            <w:bottom w:val="none" w:sz="0" w:space="0" w:color="auto"/>
            <w:right w:val="none" w:sz="0" w:space="0" w:color="auto"/>
          </w:divBdr>
        </w:div>
        <w:div w:id="1374307235">
          <w:marLeft w:val="640"/>
          <w:marRight w:val="0"/>
          <w:marTop w:val="0"/>
          <w:marBottom w:val="0"/>
          <w:divBdr>
            <w:top w:val="none" w:sz="0" w:space="0" w:color="auto"/>
            <w:left w:val="none" w:sz="0" w:space="0" w:color="auto"/>
            <w:bottom w:val="none" w:sz="0" w:space="0" w:color="auto"/>
            <w:right w:val="none" w:sz="0" w:space="0" w:color="auto"/>
          </w:divBdr>
        </w:div>
        <w:div w:id="1664700416">
          <w:marLeft w:val="640"/>
          <w:marRight w:val="0"/>
          <w:marTop w:val="0"/>
          <w:marBottom w:val="0"/>
          <w:divBdr>
            <w:top w:val="none" w:sz="0" w:space="0" w:color="auto"/>
            <w:left w:val="none" w:sz="0" w:space="0" w:color="auto"/>
            <w:bottom w:val="none" w:sz="0" w:space="0" w:color="auto"/>
            <w:right w:val="none" w:sz="0" w:space="0" w:color="auto"/>
          </w:divBdr>
        </w:div>
        <w:div w:id="560866524">
          <w:marLeft w:val="640"/>
          <w:marRight w:val="0"/>
          <w:marTop w:val="0"/>
          <w:marBottom w:val="0"/>
          <w:divBdr>
            <w:top w:val="none" w:sz="0" w:space="0" w:color="auto"/>
            <w:left w:val="none" w:sz="0" w:space="0" w:color="auto"/>
            <w:bottom w:val="none" w:sz="0" w:space="0" w:color="auto"/>
            <w:right w:val="none" w:sz="0" w:space="0" w:color="auto"/>
          </w:divBdr>
        </w:div>
        <w:div w:id="400490673">
          <w:marLeft w:val="640"/>
          <w:marRight w:val="0"/>
          <w:marTop w:val="0"/>
          <w:marBottom w:val="0"/>
          <w:divBdr>
            <w:top w:val="none" w:sz="0" w:space="0" w:color="auto"/>
            <w:left w:val="none" w:sz="0" w:space="0" w:color="auto"/>
            <w:bottom w:val="none" w:sz="0" w:space="0" w:color="auto"/>
            <w:right w:val="none" w:sz="0" w:space="0" w:color="auto"/>
          </w:divBdr>
        </w:div>
        <w:div w:id="85083390">
          <w:marLeft w:val="640"/>
          <w:marRight w:val="0"/>
          <w:marTop w:val="0"/>
          <w:marBottom w:val="0"/>
          <w:divBdr>
            <w:top w:val="none" w:sz="0" w:space="0" w:color="auto"/>
            <w:left w:val="none" w:sz="0" w:space="0" w:color="auto"/>
            <w:bottom w:val="none" w:sz="0" w:space="0" w:color="auto"/>
            <w:right w:val="none" w:sz="0" w:space="0" w:color="auto"/>
          </w:divBdr>
        </w:div>
        <w:div w:id="1738358269">
          <w:marLeft w:val="640"/>
          <w:marRight w:val="0"/>
          <w:marTop w:val="0"/>
          <w:marBottom w:val="0"/>
          <w:divBdr>
            <w:top w:val="none" w:sz="0" w:space="0" w:color="auto"/>
            <w:left w:val="none" w:sz="0" w:space="0" w:color="auto"/>
            <w:bottom w:val="none" w:sz="0" w:space="0" w:color="auto"/>
            <w:right w:val="none" w:sz="0" w:space="0" w:color="auto"/>
          </w:divBdr>
        </w:div>
        <w:div w:id="680081683">
          <w:marLeft w:val="640"/>
          <w:marRight w:val="0"/>
          <w:marTop w:val="0"/>
          <w:marBottom w:val="0"/>
          <w:divBdr>
            <w:top w:val="none" w:sz="0" w:space="0" w:color="auto"/>
            <w:left w:val="none" w:sz="0" w:space="0" w:color="auto"/>
            <w:bottom w:val="none" w:sz="0" w:space="0" w:color="auto"/>
            <w:right w:val="none" w:sz="0" w:space="0" w:color="auto"/>
          </w:divBdr>
        </w:div>
        <w:div w:id="850532544">
          <w:marLeft w:val="640"/>
          <w:marRight w:val="0"/>
          <w:marTop w:val="0"/>
          <w:marBottom w:val="0"/>
          <w:divBdr>
            <w:top w:val="none" w:sz="0" w:space="0" w:color="auto"/>
            <w:left w:val="none" w:sz="0" w:space="0" w:color="auto"/>
            <w:bottom w:val="none" w:sz="0" w:space="0" w:color="auto"/>
            <w:right w:val="none" w:sz="0" w:space="0" w:color="auto"/>
          </w:divBdr>
        </w:div>
        <w:div w:id="319119028">
          <w:marLeft w:val="640"/>
          <w:marRight w:val="0"/>
          <w:marTop w:val="0"/>
          <w:marBottom w:val="0"/>
          <w:divBdr>
            <w:top w:val="none" w:sz="0" w:space="0" w:color="auto"/>
            <w:left w:val="none" w:sz="0" w:space="0" w:color="auto"/>
            <w:bottom w:val="none" w:sz="0" w:space="0" w:color="auto"/>
            <w:right w:val="none" w:sz="0" w:space="0" w:color="auto"/>
          </w:divBdr>
        </w:div>
        <w:div w:id="1085758460">
          <w:marLeft w:val="640"/>
          <w:marRight w:val="0"/>
          <w:marTop w:val="0"/>
          <w:marBottom w:val="0"/>
          <w:divBdr>
            <w:top w:val="none" w:sz="0" w:space="0" w:color="auto"/>
            <w:left w:val="none" w:sz="0" w:space="0" w:color="auto"/>
            <w:bottom w:val="none" w:sz="0" w:space="0" w:color="auto"/>
            <w:right w:val="none" w:sz="0" w:space="0" w:color="auto"/>
          </w:divBdr>
        </w:div>
        <w:div w:id="1754476193">
          <w:marLeft w:val="640"/>
          <w:marRight w:val="0"/>
          <w:marTop w:val="0"/>
          <w:marBottom w:val="0"/>
          <w:divBdr>
            <w:top w:val="none" w:sz="0" w:space="0" w:color="auto"/>
            <w:left w:val="none" w:sz="0" w:space="0" w:color="auto"/>
            <w:bottom w:val="none" w:sz="0" w:space="0" w:color="auto"/>
            <w:right w:val="none" w:sz="0" w:space="0" w:color="auto"/>
          </w:divBdr>
        </w:div>
        <w:div w:id="1937327706">
          <w:marLeft w:val="640"/>
          <w:marRight w:val="0"/>
          <w:marTop w:val="0"/>
          <w:marBottom w:val="0"/>
          <w:divBdr>
            <w:top w:val="none" w:sz="0" w:space="0" w:color="auto"/>
            <w:left w:val="none" w:sz="0" w:space="0" w:color="auto"/>
            <w:bottom w:val="none" w:sz="0" w:space="0" w:color="auto"/>
            <w:right w:val="none" w:sz="0" w:space="0" w:color="auto"/>
          </w:divBdr>
        </w:div>
        <w:div w:id="22632506">
          <w:marLeft w:val="640"/>
          <w:marRight w:val="0"/>
          <w:marTop w:val="0"/>
          <w:marBottom w:val="0"/>
          <w:divBdr>
            <w:top w:val="none" w:sz="0" w:space="0" w:color="auto"/>
            <w:left w:val="none" w:sz="0" w:space="0" w:color="auto"/>
            <w:bottom w:val="none" w:sz="0" w:space="0" w:color="auto"/>
            <w:right w:val="none" w:sz="0" w:space="0" w:color="auto"/>
          </w:divBdr>
        </w:div>
        <w:div w:id="1072508663">
          <w:marLeft w:val="640"/>
          <w:marRight w:val="0"/>
          <w:marTop w:val="0"/>
          <w:marBottom w:val="0"/>
          <w:divBdr>
            <w:top w:val="none" w:sz="0" w:space="0" w:color="auto"/>
            <w:left w:val="none" w:sz="0" w:space="0" w:color="auto"/>
            <w:bottom w:val="none" w:sz="0" w:space="0" w:color="auto"/>
            <w:right w:val="none" w:sz="0" w:space="0" w:color="auto"/>
          </w:divBdr>
        </w:div>
      </w:divsChild>
    </w:div>
    <w:div w:id="1727296908">
      <w:bodyDiv w:val="1"/>
      <w:marLeft w:val="0"/>
      <w:marRight w:val="0"/>
      <w:marTop w:val="0"/>
      <w:marBottom w:val="0"/>
      <w:divBdr>
        <w:top w:val="none" w:sz="0" w:space="0" w:color="auto"/>
        <w:left w:val="none" w:sz="0" w:space="0" w:color="auto"/>
        <w:bottom w:val="none" w:sz="0" w:space="0" w:color="auto"/>
        <w:right w:val="none" w:sz="0" w:space="0" w:color="auto"/>
      </w:divBdr>
      <w:divsChild>
        <w:div w:id="861478349">
          <w:marLeft w:val="640"/>
          <w:marRight w:val="0"/>
          <w:marTop w:val="0"/>
          <w:marBottom w:val="0"/>
          <w:divBdr>
            <w:top w:val="none" w:sz="0" w:space="0" w:color="auto"/>
            <w:left w:val="none" w:sz="0" w:space="0" w:color="auto"/>
            <w:bottom w:val="none" w:sz="0" w:space="0" w:color="auto"/>
            <w:right w:val="none" w:sz="0" w:space="0" w:color="auto"/>
          </w:divBdr>
        </w:div>
        <w:div w:id="1334451774">
          <w:marLeft w:val="640"/>
          <w:marRight w:val="0"/>
          <w:marTop w:val="0"/>
          <w:marBottom w:val="0"/>
          <w:divBdr>
            <w:top w:val="none" w:sz="0" w:space="0" w:color="auto"/>
            <w:left w:val="none" w:sz="0" w:space="0" w:color="auto"/>
            <w:bottom w:val="none" w:sz="0" w:space="0" w:color="auto"/>
            <w:right w:val="none" w:sz="0" w:space="0" w:color="auto"/>
          </w:divBdr>
        </w:div>
        <w:div w:id="1212503524">
          <w:marLeft w:val="640"/>
          <w:marRight w:val="0"/>
          <w:marTop w:val="0"/>
          <w:marBottom w:val="0"/>
          <w:divBdr>
            <w:top w:val="none" w:sz="0" w:space="0" w:color="auto"/>
            <w:left w:val="none" w:sz="0" w:space="0" w:color="auto"/>
            <w:bottom w:val="none" w:sz="0" w:space="0" w:color="auto"/>
            <w:right w:val="none" w:sz="0" w:space="0" w:color="auto"/>
          </w:divBdr>
        </w:div>
        <w:div w:id="967976543">
          <w:marLeft w:val="640"/>
          <w:marRight w:val="0"/>
          <w:marTop w:val="0"/>
          <w:marBottom w:val="0"/>
          <w:divBdr>
            <w:top w:val="none" w:sz="0" w:space="0" w:color="auto"/>
            <w:left w:val="none" w:sz="0" w:space="0" w:color="auto"/>
            <w:bottom w:val="none" w:sz="0" w:space="0" w:color="auto"/>
            <w:right w:val="none" w:sz="0" w:space="0" w:color="auto"/>
          </w:divBdr>
        </w:div>
        <w:div w:id="465658187">
          <w:marLeft w:val="640"/>
          <w:marRight w:val="0"/>
          <w:marTop w:val="0"/>
          <w:marBottom w:val="0"/>
          <w:divBdr>
            <w:top w:val="none" w:sz="0" w:space="0" w:color="auto"/>
            <w:left w:val="none" w:sz="0" w:space="0" w:color="auto"/>
            <w:bottom w:val="none" w:sz="0" w:space="0" w:color="auto"/>
            <w:right w:val="none" w:sz="0" w:space="0" w:color="auto"/>
          </w:divBdr>
        </w:div>
        <w:div w:id="332488757">
          <w:marLeft w:val="640"/>
          <w:marRight w:val="0"/>
          <w:marTop w:val="0"/>
          <w:marBottom w:val="0"/>
          <w:divBdr>
            <w:top w:val="none" w:sz="0" w:space="0" w:color="auto"/>
            <w:left w:val="none" w:sz="0" w:space="0" w:color="auto"/>
            <w:bottom w:val="none" w:sz="0" w:space="0" w:color="auto"/>
            <w:right w:val="none" w:sz="0" w:space="0" w:color="auto"/>
          </w:divBdr>
        </w:div>
        <w:div w:id="1713922807">
          <w:marLeft w:val="640"/>
          <w:marRight w:val="0"/>
          <w:marTop w:val="0"/>
          <w:marBottom w:val="0"/>
          <w:divBdr>
            <w:top w:val="none" w:sz="0" w:space="0" w:color="auto"/>
            <w:left w:val="none" w:sz="0" w:space="0" w:color="auto"/>
            <w:bottom w:val="none" w:sz="0" w:space="0" w:color="auto"/>
            <w:right w:val="none" w:sz="0" w:space="0" w:color="auto"/>
          </w:divBdr>
        </w:div>
        <w:div w:id="973749996">
          <w:marLeft w:val="640"/>
          <w:marRight w:val="0"/>
          <w:marTop w:val="0"/>
          <w:marBottom w:val="0"/>
          <w:divBdr>
            <w:top w:val="none" w:sz="0" w:space="0" w:color="auto"/>
            <w:left w:val="none" w:sz="0" w:space="0" w:color="auto"/>
            <w:bottom w:val="none" w:sz="0" w:space="0" w:color="auto"/>
            <w:right w:val="none" w:sz="0" w:space="0" w:color="auto"/>
          </w:divBdr>
        </w:div>
        <w:div w:id="74061189">
          <w:marLeft w:val="640"/>
          <w:marRight w:val="0"/>
          <w:marTop w:val="0"/>
          <w:marBottom w:val="0"/>
          <w:divBdr>
            <w:top w:val="none" w:sz="0" w:space="0" w:color="auto"/>
            <w:left w:val="none" w:sz="0" w:space="0" w:color="auto"/>
            <w:bottom w:val="none" w:sz="0" w:space="0" w:color="auto"/>
            <w:right w:val="none" w:sz="0" w:space="0" w:color="auto"/>
          </w:divBdr>
        </w:div>
        <w:div w:id="524635163">
          <w:marLeft w:val="640"/>
          <w:marRight w:val="0"/>
          <w:marTop w:val="0"/>
          <w:marBottom w:val="0"/>
          <w:divBdr>
            <w:top w:val="none" w:sz="0" w:space="0" w:color="auto"/>
            <w:left w:val="none" w:sz="0" w:space="0" w:color="auto"/>
            <w:bottom w:val="none" w:sz="0" w:space="0" w:color="auto"/>
            <w:right w:val="none" w:sz="0" w:space="0" w:color="auto"/>
          </w:divBdr>
        </w:div>
        <w:div w:id="964853039">
          <w:marLeft w:val="640"/>
          <w:marRight w:val="0"/>
          <w:marTop w:val="0"/>
          <w:marBottom w:val="0"/>
          <w:divBdr>
            <w:top w:val="none" w:sz="0" w:space="0" w:color="auto"/>
            <w:left w:val="none" w:sz="0" w:space="0" w:color="auto"/>
            <w:bottom w:val="none" w:sz="0" w:space="0" w:color="auto"/>
            <w:right w:val="none" w:sz="0" w:space="0" w:color="auto"/>
          </w:divBdr>
        </w:div>
        <w:div w:id="752699119">
          <w:marLeft w:val="640"/>
          <w:marRight w:val="0"/>
          <w:marTop w:val="0"/>
          <w:marBottom w:val="0"/>
          <w:divBdr>
            <w:top w:val="none" w:sz="0" w:space="0" w:color="auto"/>
            <w:left w:val="none" w:sz="0" w:space="0" w:color="auto"/>
            <w:bottom w:val="none" w:sz="0" w:space="0" w:color="auto"/>
            <w:right w:val="none" w:sz="0" w:space="0" w:color="auto"/>
          </w:divBdr>
        </w:div>
        <w:div w:id="1472017129">
          <w:marLeft w:val="640"/>
          <w:marRight w:val="0"/>
          <w:marTop w:val="0"/>
          <w:marBottom w:val="0"/>
          <w:divBdr>
            <w:top w:val="none" w:sz="0" w:space="0" w:color="auto"/>
            <w:left w:val="none" w:sz="0" w:space="0" w:color="auto"/>
            <w:bottom w:val="none" w:sz="0" w:space="0" w:color="auto"/>
            <w:right w:val="none" w:sz="0" w:space="0" w:color="auto"/>
          </w:divBdr>
        </w:div>
        <w:div w:id="451898381">
          <w:marLeft w:val="640"/>
          <w:marRight w:val="0"/>
          <w:marTop w:val="0"/>
          <w:marBottom w:val="0"/>
          <w:divBdr>
            <w:top w:val="none" w:sz="0" w:space="0" w:color="auto"/>
            <w:left w:val="none" w:sz="0" w:space="0" w:color="auto"/>
            <w:bottom w:val="none" w:sz="0" w:space="0" w:color="auto"/>
            <w:right w:val="none" w:sz="0" w:space="0" w:color="auto"/>
          </w:divBdr>
        </w:div>
        <w:div w:id="1247424860">
          <w:marLeft w:val="640"/>
          <w:marRight w:val="0"/>
          <w:marTop w:val="0"/>
          <w:marBottom w:val="0"/>
          <w:divBdr>
            <w:top w:val="none" w:sz="0" w:space="0" w:color="auto"/>
            <w:left w:val="none" w:sz="0" w:space="0" w:color="auto"/>
            <w:bottom w:val="none" w:sz="0" w:space="0" w:color="auto"/>
            <w:right w:val="none" w:sz="0" w:space="0" w:color="auto"/>
          </w:divBdr>
        </w:div>
        <w:div w:id="694234866">
          <w:marLeft w:val="640"/>
          <w:marRight w:val="0"/>
          <w:marTop w:val="0"/>
          <w:marBottom w:val="0"/>
          <w:divBdr>
            <w:top w:val="none" w:sz="0" w:space="0" w:color="auto"/>
            <w:left w:val="none" w:sz="0" w:space="0" w:color="auto"/>
            <w:bottom w:val="none" w:sz="0" w:space="0" w:color="auto"/>
            <w:right w:val="none" w:sz="0" w:space="0" w:color="auto"/>
          </w:divBdr>
        </w:div>
        <w:div w:id="226847916">
          <w:marLeft w:val="640"/>
          <w:marRight w:val="0"/>
          <w:marTop w:val="0"/>
          <w:marBottom w:val="0"/>
          <w:divBdr>
            <w:top w:val="none" w:sz="0" w:space="0" w:color="auto"/>
            <w:left w:val="none" w:sz="0" w:space="0" w:color="auto"/>
            <w:bottom w:val="none" w:sz="0" w:space="0" w:color="auto"/>
            <w:right w:val="none" w:sz="0" w:space="0" w:color="auto"/>
          </w:divBdr>
        </w:div>
        <w:div w:id="1030646802">
          <w:marLeft w:val="640"/>
          <w:marRight w:val="0"/>
          <w:marTop w:val="0"/>
          <w:marBottom w:val="0"/>
          <w:divBdr>
            <w:top w:val="none" w:sz="0" w:space="0" w:color="auto"/>
            <w:left w:val="none" w:sz="0" w:space="0" w:color="auto"/>
            <w:bottom w:val="none" w:sz="0" w:space="0" w:color="auto"/>
            <w:right w:val="none" w:sz="0" w:space="0" w:color="auto"/>
          </w:divBdr>
        </w:div>
        <w:div w:id="163781857">
          <w:marLeft w:val="640"/>
          <w:marRight w:val="0"/>
          <w:marTop w:val="0"/>
          <w:marBottom w:val="0"/>
          <w:divBdr>
            <w:top w:val="none" w:sz="0" w:space="0" w:color="auto"/>
            <w:left w:val="none" w:sz="0" w:space="0" w:color="auto"/>
            <w:bottom w:val="none" w:sz="0" w:space="0" w:color="auto"/>
            <w:right w:val="none" w:sz="0" w:space="0" w:color="auto"/>
          </w:divBdr>
        </w:div>
        <w:div w:id="53820701">
          <w:marLeft w:val="640"/>
          <w:marRight w:val="0"/>
          <w:marTop w:val="0"/>
          <w:marBottom w:val="0"/>
          <w:divBdr>
            <w:top w:val="none" w:sz="0" w:space="0" w:color="auto"/>
            <w:left w:val="none" w:sz="0" w:space="0" w:color="auto"/>
            <w:bottom w:val="none" w:sz="0" w:space="0" w:color="auto"/>
            <w:right w:val="none" w:sz="0" w:space="0" w:color="auto"/>
          </w:divBdr>
        </w:div>
        <w:div w:id="785923711">
          <w:marLeft w:val="640"/>
          <w:marRight w:val="0"/>
          <w:marTop w:val="0"/>
          <w:marBottom w:val="0"/>
          <w:divBdr>
            <w:top w:val="none" w:sz="0" w:space="0" w:color="auto"/>
            <w:left w:val="none" w:sz="0" w:space="0" w:color="auto"/>
            <w:bottom w:val="none" w:sz="0" w:space="0" w:color="auto"/>
            <w:right w:val="none" w:sz="0" w:space="0" w:color="auto"/>
          </w:divBdr>
        </w:div>
        <w:div w:id="434786986">
          <w:marLeft w:val="640"/>
          <w:marRight w:val="0"/>
          <w:marTop w:val="0"/>
          <w:marBottom w:val="0"/>
          <w:divBdr>
            <w:top w:val="none" w:sz="0" w:space="0" w:color="auto"/>
            <w:left w:val="none" w:sz="0" w:space="0" w:color="auto"/>
            <w:bottom w:val="none" w:sz="0" w:space="0" w:color="auto"/>
            <w:right w:val="none" w:sz="0" w:space="0" w:color="auto"/>
          </w:divBdr>
        </w:div>
      </w:divsChild>
    </w:div>
    <w:div w:id="1729525658">
      <w:bodyDiv w:val="1"/>
      <w:marLeft w:val="0"/>
      <w:marRight w:val="0"/>
      <w:marTop w:val="0"/>
      <w:marBottom w:val="0"/>
      <w:divBdr>
        <w:top w:val="none" w:sz="0" w:space="0" w:color="auto"/>
        <w:left w:val="none" w:sz="0" w:space="0" w:color="auto"/>
        <w:bottom w:val="none" w:sz="0" w:space="0" w:color="auto"/>
        <w:right w:val="none" w:sz="0" w:space="0" w:color="auto"/>
      </w:divBdr>
      <w:divsChild>
        <w:div w:id="1404831795">
          <w:marLeft w:val="640"/>
          <w:marRight w:val="0"/>
          <w:marTop w:val="0"/>
          <w:marBottom w:val="0"/>
          <w:divBdr>
            <w:top w:val="none" w:sz="0" w:space="0" w:color="auto"/>
            <w:left w:val="none" w:sz="0" w:space="0" w:color="auto"/>
            <w:bottom w:val="none" w:sz="0" w:space="0" w:color="auto"/>
            <w:right w:val="none" w:sz="0" w:space="0" w:color="auto"/>
          </w:divBdr>
        </w:div>
        <w:div w:id="298072267">
          <w:marLeft w:val="640"/>
          <w:marRight w:val="0"/>
          <w:marTop w:val="0"/>
          <w:marBottom w:val="0"/>
          <w:divBdr>
            <w:top w:val="none" w:sz="0" w:space="0" w:color="auto"/>
            <w:left w:val="none" w:sz="0" w:space="0" w:color="auto"/>
            <w:bottom w:val="none" w:sz="0" w:space="0" w:color="auto"/>
            <w:right w:val="none" w:sz="0" w:space="0" w:color="auto"/>
          </w:divBdr>
        </w:div>
        <w:div w:id="1530295227">
          <w:marLeft w:val="640"/>
          <w:marRight w:val="0"/>
          <w:marTop w:val="0"/>
          <w:marBottom w:val="0"/>
          <w:divBdr>
            <w:top w:val="none" w:sz="0" w:space="0" w:color="auto"/>
            <w:left w:val="none" w:sz="0" w:space="0" w:color="auto"/>
            <w:bottom w:val="none" w:sz="0" w:space="0" w:color="auto"/>
            <w:right w:val="none" w:sz="0" w:space="0" w:color="auto"/>
          </w:divBdr>
        </w:div>
        <w:div w:id="47068625">
          <w:marLeft w:val="640"/>
          <w:marRight w:val="0"/>
          <w:marTop w:val="0"/>
          <w:marBottom w:val="0"/>
          <w:divBdr>
            <w:top w:val="none" w:sz="0" w:space="0" w:color="auto"/>
            <w:left w:val="none" w:sz="0" w:space="0" w:color="auto"/>
            <w:bottom w:val="none" w:sz="0" w:space="0" w:color="auto"/>
            <w:right w:val="none" w:sz="0" w:space="0" w:color="auto"/>
          </w:divBdr>
        </w:div>
        <w:div w:id="428888911">
          <w:marLeft w:val="640"/>
          <w:marRight w:val="0"/>
          <w:marTop w:val="0"/>
          <w:marBottom w:val="0"/>
          <w:divBdr>
            <w:top w:val="none" w:sz="0" w:space="0" w:color="auto"/>
            <w:left w:val="none" w:sz="0" w:space="0" w:color="auto"/>
            <w:bottom w:val="none" w:sz="0" w:space="0" w:color="auto"/>
            <w:right w:val="none" w:sz="0" w:space="0" w:color="auto"/>
          </w:divBdr>
        </w:div>
        <w:div w:id="548341444">
          <w:marLeft w:val="640"/>
          <w:marRight w:val="0"/>
          <w:marTop w:val="0"/>
          <w:marBottom w:val="0"/>
          <w:divBdr>
            <w:top w:val="none" w:sz="0" w:space="0" w:color="auto"/>
            <w:left w:val="none" w:sz="0" w:space="0" w:color="auto"/>
            <w:bottom w:val="none" w:sz="0" w:space="0" w:color="auto"/>
            <w:right w:val="none" w:sz="0" w:space="0" w:color="auto"/>
          </w:divBdr>
        </w:div>
        <w:div w:id="224998301">
          <w:marLeft w:val="640"/>
          <w:marRight w:val="0"/>
          <w:marTop w:val="0"/>
          <w:marBottom w:val="0"/>
          <w:divBdr>
            <w:top w:val="none" w:sz="0" w:space="0" w:color="auto"/>
            <w:left w:val="none" w:sz="0" w:space="0" w:color="auto"/>
            <w:bottom w:val="none" w:sz="0" w:space="0" w:color="auto"/>
            <w:right w:val="none" w:sz="0" w:space="0" w:color="auto"/>
          </w:divBdr>
        </w:div>
        <w:div w:id="566497993">
          <w:marLeft w:val="640"/>
          <w:marRight w:val="0"/>
          <w:marTop w:val="0"/>
          <w:marBottom w:val="0"/>
          <w:divBdr>
            <w:top w:val="none" w:sz="0" w:space="0" w:color="auto"/>
            <w:left w:val="none" w:sz="0" w:space="0" w:color="auto"/>
            <w:bottom w:val="none" w:sz="0" w:space="0" w:color="auto"/>
            <w:right w:val="none" w:sz="0" w:space="0" w:color="auto"/>
          </w:divBdr>
        </w:div>
        <w:div w:id="749083858">
          <w:marLeft w:val="640"/>
          <w:marRight w:val="0"/>
          <w:marTop w:val="0"/>
          <w:marBottom w:val="0"/>
          <w:divBdr>
            <w:top w:val="none" w:sz="0" w:space="0" w:color="auto"/>
            <w:left w:val="none" w:sz="0" w:space="0" w:color="auto"/>
            <w:bottom w:val="none" w:sz="0" w:space="0" w:color="auto"/>
            <w:right w:val="none" w:sz="0" w:space="0" w:color="auto"/>
          </w:divBdr>
        </w:div>
        <w:div w:id="576940167">
          <w:marLeft w:val="640"/>
          <w:marRight w:val="0"/>
          <w:marTop w:val="0"/>
          <w:marBottom w:val="0"/>
          <w:divBdr>
            <w:top w:val="none" w:sz="0" w:space="0" w:color="auto"/>
            <w:left w:val="none" w:sz="0" w:space="0" w:color="auto"/>
            <w:bottom w:val="none" w:sz="0" w:space="0" w:color="auto"/>
            <w:right w:val="none" w:sz="0" w:space="0" w:color="auto"/>
          </w:divBdr>
        </w:div>
        <w:div w:id="738092509">
          <w:marLeft w:val="640"/>
          <w:marRight w:val="0"/>
          <w:marTop w:val="0"/>
          <w:marBottom w:val="0"/>
          <w:divBdr>
            <w:top w:val="none" w:sz="0" w:space="0" w:color="auto"/>
            <w:left w:val="none" w:sz="0" w:space="0" w:color="auto"/>
            <w:bottom w:val="none" w:sz="0" w:space="0" w:color="auto"/>
            <w:right w:val="none" w:sz="0" w:space="0" w:color="auto"/>
          </w:divBdr>
        </w:div>
        <w:div w:id="1804887982">
          <w:marLeft w:val="640"/>
          <w:marRight w:val="0"/>
          <w:marTop w:val="0"/>
          <w:marBottom w:val="0"/>
          <w:divBdr>
            <w:top w:val="none" w:sz="0" w:space="0" w:color="auto"/>
            <w:left w:val="none" w:sz="0" w:space="0" w:color="auto"/>
            <w:bottom w:val="none" w:sz="0" w:space="0" w:color="auto"/>
            <w:right w:val="none" w:sz="0" w:space="0" w:color="auto"/>
          </w:divBdr>
        </w:div>
        <w:div w:id="663897516">
          <w:marLeft w:val="640"/>
          <w:marRight w:val="0"/>
          <w:marTop w:val="0"/>
          <w:marBottom w:val="0"/>
          <w:divBdr>
            <w:top w:val="none" w:sz="0" w:space="0" w:color="auto"/>
            <w:left w:val="none" w:sz="0" w:space="0" w:color="auto"/>
            <w:bottom w:val="none" w:sz="0" w:space="0" w:color="auto"/>
            <w:right w:val="none" w:sz="0" w:space="0" w:color="auto"/>
          </w:divBdr>
        </w:div>
        <w:div w:id="1867523882">
          <w:marLeft w:val="640"/>
          <w:marRight w:val="0"/>
          <w:marTop w:val="0"/>
          <w:marBottom w:val="0"/>
          <w:divBdr>
            <w:top w:val="none" w:sz="0" w:space="0" w:color="auto"/>
            <w:left w:val="none" w:sz="0" w:space="0" w:color="auto"/>
            <w:bottom w:val="none" w:sz="0" w:space="0" w:color="auto"/>
            <w:right w:val="none" w:sz="0" w:space="0" w:color="auto"/>
          </w:divBdr>
        </w:div>
        <w:div w:id="37634975">
          <w:marLeft w:val="640"/>
          <w:marRight w:val="0"/>
          <w:marTop w:val="0"/>
          <w:marBottom w:val="0"/>
          <w:divBdr>
            <w:top w:val="none" w:sz="0" w:space="0" w:color="auto"/>
            <w:left w:val="none" w:sz="0" w:space="0" w:color="auto"/>
            <w:bottom w:val="none" w:sz="0" w:space="0" w:color="auto"/>
            <w:right w:val="none" w:sz="0" w:space="0" w:color="auto"/>
          </w:divBdr>
        </w:div>
        <w:div w:id="949240157">
          <w:marLeft w:val="640"/>
          <w:marRight w:val="0"/>
          <w:marTop w:val="0"/>
          <w:marBottom w:val="0"/>
          <w:divBdr>
            <w:top w:val="none" w:sz="0" w:space="0" w:color="auto"/>
            <w:left w:val="none" w:sz="0" w:space="0" w:color="auto"/>
            <w:bottom w:val="none" w:sz="0" w:space="0" w:color="auto"/>
            <w:right w:val="none" w:sz="0" w:space="0" w:color="auto"/>
          </w:divBdr>
        </w:div>
        <w:div w:id="771630248">
          <w:marLeft w:val="640"/>
          <w:marRight w:val="0"/>
          <w:marTop w:val="0"/>
          <w:marBottom w:val="0"/>
          <w:divBdr>
            <w:top w:val="none" w:sz="0" w:space="0" w:color="auto"/>
            <w:left w:val="none" w:sz="0" w:space="0" w:color="auto"/>
            <w:bottom w:val="none" w:sz="0" w:space="0" w:color="auto"/>
            <w:right w:val="none" w:sz="0" w:space="0" w:color="auto"/>
          </w:divBdr>
        </w:div>
        <w:div w:id="1618565749">
          <w:marLeft w:val="640"/>
          <w:marRight w:val="0"/>
          <w:marTop w:val="0"/>
          <w:marBottom w:val="0"/>
          <w:divBdr>
            <w:top w:val="none" w:sz="0" w:space="0" w:color="auto"/>
            <w:left w:val="none" w:sz="0" w:space="0" w:color="auto"/>
            <w:bottom w:val="none" w:sz="0" w:space="0" w:color="auto"/>
            <w:right w:val="none" w:sz="0" w:space="0" w:color="auto"/>
          </w:divBdr>
        </w:div>
        <w:div w:id="1888645067">
          <w:marLeft w:val="640"/>
          <w:marRight w:val="0"/>
          <w:marTop w:val="0"/>
          <w:marBottom w:val="0"/>
          <w:divBdr>
            <w:top w:val="none" w:sz="0" w:space="0" w:color="auto"/>
            <w:left w:val="none" w:sz="0" w:space="0" w:color="auto"/>
            <w:bottom w:val="none" w:sz="0" w:space="0" w:color="auto"/>
            <w:right w:val="none" w:sz="0" w:space="0" w:color="auto"/>
          </w:divBdr>
        </w:div>
        <w:div w:id="1640528154">
          <w:marLeft w:val="640"/>
          <w:marRight w:val="0"/>
          <w:marTop w:val="0"/>
          <w:marBottom w:val="0"/>
          <w:divBdr>
            <w:top w:val="none" w:sz="0" w:space="0" w:color="auto"/>
            <w:left w:val="none" w:sz="0" w:space="0" w:color="auto"/>
            <w:bottom w:val="none" w:sz="0" w:space="0" w:color="auto"/>
            <w:right w:val="none" w:sz="0" w:space="0" w:color="auto"/>
          </w:divBdr>
        </w:div>
        <w:div w:id="2042824784">
          <w:marLeft w:val="640"/>
          <w:marRight w:val="0"/>
          <w:marTop w:val="0"/>
          <w:marBottom w:val="0"/>
          <w:divBdr>
            <w:top w:val="none" w:sz="0" w:space="0" w:color="auto"/>
            <w:left w:val="none" w:sz="0" w:space="0" w:color="auto"/>
            <w:bottom w:val="none" w:sz="0" w:space="0" w:color="auto"/>
            <w:right w:val="none" w:sz="0" w:space="0" w:color="auto"/>
          </w:divBdr>
        </w:div>
      </w:divsChild>
    </w:div>
    <w:div w:id="1921940720">
      <w:bodyDiv w:val="1"/>
      <w:marLeft w:val="0"/>
      <w:marRight w:val="0"/>
      <w:marTop w:val="0"/>
      <w:marBottom w:val="0"/>
      <w:divBdr>
        <w:top w:val="none" w:sz="0" w:space="0" w:color="auto"/>
        <w:left w:val="none" w:sz="0" w:space="0" w:color="auto"/>
        <w:bottom w:val="none" w:sz="0" w:space="0" w:color="auto"/>
        <w:right w:val="none" w:sz="0" w:space="0" w:color="auto"/>
      </w:divBdr>
      <w:divsChild>
        <w:div w:id="1232619856">
          <w:marLeft w:val="640"/>
          <w:marRight w:val="0"/>
          <w:marTop w:val="0"/>
          <w:marBottom w:val="0"/>
          <w:divBdr>
            <w:top w:val="none" w:sz="0" w:space="0" w:color="auto"/>
            <w:left w:val="none" w:sz="0" w:space="0" w:color="auto"/>
            <w:bottom w:val="none" w:sz="0" w:space="0" w:color="auto"/>
            <w:right w:val="none" w:sz="0" w:space="0" w:color="auto"/>
          </w:divBdr>
        </w:div>
        <w:div w:id="791099561">
          <w:marLeft w:val="640"/>
          <w:marRight w:val="0"/>
          <w:marTop w:val="0"/>
          <w:marBottom w:val="0"/>
          <w:divBdr>
            <w:top w:val="none" w:sz="0" w:space="0" w:color="auto"/>
            <w:left w:val="none" w:sz="0" w:space="0" w:color="auto"/>
            <w:bottom w:val="none" w:sz="0" w:space="0" w:color="auto"/>
            <w:right w:val="none" w:sz="0" w:space="0" w:color="auto"/>
          </w:divBdr>
        </w:div>
        <w:div w:id="1147818064">
          <w:marLeft w:val="640"/>
          <w:marRight w:val="0"/>
          <w:marTop w:val="0"/>
          <w:marBottom w:val="0"/>
          <w:divBdr>
            <w:top w:val="none" w:sz="0" w:space="0" w:color="auto"/>
            <w:left w:val="none" w:sz="0" w:space="0" w:color="auto"/>
            <w:bottom w:val="none" w:sz="0" w:space="0" w:color="auto"/>
            <w:right w:val="none" w:sz="0" w:space="0" w:color="auto"/>
          </w:divBdr>
        </w:div>
        <w:div w:id="510029096">
          <w:marLeft w:val="640"/>
          <w:marRight w:val="0"/>
          <w:marTop w:val="0"/>
          <w:marBottom w:val="0"/>
          <w:divBdr>
            <w:top w:val="none" w:sz="0" w:space="0" w:color="auto"/>
            <w:left w:val="none" w:sz="0" w:space="0" w:color="auto"/>
            <w:bottom w:val="none" w:sz="0" w:space="0" w:color="auto"/>
            <w:right w:val="none" w:sz="0" w:space="0" w:color="auto"/>
          </w:divBdr>
        </w:div>
        <w:div w:id="1064988342">
          <w:marLeft w:val="640"/>
          <w:marRight w:val="0"/>
          <w:marTop w:val="0"/>
          <w:marBottom w:val="0"/>
          <w:divBdr>
            <w:top w:val="none" w:sz="0" w:space="0" w:color="auto"/>
            <w:left w:val="none" w:sz="0" w:space="0" w:color="auto"/>
            <w:bottom w:val="none" w:sz="0" w:space="0" w:color="auto"/>
            <w:right w:val="none" w:sz="0" w:space="0" w:color="auto"/>
          </w:divBdr>
        </w:div>
        <w:div w:id="1969244112">
          <w:marLeft w:val="640"/>
          <w:marRight w:val="0"/>
          <w:marTop w:val="0"/>
          <w:marBottom w:val="0"/>
          <w:divBdr>
            <w:top w:val="none" w:sz="0" w:space="0" w:color="auto"/>
            <w:left w:val="none" w:sz="0" w:space="0" w:color="auto"/>
            <w:bottom w:val="none" w:sz="0" w:space="0" w:color="auto"/>
            <w:right w:val="none" w:sz="0" w:space="0" w:color="auto"/>
          </w:divBdr>
        </w:div>
        <w:div w:id="190850328">
          <w:marLeft w:val="640"/>
          <w:marRight w:val="0"/>
          <w:marTop w:val="0"/>
          <w:marBottom w:val="0"/>
          <w:divBdr>
            <w:top w:val="none" w:sz="0" w:space="0" w:color="auto"/>
            <w:left w:val="none" w:sz="0" w:space="0" w:color="auto"/>
            <w:bottom w:val="none" w:sz="0" w:space="0" w:color="auto"/>
            <w:right w:val="none" w:sz="0" w:space="0" w:color="auto"/>
          </w:divBdr>
        </w:div>
        <w:div w:id="758596408">
          <w:marLeft w:val="640"/>
          <w:marRight w:val="0"/>
          <w:marTop w:val="0"/>
          <w:marBottom w:val="0"/>
          <w:divBdr>
            <w:top w:val="none" w:sz="0" w:space="0" w:color="auto"/>
            <w:left w:val="none" w:sz="0" w:space="0" w:color="auto"/>
            <w:bottom w:val="none" w:sz="0" w:space="0" w:color="auto"/>
            <w:right w:val="none" w:sz="0" w:space="0" w:color="auto"/>
          </w:divBdr>
        </w:div>
        <w:div w:id="1441493488">
          <w:marLeft w:val="640"/>
          <w:marRight w:val="0"/>
          <w:marTop w:val="0"/>
          <w:marBottom w:val="0"/>
          <w:divBdr>
            <w:top w:val="none" w:sz="0" w:space="0" w:color="auto"/>
            <w:left w:val="none" w:sz="0" w:space="0" w:color="auto"/>
            <w:bottom w:val="none" w:sz="0" w:space="0" w:color="auto"/>
            <w:right w:val="none" w:sz="0" w:space="0" w:color="auto"/>
          </w:divBdr>
        </w:div>
        <w:div w:id="1084961038">
          <w:marLeft w:val="640"/>
          <w:marRight w:val="0"/>
          <w:marTop w:val="0"/>
          <w:marBottom w:val="0"/>
          <w:divBdr>
            <w:top w:val="none" w:sz="0" w:space="0" w:color="auto"/>
            <w:left w:val="none" w:sz="0" w:space="0" w:color="auto"/>
            <w:bottom w:val="none" w:sz="0" w:space="0" w:color="auto"/>
            <w:right w:val="none" w:sz="0" w:space="0" w:color="auto"/>
          </w:divBdr>
        </w:div>
        <w:div w:id="257831262">
          <w:marLeft w:val="640"/>
          <w:marRight w:val="0"/>
          <w:marTop w:val="0"/>
          <w:marBottom w:val="0"/>
          <w:divBdr>
            <w:top w:val="none" w:sz="0" w:space="0" w:color="auto"/>
            <w:left w:val="none" w:sz="0" w:space="0" w:color="auto"/>
            <w:bottom w:val="none" w:sz="0" w:space="0" w:color="auto"/>
            <w:right w:val="none" w:sz="0" w:space="0" w:color="auto"/>
          </w:divBdr>
        </w:div>
        <w:div w:id="1856265600">
          <w:marLeft w:val="640"/>
          <w:marRight w:val="0"/>
          <w:marTop w:val="0"/>
          <w:marBottom w:val="0"/>
          <w:divBdr>
            <w:top w:val="none" w:sz="0" w:space="0" w:color="auto"/>
            <w:left w:val="none" w:sz="0" w:space="0" w:color="auto"/>
            <w:bottom w:val="none" w:sz="0" w:space="0" w:color="auto"/>
            <w:right w:val="none" w:sz="0" w:space="0" w:color="auto"/>
          </w:divBdr>
        </w:div>
        <w:div w:id="194464423">
          <w:marLeft w:val="640"/>
          <w:marRight w:val="0"/>
          <w:marTop w:val="0"/>
          <w:marBottom w:val="0"/>
          <w:divBdr>
            <w:top w:val="none" w:sz="0" w:space="0" w:color="auto"/>
            <w:left w:val="none" w:sz="0" w:space="0" w:color="auto"/>
            <w:bottom w:val="none" w:sz="0" w:space="0" w:color="auto"/>
            <w:right w:val="none" w:sz="0" w:space="0" w:color="auto"/>
          </w:divBdr>
        </w:div>
        <w:div w:id="305670640">
          <w:marLeft w:val="640"/>
          <w:marRight w:val="0"/>
          <w:marTop w:val="0"/>
          <w:marBottom w:val="0"/>
          <w:divBdr>
            <w:top w:val="none" w:sz="0" w:space="0" w:color="auto"/>
            <w:left w:val="none" w:sz="0" w:space="0" w:color="auto"/>
            <w:bottom w:val="none" w:sz="0" w:space="0" w:color="auto"/>
            <w:right w:val="none" w:sz="0" w:space="0" w:color="auto"/>
          </w:divBdr>
        </w:div>
        <w:div w:id="1842230587">
          <w:marLeft w:val="640"/>
          <w:marRight w:val="0"/>
          <w:marTop w:val="0"/>
          <w:marBottom w:val="0"/>
          <w:divBdr>
            <w:top w:val="none" w:sz="0" w:space="0" w:color="auto"/>
            <w:left w:val="none" w:sz="0" w:space="0" w:color="auto"/>
            <w:bottom w:val="none" w:sz="0" w:space="0" w:color="auto"/>
            <w:right w:val="none" w:sz="0" w:space="0" w:color="auto"/>
          </w:divBdr>
        </w:div>
        <w:div w:id="604003935">
          <w:marLeft w:val="640"/>
          <w:marRight w:val="0"/>
          <w:marTop w:val="0"/>
          <w:marBottom w:val="0"/>
          <w:divBdr>
            <w:top w:val="none" w:sz="0" w:space="0" w:color="auto"/>
            <w:left w:val="none" w:sz="0" w:space="0" w:color="auto"/>
            <w:bottom w:val="none" w:sz="0" w:space="0" w:color="auto"/>
            <w:right w:val="none" w:sz="0" w:space="0" w:color="auto"/>
          </w:divBdr>
        </w:div>
        <w:div w:id="170998213">
          <w:marLeft w:val="640"/>
          <w:marRight w:val="0"/>
          <w:marTop w:val="0"/>
          <w:marBottom w:val="0"/>
          <w:divBdr>
            <w:top w:val="none" w:sz="0" w:space="0" w:color="auto"/>
            <w:left w:val="none" w:sz="0" w:space="0" w:color="auto"/>
            <w:bottom w:val="none" w:sz="0" w:space="0" w:color="auto"/>
            <w:right w:val="none" w:sz="0" w:space="0" w:color="auto"/>
          </w:divBdr>
        </w:div>
        <w:div w:id="1152603782">
          <w:marLeft w:val="640"/>
          <w:marRight w:val="0"/>
          <w:marTop w:val="0"/>
          <w:marBottom w:val="0"/>
          <w:divBdr>
            <w:top w:val="none" w:sz="0" w:space="0" w:color="auto"/>
            <w:left w:val="none" w:sz="0" w:space="0" w:color="auto"/>
            <w:bottom w:val="none" w:sz="0" w:space="0" w:color="auto"/>
            <w:right w:val="none" w:sz="0" w:space="0" w:color="auto"/>
          </w:divBdr>
        </w:div>
        <w:div w:id="1866018987">
          <w:marLeft w:val="640"/>
          <w:marRight w:val="0"/>
          <w:marTop w:val="0"/>
          <w:marBottom w:val="0"/>
          <w:divBdr>
            <w:top w:val="none" w:sz="0" w:space="0" w:color="auto"/>
            <w:left w:val="none" w:sz="0" w:space="0" w:color="auto"/>
            <w:bottom w:val="none" w:sz="0" w:space="0" w:color="auto"/>
            <w:right w:val="none" w:sz="0" w:space="0" w:color="auto"/>
          </w:divBdr>
        </w:div>
        <w:div w:id="735326323">
          <w:marLeft w:val="640"/>
          <w:marRight w:val="0"/>
          <w:marTop w:val="0"/>
          <w:marBottom w:val="0"/>
          <w:divBdr>
            <w:top w:val="none" w:sz="0" w:space="0" w:color="auto"/>
            <w:left w:val="none" w:sz="0" w:space="0" w:color="auto"/>
            <w:bottom w:val="none" w:sz="0" w:space="0" w:color="auto"/>
            <w:right w:val="none" w:sz="0" w:space="0" w:color="auto"/>
          </w:divBdr>
        </w:div>
        <w:div w:id="817502369">
          <w:marLeft w:val="640"/>
          <w:marRight w:val="0"/>
          <w:marTop w:val="0"/>
          <w:marBottom w:val="0"/>
          <w:divBdr>
            <w:top w:val="none" w:sz="0" w:space="0" w:color="auto"/>
            <w:left w:val="none" w:sz="0" w:space="0" w:color="auto"/>
            <w:bottom w:val="none" w:sz="0" w:space="0" w:color="auto"/>
            <w:right w:val="none" w:sz="0" w:space="0" w:color="auto"/>
          </w:divBdr>
        </w:div>
      </w:divsChild>
    </w:div>
    <w:div w:id="2083286456">
      <w:bodyDiv w:val="1"/>
      <w:marLeft w:val="0"/>
      <w:marRight w:val="0"/>
      <w:marTop w:val="0"/>
      <w:marBottom w:val="0"/>
      <w:divBdr>
        <w:top w:val="none" w:sz="0" w:space="0" w:color="auto"/>
        <w:left w:val="none" w:sz="0" w:space="0" w:color="auto"/>
        <w:bottom w:val="none" w:sz="0" w:space="0" w:color="auto"/>
        <w:right w:val="none" w:sz="0" w:space="0" w:color="auto"/>
      </w:divBdr>
      <w:divsChild>
        <w:div w:id="1877815222">
          <w:marLeft w:val="640"/>
          <w:marRight w:val="0"/>
          <w:marTop w:val="0"/>
          <w:marBottom w:val="0"/>
          <w:divBdr>
            <w:top w:val="none" w:sz="0" w:space="0" w:color="auto"/>
            <w:left w:val="none" w:sz="0" w:space="0" w:color="auto"/>
            <w:bottom w:val="none" w:sz="0" w:space="0" w:color="auto"/>
            <w:right w:val="none" w:sz="0" w:space="0" w:color="auto"/>
          </w:divBdr>
        </w:div>
        <w:div w:id="2124304363">
          <w:marLeft w:val="640"/>
          <w:marRight w:val="0"/>
          <w:marTop w:val="0"/>
          <w:marBottom w:val="0"/>
          <w:divBdr>
            <w:top w:val="none" w:sz="0" w:space="0" w:color="auto"/>
            <w:left w:val="none" w:sz="0" w:space="0" w:color="auto"/>
            <w:bottom w:val="none" w:sz="0" w:space="0" w:color="auto"/>
            <w:right w:val="none" w:sz="0" w:space="0" w:color="auto"/>
          </w:divBdr>
        </w:div>
        <w:div w:id="335424330">
          <w:marLeft w:val="640"/>
          <w:marRight w:val="0"/>
          <w:marTop w:val="0"/>
          <w:marBottom w:val="0"/>
          <w:divBdr>
            <w:top w:val="none" w:sz="0" w:space="0" w:color="auto"/>
            <w:left w:val="none" w:sz="0" w:space="0" w:color="auto"/>
            <w:bottom w:val="none" w:sz="0" w:space="0" w:color="auto"/>
            <w:right w:val="none" w:sz="0" w:space="0" w:color="auto"/>
          </w:divBdr>
        </w:div>
        <w:div w:id="1375304014">
          <w:marLeft w:val="640"/>
          <w:marRight w:val="0"/>
          <w:marTop w:val="0"/>
          <w:marBottom w:val="0"/>
          <w:divBdr>
            <w:top w:val="none" w:sz="0" w:space="0" w:color="auto"/>
            <w:left w:val="none" w:sz="0" w:space="0" w:color="auto"/>
            <w:bottom w:val="none" w:sz="0" w:space="0" w:color="auto"/>
            <w:right w:val="none" w:sz="0" w:space="0" w:color="auto"/>
          </w:divBdr>
        </w:div>
        <w:div w:id="1255557804">
          <w:marLeft w:val="640"/>
          <w:marRight w:val="0"/>
          <w:marTop w:val="0"/>
          <w:marBottom w:val="0"/>
          <w:divBdr>
            <w:top w:val="none" w:sz="0" w:space="0" w:color="auto"/>
            <w:left w:val="none" w:sz="0" w:space="0" w:color="auto"/>
            <w:bottom w:val="none" w:sz="0" w:space="0" w:color="auto"/>
            <w:right w:val="none" w:sz="0" w:space="0" w:color="auto"/>
          </w:divBdr>
        </w:div>
        <w:div w:id="1056926772">
          <w:marLeft w:val="640"/>
          <w:marRight w:val="0"/>
          <w:marTop w:val="0"/>
          <w:marBottom w:val="0"/>
          <w:divBdr>
            <w:top w:val="none" w:sz="0" w:space="0" w:color="auto"/>
            <w:left w:val="none" w:sz="0" w:space="0" w:color="auto"/>
            <w:bottom w:val="none" w:sz="0" w:space="0" w:color="auto"/>
            <w:right w:val="none" w:sz="0" w:space="0" w:color="auto"/>
          </w:divBdr>
        </w:div>
        <w:div w:id="840587481">
          <w:marLeft w:val="640"/>
          <w:marRight w:val="0"/>
          <w:marTop w:val="0"/>
          <w:marBottom w:val="0"/>
          <w:divBdr>
            <w:top w:val="none" w:sz="0" w:space="0" w:color="auto"/>
            <w:left w:val="none" w:sz="0" w:space="0" w:color="auto"/>
            <w:bottom w:val="none" w:sz="0" w:space="0" w:color="auto"/>
            <w:right w:val="none" w:sz="0" w:space="0" w:color="auto"/>
          </w:divBdr>
        </w:div>
        <w:div w:id="374819290">
          <w:marLeft w:val="640"/>
          <w:marRight w:val="0"/>
          <w:marTop w:val="0"/>
          <w:marBottom w:val="0"/>
          <w:divBdr>
            <w:top w:val="none" w:sz="0" w:space="0" w:color="auto"/>
            <w:left w:val="none" w:sz="0" w:space="0" w:color="auto"/>
            <w:bottom w:val="none" w:sz="0" w:space="0" w:color="auto"/>
            <w:right w:val="none" w:sz="0" w:space="0" w:color="auto"/>
          </w:divBdr>
        </w:div>
        <w:div w:id="1418480655">
          <w:marLeft w:val="640"/>
          <w:marRight w:val="0"/>
          <w:marTop w:val="0"/>
          <w:marBottom w:val="0"/>
          <w:divBdr>
            <w:top w:val="none" w:sz="0" w:space="0" w:color="auto"/>
            <w:left w:val="none" w:sz="0" w:space="0" w:color="auto"/>
            <w:bottom w:val="none" w:sz="0" w:space="0" w:color="auto"/>
            <w:right w:val="none" w:sz="0" w:space="0" w:color="auto"/>
          </w:divBdr>
        </w:div>
        <w:div w:id="2076081790">
          <w:marLeft w:val="640"/>
          <w:marRight w:val="0"/>
          <w:marTop w:val="0"/>
          <w:marBottom w:val="0"/>
          <w:divBdr>
            <w:top w:val="none" w:sz="0" w:space="0" w:color="auto"/>
            <w:left w:val="none" w:sz="0" w:space="0" w:color="auto"/>
            <w:bottom w:val="none" w:sz="0" w:space="0" w:color="auto"/>
            <w:right w:val="none" w:sz="0" w:space="0" w:color="auto"/>
          </w:divBdr>
        </w:div>
        <w:div w:id="1622302102">
          <w:marLeft w:val="640"/>
          <w:marRight w:val="0"/>
          <w:marTop w:val="0"/>
          <w:marBottom w:val="0"/>
          <w:divBdr>
            <w:top w:val="none" w:sz="0" w:space="0" w:color="auto"/>
            <w:left w:val="none" w:sz="0" w:space="0" w:color="auto"/>
            <w:bottom w:val="none" w:sz="0" w:space="0" w:color="auto"/>
            <w:right w:val="none" w:sz="0" w:space="0" w:color="auto"/>
          </w:divBdr>
        </w:div>
        <w:div w:id="1749110690">
          <w:marLeft w:val="640"/>
          <w:marRight w:val="0"/>
          <w:marTop w:val="0"/>
          <w:marBottom w:val="0"/>
          <w:divBdr>
            <w:top w:val="none" w:sz="0" w:space="0" w:color="auto"/>
            <w:left w:val="none" w:sz="0" w:space="0" w:color="auto"/>
            <w:bottom w:val="none" w:sz="0" w:space="0" w:color="auto"/>
            <w:right w:val="none" w:sz="0" w:space="0" w:color="auto"/>
          </w:divBdr>
        </w:div>
        <w:div w:id="704797561">
          <w:marLeft w:val="640"/>
          <w:marRight w:val="0"/>
          <w:marTop w:val="0"/>
          <w:marBottom w:val="0"/>
          <w:divBdr>
            <w:top w:val="none" w:sz="0" w:space="0" w:color="auto"/>
            <w:left w:val="none" w:sz="0" w:space="0" w:color="auto"/>
            <w:bottom w:val="none" w:sz="0" w:space="0" w:color="auto"/>
            <w:right w:val="none" w:sz="0" w:space="0" w:color="auto"/>
          </w:divBdr>
        </w:div>
        <w:div w:id="1564295372">
          <w:marLeft w:val="640"/>
          <w:marRight w:val="0"/>
          <w:marTop w:val="0"/>
          <w:marBottom w:val="0"/>
          <w:divBdr>
            <w:top w:val="none" w:sz="0" w:space="0" w:color="auto"/>
            <w:left w:val="none" w:sz="0" w:space="0" w:color="auto"/>
            <w:bottom w:val="none" w:sz="0" w:space="0" w:color="auto"/>
            <w:right w:val="none" w:sz="0" w:space="0" w:color="auto"/>
          </w:divBdr>
        </w:div>
        <w:div w:id="1880701093">
          <w:marLeft w:val="640"/>
          <w:marRight w:val="0"/>
          <w:marTop w:val="0"/>
          <w:marBottom w:val="0"/>
          <w:divBdr>
            <w:top w:val="none" w:sz="0" w:space="0" w:color="auto"/>
            <w:left w:val="none" w:sz="0" w:space="0" w:color="auto"/>
            <w:bottom w:val="none" w:sz="0" w:space="0" w:color="auto"/>
            <w:right w:val="none" w:sz="0" w:space="0" w:color="auto"/>
          </w:divBdr>
        </w:div>
        <w:div w:id="559679055">
          <w:marLeft w:val="640"/>
          <w:marRight w:val="0"/>
          <w:marTop w:val="0"/>
          <w:marBottom w:val="0"/>
          <w:divBdr>
            <w:top w:val="none" w:sz="0" w:space="0" w:color="auto"/>
            <w:left w:val="none" w:sz="0" w:space="0" w:color="auto"/>
            <w:bottom w:val="none" w:sz="0" w:space="0" w:color="auto"/>
            <w:right w:val="none" w:sz="0" w:space="0" w:color="auto"/>
          </w:divBdr>
        </w:div>
        <w:div w:id="352264850">
          <w:marLeft w:val="640"/>
          <w:marRight w:val="0"/>
          <w:marTop w:val="0"/>
          <w:marBottom w:val="0"/>
          <w:divBdr>
            <w:top w:val="none" w:sz="0" w:space="0" w:color="auto"/>
            <w:left w:val="none" w:sz="0" w:space="0" w:color="auto"/>
            <w:bottom w:val="none" w:sz="0" w:space="0" w:color="auto"/>
            <w:right w:val="none" w:sz="0" w:space="0" w:color="auto"/>
          </w:divBdr>
        </w:div>
        <w:div w:id="1571961215">
          <w:marLeft w:val="640"/>
          <w:marRight w:val="0"/>
          <w:marTop w:val="0"/>
          <w:marBottom w:val="0"/>
          <w:divBdr>
            <w:top w:val="none" w:sz="0" w:space="0" w:color="auto"/>
            <w:left w:val="none" w:sz="0" w:space="0" w:color="auto"/>
            <w:bottom w:val="none" w:sz="0" w:space="0" w:color="auto"/>
            <w:right w:val="none" w:sz="0" w:space="0" w:color="auto"/>
          </w:divBdr>
        </w:div>
        <w:div w:id="1167552694">
          <w:marLeft w:val="640"/>
          <w:marRight w:val="0"/>
          <w:marTop w:val="0"/>
          <w:marBottom w:val="0"/>
          <w:divBdr>
            <w:top w:val="none" w:sz="0" w:space="0" w:color="auto"/>
            <w:left w:val="none" w:sz="0" w:space="0" w:color="auto"/>
            <w:bottom w:val="none" w:sz="0" w:space="0" w:color="auto"/>
            <w:right w:val="none" w:sz="0" w:space="0" w:color="auto"/>
          </w:divBdr>
        </w:div>
        <w:div w:id="587662200">
          <w:marLeft w:val="640"/>
          <w:marRight w:val="0"/>
          <w:marTop w:val="0"/>
          <w:marBottom w:val="0"/>
          <w:divBdr>
            <w:top w:val="none" w:sz="0" w:space="0" w:color="auto"/>
            <w:left w:val="none" w:sz="0" w:space="0" w:color="auto"/>
            <w:bottom w:val="none" w:sz="0" w:space="0" w:color="auto"/>
            <w:right w:val="none" w:sz="0" w:space="0" w:color="auto"/>
          </w:divBdr>
        </w:div>
        <w:div w:id="414129244">
          <w:marLeft w:val="640"/>
          <w:marRight w:val="0"/>
          <w:marTop w:val="0"/>
          <w:marBottom w:val="0"/>
          <w:divBdr>
            <w:top w:val="none" w:sz="0" w:space="0" w:color="auto"/>
            <w:left w:val="none" w:sz="0" w:space="0" w:color="auto"/>
            <w:bottom w:val="none" w:sz="0" w:space="0" w:color="auto"/>
            <w:right w:val="none" w:sz="0" w:space="0" w:color="auto"/>
          </w:divBdr>
        </w:div>
      </w:divsChild>
    </w:div>
    <w:div w:id="2109428581">
      <w:bodyDiv w:val="1"/>
      <w:marLeft w:val="0"/>
      <w:marRight w:val="0"/>
      <w:marTop w:val="0"/>
      <w:marBottom w:val="0"/>
      <w:divBdr>
        <w:top w:val="none" w:sz="0" w:space="0" w:color="auto"/>
        <w:left w:val="none" w:sz="0" w:space="0" w:color="auto"/>
        <w:bottom w:val="none" w:sz="0" w:space="0" w:color="auto"/>
        <w:right w:val="none" w:sz="0" w:space="0" w:color="auto"/>
      </w:divBdr>
      <w:divsChild>
        <w:div w:id="942569581">
          <w:marLeft w:val="640"/>
          <w:marRight w:val="0"/>
          <w:marTop w:val="0"/>
          <w:marBottom w:val="0"/>
          <w:divBdr>
            <w:top w:val="none" w:sz="0" w:space="0" w:color="auto"/>
            <w:left w:val="none" w:sz="0" w:space="0" w:color="auto"/>
            <w:bottom w:val="none" w:sz="0" w:space="0" w:color="auto"/>
            <w:right w:val="none" w:sz="0" w:space="0" w:color="auto"/>
          </w:divBdr>
        </w:div>
        <w:div w:id="670917124">
          <w:marLeft w:val="640"/>
          <w:marRight w:val="0"/>
          <w:marTop w:val="0"/>
          <w:marBottom w:val="0"/>
          <w:divBdr>
            <w:top w:val="none" w:sz="0" w:space="0" w:color="auto"/>
            <w:left w:val="none" w:sz="0" w:space="0" w:color="auto"/>
            <w:bottom w:val="none" w:sz="0" w:space="0" w:color="auto"/>
            <w:right w:val="none" w:sz="0" w:space="0" w:color="auto"/>
          </w:divBdr>
        </w:div>
        <w:div w:id="1767993251">
          <w:marLeft w:val="640"/>
          <w:marRight w:val="0"/>
          <w:marTop w:val="0"/>
          <w:marBottom w:val="0"/>
          <w:divBdr>
            <w:top w:val="none" w:sz="0" w:space="0" w:color="auto"/>
            <w:left w:val="none" w:sz="0" w:space="0" w:color="auto"/>
            <w:bottom w:val="none" w:sz="0" w:space="0" w:color="auto"/>
            <w:right w:val="none" w:sz="0" w:space="0" w:color="auto"/>
          </w:divBdr>
        </w:div>
        <w:div w:id="1637180685">
          <w:marLeft w:val="640"/>
          <w:marRight w:val="0"/>
          <w:marTop w:val="0"/>
          <w:marBottom w:val="0"/>
          <w:divBdr>
            <w:top w:val="none" w:sz="0" w:space="0" w:color="auto"/>
            <w:left w:val="none" w:sz="0" w:space="0" w:color="auto"/>
            <w:bottom w:val="none" w:sz="0" w:space="0" w:color="auto"/>
            <w:right w:val="none" w:sz="0" w:space="0" w:color="auto"/>
          </w:divBdr>
        </w:div>
        <w:div w:id="1049764591">
          <w:marLeft w:val="640"/>
          <w:marRight w:val="0"/>
          <w:marTop w:val="0"/>
          <w:marBottom w:val="0"/>
          <w:divBdr>
            <w:top w:val="none" w:sz="0" w:space="0" w:color="auto"/>
            <w:left w:val="none" w:sz="0" w:space="0" w:color="auto"/>
            <w:bottom w:val="none" w:sz="0" w:space="0" w:color="auto"/>
            <w:right w:val="none" w:sz="0" w:space="0" w:color="auto"/>
          </w:divBdr>
        </w:div>
        <w:div w:id="858202619">
          <w:marLeft w:val="640"/>
          <w:marRight w:val="0"/>
          <w:marTop w:val="0"/>
          <w:marBottom w:val="0"/>
          <w:divBdr>
            <w:top w:val="none" w:sz="0" w:space="0" w:color="auto"/>
            <w:left w:val="none" w:sz="0" w:space="0" w:color="auto"/>
            <w:bottom w:val="none" w:sz="0" w:space="0" w:color="auto"/>
            <w:right w:val="none" w:sz="0" w:space="0" w:color="auto"/>
          </w:divBdr>
        </w:div>
        <w:div w:id="825239653">
          <w:marLeft w:val="640"/>
          <w:marRight w:val="0"/>
          <w:marTop w:val="0"/>
          <w:marBottom w:val="0"/>
          <w:divBdr>
            <w:top w:val="none" w:sz="0" w:space="0" w:color="auto"/>
            <w:left w:val="none" w:sz="0" w:space="0" w:color="auto"/>
            <w:bottom w:val="none" w:sz="0" w:space="0" w:color="auto"/>
            <w:right w:val="none" w:sz="0" w:space="0" w:color="auto"/>
          </w:divBdr>
        </w:div>
        <w:div w:id="1297683825">
          <w:marLeft w:val="640"/>
          <w:marRight w:val="0"/>
          <w:marTop w:val="0"/>
          <w:marBottom w:val="0"/>
          <w:divBdr>
            <w:top w:val="none" w:sz="0" w:space="0" w:color="auto"/>
            <w:left w:val="none" w:sz="0" w:space="0" w:color="auto"/>
            <w:bottom w:val="none" w:sz="0" w:space="0" w:color="auto"/>
            <w:right w:val="none" w:sz="0" w:space="0" w:color="auto"/>
          </w:divBdr>
        </w:div>
        <w:div w:id="747385981">
          <w:marLeft w:val="640"/>
          <w:marRight w:val="0"/>
          <w:marTop w:val="0"/>
          <w:marBottom w:val="0"/>
          <w:divBdr>
            <w:top w:val="none" w:sz="0" w:space="0" w:color="auto"/>
            <w:left w:val="none" w:sz="0" w:space="0" w:color="auto"/>
            <w:bottom w:val="none" w:sz="0" w:space="0" w:color="auto"/>
            <w:right w:val="none" w:sz="0" w:space="0" w:color="auto"/>
          </w:divBdr>
        </w:div>
        <w:div w:id="1021931049">
          <w:marLeft w:val="640"/>
          <w:marRight w:val="0"/>
          <w:marTop w:val="0"/>
          <w:marBottom w:val="0"/>
          <w:divBdr>
            <w:top w:val="none" w:sz="0" w:space="0" w:color="auto"/>
            <w:left w:val="none" w:sz="0" w:space="0" w:color="auto"/>
            <w:bottom w:val="none" w:sz="0" w:space="0" w:color="auto"/>
            <w:right w:val="none" w:sz="0" w:space="0" w:color="auto"/>
          </w:divBdr>
        </w:div>
        <w:div w:id="1232037174">
          <w:marLeft w:val="640"/>
          <w:marRight w:val="0"/>
          <w:marTop w:val="0"/>
          <w:marBottom w:val="0"/>
          <w:divBdr>
            <w:top w:val="none" w:sz="0" w:space="0" w:color="auto"/>
            <w:left w:val="none" w:sz="0" w:space="0" w:color="auto"/>
            <w:bottom w:val="none" w:sz="0" w:space="0" w:color="auto"/>
            <w:right w:val="none" w:sz="0" w:space="0" w:color="auto"/>
          </w:divBdr>
        </w:div>
        <w:div w:id="1788305274">
          <w:marLeft w:val="640"/>
          <w:marRight w:val="0"/>
          <w:marTop w:val="0"/>
          <w:marBottom w:val="0"/>
          <w:divBdr>
            <w:top w:val="none" w:sz="0" w:space="0" w:color="auto"/>
            <w:left w:val="none" w:sz="0" w:space="0" w:color="auto"/>
            <w:bottom w:val="none" w:sz="0" w:space="0" w:color="auto"/>
            <w:right w:val="none" w:sz="0" w:space="0" w:color="auto"/>
          </w:divBdr>
        </w:div>
        <w:div w:id="1887183223">
          <w:marLeft w:val="640"/>
          <w:marRight w:val="0"/>
          <w:marTop w:val="0"/>
          <w:marBottom w:val="0"/>
          <w:divBdr>
            <w:top w:val="none" w:sz="0" w:space="0" w:color="auto"/>
            <w:left w:val="none" w:sz="0" w:space="0" w:color="auto"/>
            <w:bottom w:val="none" w:sz="0" w:space="0" w:color="auto"/>
            <w:right w:val="none" w:sz="0" w:space="0" w:color="auto"/>
          </w:divBdr>
        </w:div>
        <w:div w:id="1476294364">
          <w:marLeft w:val="640"/>
          <w:marRight w:val="0"/>
          <w:marTop w:val="0"/>
          <w:marBottom w:val="0"/>
          <w:divBdr>
            <w:top w:val="none" w:sz="0" w:space="0" w:color="auto"/>
            <w:left w:val="none" w:sz="0" w:space="0" w:color="auto"/>
            <w:bottom w:val="none" w:sz="0" w:space="0" w:color="auto"/>
            <w:right w:val="none" w:sz="0" w:space="0" w:color="auto"/>
          </w:divBdr>
        </w:div>
        <w:div w:id="1962032917">
          <w:marLeft w:val="640"/>
          <w:marRight w:val="0"/>
          <w:marTop w:val="0"/>
          <w:marBottom w:val="0"/>
          <w:divBdr>
            <w:top w:val="none" w:sz="0" w:space="0" w:color="auto"/>
            <w:left w:val="none" w:sz="0" w:space="0" w:color="auto"/>
            <w:bottom w:val="none" w:sz="0" w:space="0" w:color="auto"/>
            <w:right w:val="none" w:sz="0" w:space="0" w:color="auto"/>
          </w:divBdr>
        </w:div>
        <w:div w:id="805246027">
          <w:marLeft w:val="640"/>
          <w:marRight w:val="0"/>
          <w:marTop w:val="0"/>
          <w:marBottom w:val="0"/>
          <w:divBdr>
            <w:top w:val="none" w:sz="0" w:space="0" w:color="auto"/>
            <w:left w:val="none" w:sz="0" w:space="0" w:color="auto"/>
            <w:bottom w:val="none" w:sz="0" w:space="0" w:color="auto"/>
            <w:right w:val="none" w:sz="0" w:space="0" w:color="auto"/>
          </w:divBdr>
        </w:div>
        <w:div w:id="576287270">
          <w:marLeft w:val="640"/>
          <w:marRight w:val="0"/>
          <w:marTop w:val="0"/>
          <w:marBottom w:val="0"/>
          <w:divBdr>
            <w:top w:val="none" w:sz="0" w:space="0" w:color="auto"/>
            <w:left w:val="none" w:sz="0" w:space="0" w:color="auto"/>
            <w:bottom w:val="none" w:sz="0" w:space="0" w:color="auto"/>
            <w:right w:val="none" w:sz="0" w:space="0" w:color="auto"/>
          </w:divBdr>
        </w:div>
        <w:div w:id="1436368783">
          <w:marLeft w:val="640"/>
          <w:marRight w:val="0"/>
          <w:marTop w:val="0"/>
          <w:marBottom w:val="0"/>
          <w:divBdr>
            <w:top w:val="none" w:sz="0" w:space="0" w:color="auto"/>
            <w:left w:val="none" w:sz="0" w:space="0" w:color="auto"/>
            <w:bottom w:val="none" w:sz="0" w:space="0" w:color="auto"/>
            <w:right w:val="none" w:sz="0" w:space="0" w:color="auto"/>
          </w:divBdr>
        </w:div>
        <w:div w:id="1590113014">
          <w:marLeft w:val="640"/>
          <w:marRight w:val="0"/>
          <w:marTop w:val="0"/>
          <w:marBottom w:val="0"/>
          <w:divBdr>
            <w:top w:val="none" w:sz="0" w:space="0" w:color="auto"/>
            <w:left w:val="none" w:sz="0" w:space="0" w:color="auto"/>
            <w:bottom w:val="none" w:sz="0" w:space="0" w:color="auto"/>
            <w:right w:val="none" w:sz="0" w:space="0" w:color="auto"/>
          </w:divBdr>
        </w:div>
        <w:div w:id="615719149">
          <w:marLeft w:val="640"/>
          <w:marRight w:val="0"/>
          <w:marTop w:val="0"/>
          <w:marBottom w:val="0"/>
          <w:divBdr>
            <w:top w:val="none" w:sz="0" w:space="0" w:color="auto"/>
            <w:left w:val="none" w:sz="0" w:space="0" w:color="auto"/>
            <w:bottom w:val="none" w:sz="0" w:space="0" w:color="auto"/>
            <w:right w:val="none" w:sz="0" w:space="0" w:color="auto"/>
          </w:divBdr>
        </w:div>
        <w:div w:id="65321966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hyperlink" Target="https://github.com/jwisch/PractitionersGuideSpatAnalysi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B7F5DEF3-D4F1-4A72-96BA-2AE5264BA2E5}"/>
      </w:docPartPr>
      <w:docPartBody>
        <w:p w:rsidR="00CC29D6" w:rsidRDefault="00F06131">
          <w:r w:rsidRPr="00274159">
            <w:rPr>
              <w:rStyle w:val="PlaceholderText"/>
            </w:rPr>
            <w:t>Click or tap here to enter text.</w:t>
          </w:r>
        </w:p>
      </w:docPartBody>
    </w:docPart>
    <w:docPart>
      <w:docPartPr>
        <w:name w:val="73DF2405E0F949B5890D6BE6CE615443"/>
        <w:category>
          <w:name w:val="General"/>
          <w:gallery w:val="placeholder"/>
        </w:category>
        <w:types>
          <w:type w:val="bbPlcHdr"/>
        </w:types>
        <w:behaviors>
          <w:behavior w:val="content"/>
        </w:behaviors>
        <w:guid w:val="{94DDD28C-A14E-40DA-AA4E-835089464622}"/>
      </w:docPartPr>
      <w:docPartBody>
        <w:p w:rsidR="00F757F0" w:rsidRDefault="002C1752" w:rsidP="002C1752">
          <w:pPr>
            <w:pStyle w:val="73DF2405E0F949B5890D6BE6CE615443"/>
          </w:pPr>
          <w:r w:rsidRPr="00274159">
            <w:rPr>
              <w:rStyle w:val="PlaceholderText"/>
            </w:rPr>
            <w:t>Click or tap here to enter text.</w:t>
          </w:r>
        </w:p>
      </w:docPartBody>
    </w:docPart>
    <w:docPart>
      <w:docPartPr>
        <w:name w:val="31197AB75549401EB4A739BA3E12F49A"/>
        <w:category>
          <w:name w:val="General"/>
          <w:gallery w:val="placeholder"/>
        </w:category>
        <w:types>
          <w:type w:val="bbPlcHdr"/>
        </w:types>
        <w:behaviors>
          <w:behavior w:val="content"/>
        </w:behaviors>
        <w:guid w:val="{B028EBD4-710F-4067-9540-A48910989F95}"/>
      </w:docPartPr>
      <w:docPartBody>
        <w:p w:rsidR="00F757F0" w:rsidRDefault="002C1752" w:rsidP="002C1752">
          <w:pPr>
            <w:pStyle w:val="31197AB75549401EB4A739BA3E12F49A"/>
          </w:pPr>
          <w:r w:rsidRPr="002741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131"/>
    <w:rsid w:val="0004013D"/>
    <w:rsid w:val="002C1752"/>
    <w:rsid w:val="002F48FF"/>
    <w:rsid w:val="003471F4"/>
    <w:rsid w:val="00537F53"/>
    <w:rsid w:val="00557408"/>
    <w:rsid w:val="005F3E3D"/>
    <w:rsid w:val="0088244D"/>
    <w:rsid w:val="00B90D99"/>
    <w:rsid w:val="00CC29D6"/>
    <w:rsid w:val="00F06131"/>
    <w:rsid w:val="00F7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752"/>
    <w:rPr>
      <w:color w:val="808080"/>
    </w:rPr>
  </w:style>
  <w:style w:type="paragraph" w:customStyle="1" w:styleId="73DF2405E0F949B5890D6BE6CE615443">
    <w:name w:val="73DF2405E0F949B5890D6BE6CE615443"/>
    <w:rsid w:val="002C1752"/>
  </w:style>
  <w:style w:type="paragraph" w:customStyle="1" w:styleId="407FB5A572564AEE987DEFADEBFC6B03">
    <w:name w:val="407FB5A572564AEE987DEFADEBFC6B03"/>
    <w:rsid w:val="002C1752"/>
  </w:style>
  <w:style w:type="paragraph" w:customStyle="1" w:styleId="31197AB75549401EB4A739BA3E12F49A">
    <w:name w:val="31197AB75549401EB4A739BA3E12F49A"/>
    <w:rsid w:val="002C1752"/>
  </w:style>
  <w:style w:type="paragraph" w:customStyle="1" w:styleId="7548AEF876374083A69EC312962DC637">
    <w:name w:val="7548AEF876374083A69EC312962DC637"/>
    <w:rsid w:val="002C17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986CEF-0D33-4F2A-BF95-5DF104C88A36}">
  <we:reference id="wa104382081" version="1.35.0.0" store="en-US" storeType="OMEX"/>
  <we:alternateReferences>
    <we:reference id="wa104382081" version="1.35.0.0" store="wa104382081" storeType="OMEX"/>
  </we:alternateReferences>
  <we:properties>
    <we:property name="MENDELEY_CITATIONS" value="[{&quot;citationID&quot;:&quot;MENDELEY_CITATION_689a2f2d-8a85-4570-959e-0fc0b1a199f1&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&quot;,&quot;citationItems&quot;:[{&quot;id&quot;:&quot;5b18189e-8751-3ecc-b0a4-bdbfe482cafe&quot;,&quot;itemData&quot;:{&quot;type&quot;:&quot;article-journal&quot;,&quot;id&quot;:&quot;5b18189e-8751-3ecc-b0a4-bdbfe482cafe&quot;,&quot;title&quot;:&quot;Perspectives on ethnic and racial disparities in Alzheimer's disease and related dementias: Update and areas of immediate need&quot;,&quot;author&quot;:[{&quot;family&quot;:&quot;Babulal&quot;,&quot;given&quot;:&quot;Ganesh M.&quot;,&quot;parse-names&quot;:false,&quot;dropping-particle&quot;:&quot;&quot;,&quot;non-dropping-particle&quot;:&quot;&quot;},{&quot;family&quot;:&quot;Quiroz&quot;,&quot;given&quot;:&quot;Yakeel T.&quot;,&quot;parse-names&quot;:false,&quot;dropping-particle&quot;:&quot;&quot;,&quot;non-dropping-particle&quot;:&quot;&quot;},{&quot;family&quot;:&quot;Albensi&quot;,&quot;given&quot;:&quot;Benedict C.&quot;,&quot;parse-names&quot;:false,&quot;dropping-particle&quot;:&quot;&quot;,&quot;non-dropping-particle&quot;:&quot;&quot;},{&quot;family&quot;:&quot;Arenaza‐Urquijo&quot;,&quot;given&quot;:&quot;Eider&quot;,&quot;parse-names&quot;:false,&quot;dropping-particle&quot;:&quot;&quot;,&quot;non-dropping-particle&quot;:&quot;&quot;},{&quot;family&quot;:&quot;Astell&quot;,&quot;given&quot;:&quot;Arlene J.&quot;,&quot;parse-names&quot;:false,&quot;dropping-particle&quot;:&quot;&quot;,&quot;non-dropping-particle&quot;:&quot;&quot;},{&quot;family&quot;:&quot;Babiloni&quot;,&quot;given&quot;:&quot;Claudio&quot;,&quot;parse-names&quot;:false,&quot;dropping-particle&quot;:&quot;&quot;,&quot;non-dropping-particle&quot;:&quot;&quot;},{&quot;family&quot;:&quot;Bahar‐Fuchs&quot;,&quot;given&quot;:&quot;Alex&quot;,&quot;parse-names&quot;:false,&quot;dropping-particle&quot;:&quot;&quot;,&quot;non-dropping-particle&quot;:&quot;&quot;},{&quot;family&quot;:&quot;Bell&quot;,&quot;given&quot;:&quot;Joanne&quot;,&quot;parse-names&quot;:false,&quot;dropping-particle&quot;:&quot;&quot;,&quot;non-dropping-particle&quot;:&quot;&quot;},{&quot;family&quot;:&quot;Bowman&quot;,&quot;given&quot;:&quot;Gene L.&quot;,&quot;parse-names&quot;:false,&quot;dropping-particle&quot;:&quot;&quot;,&quot;non-dropping-particle&quot;:&quot;&quot;},{&quot;family&quot;:&quot;Brickman&quot;,&quot;given&quot;:&quot;Adam M.&quot;,&quot;parse-names&quot;:false,&quot;dropping-particle&quot;:&quot;&quot;,&quot;non-dropping-particle&quot;:&quot;&quot;},{&quot;family&quot;:&quot;Chételat&quot;,&quot;given&quot;:&quot;Gaël&quot;,&quot;parse-names&quot;:false,&quot;dropping-particle&quot;:&quot;&quot;,&quot;non-dropping-particle&quot;:&quot;&quot;},{&quot;family&quot;:&quot;Ciro&quot;,&quot;given&quot;:&quot;Carrie&quot;,&quot;parse-names&quot;:false,&quot;dropping-particle&quot;:&quot;&quot;,&quot;non-dropping-particle&quot;:&quot;&quot;},{&quot;family&quot;:&quot;Cohen&quot;,&quot;given&quot;:&quot;Ann D.&quot;,&quot;parse-names&quot;:false,&quot;dropping-particle&quot;:&quot;&quot;,&quot;non-dropping-particle&quot;:&quot;&quot;},{&quot;family&quot;:&quot;Dilworth‐Anderson&quot;,&quot;given&quot;:&quot;Peggye&quot;,&quot;parse-names&quot;:false,&quot;dropping-particle&quot;:&quot;&quot;,&quot;non-dropping-particle&quot;:&quot;&quot;},{&quot;family&quot;:&quot;Dodge&quot;,&quot;given&quot;:&quot;Hiroko H.&quot;,&quot;parse-names&quot;:false,&quot;dropping-particle&quot;:&quot;&quot;,&quot;non-dropping-particle&quot;:&quot;&quot;},{&quot;family&quot;:&quot;Dreux&quot;,&quot;given&quot;:&quot;Simone&quot;,&quot;parse-names&quot;:false,&quot;dropping-particle&quot;:&quot;&quot;,&quot;non-dropping-particle&quot;:&quot;&quot;},{&quot;family&quot;:&quot;Edland&quot;,&quot;given&quot;:&quot;Steven&quot;,&quot;parse-names&quot;:false,&quot;dropping-particle&quot;:&quot;&quot;,&quot;non-dropping-particle&quot;:&quot;&quot;},{&quot;family&quot;:&quot;Esbensen&quot;,&quot;given&quot;:&quot;Anna&quot;,&quot;parse-names&quot;:false,&quot;dropping-particle&quot;:&quot;&quot;,&quot;non-dropping-particle&quot;:&quot;&quot;},{&quot;family&quot;:&quot;Evered&quot;,&quot;given&quot;:&quot;Lisbeth&quot;,&quot;parse-names&quot;:false,&quot;dropping-particle&quot;:&quot;&quot;,&quot;non-dropping-particle&quot;:&quot;&quot;},{&quot;family&quot;:&quot;Ewers&quot;,&quot;given&quot;:&quot;Michael&quot;,&quot;parse-names&quot;:false,&quot;dropping-particle&quot;:&quot;&quot;,&quot;non-dropping-particle&quot;:&quot;&quot;},{&quot;family&quot;:&quot;Fargo&quot;,&quot;given&quot;:&quot;Keith N.&quot;,&quot;parse-names&quot;:false,&quot;dropping-particle&quot;:&quot;&quot;,&quot;non-dropping-particle&quot;:&quot;&quot;},{&quot;family&quot;:&quot;Fortea&quot;,&quot;given&quot;:&quot;Juan&quot;,&quot;parse-names&quot;:false,&quot;dropping-particle&quot;:&quot;&quot;,&quot;non-dropping-particle&quot;:&quot;&quot;},{&quot;family&quot;:&quot;Gonzalez&quot;,&quot;given&quot;:&quot;Hector&quot;,&quot;parse-names&quot;:false,&quot;dropping-particle&quot;:&quot;&quot;,&quot;non-dropping-particle&quot;:&quot;&quot;},{&quot;family&quot;:&quot;Gustafson&quot;,&quot;given&quot;:&quot;Deborah R.&quot;,&quot;parse-names&quot;:false,&quot;dropping-particle&quot;:&quot;&quot;,&quot;non-dropping-particle&quot;:&quot;&quot;},{&quot;family&quot;:&quot;Head&quot;,&quot;given&quot;:&quot;Elizabeth&quot;,&quot;parse-names&quot;:false,&quot;dropping-particle&quot;:&quot;&quot;,&quot;non-dropping-particle&quot;:&quot;&quot;},{&quot;family&quot;:&quot;Hendrix&quot;,&quot;given&quot;:&quot;James A.&quot;,&quot;parse-names&quot;:false,&quot;dropping-particle&quot;:&quot;&quot;,&quot;non-dropping-particle&quot;:&quot;&quot;},{&quot;family&quot;:&quot;Hofer&quot;,&quot;given&quot;:&quot;Scott M.&quot;,&quot;parse-names&quot;:false,&quot;dropping-particle&quot;:&quot;&quot;,&quot;non-dropping-particle&quot;:&quot;&quot;},{&quot;family&quot;:&quot;Johnson&quot;,&quot;given&quot;:&quot;Leigh A.&quot;,&quot;parse-names&quot;:false,&quot;dropping-particle&quot;:&quot;&quot;,&quot;non-dropping-particle&quot;:&quot;&quot;},{&quot;family&quot;:&quot;Jutten&quot;,&quot;given&quot;:&quot;Roos&quot;,&quot;parse-names&quot;:false,&quot;dropping-particle&quot;:&quot;&quot;,&quot;non-dropping-particle&quot;:&quot;&quot;},{&quot;family&quot;:&quot;Kilborn&quot;,&quot;given&quot;:&quot;Kerry&quot;,&quot;parse-names&quot;:false,&quot;dropping-particle&quot;:&quot;&quot;,&quot;non-dropping-particle&quot;:&quot;&quot;},{&quot;family&quot;:&quot;Lanctôt&quot;,&quot;given&quot;:&quot;Krista L.&quot;,&quot;parse-names&quot;:false,&quot;dropping-particle&quot;:&quot;&quot;,&quot;non-dropping-particle&quot;:&quot;&quot;},{&quot;family&quot;:&quot;Manly&quot;,&quot;given&quot;:&quot;Jennifer J.&quot;,&quot;parse-names&quot;:false,&quot;dropping-particle&quot;:&quot;&quot;,&quot;non-dropping-particle&quot;:&quot;&quot;},{&quot;family&quot;:&quot;Martins&quot;,&quot;given&quot;:&quot;Ralph N.&quot;,&quot;parse-names&quot;:false,&quot;dropping-particle&quot;:&quot;&quot;,&quot;non-dropping-particle&quot;:&quot;&quot;},{&quot;family&quot;:&quot;Mielke&quot;,&quot;given&quot;:&quot;Michelle M.&quot;,&quot;parse-names&quot;:false,&quot;dropping-particle&quot;:&quot;&quot;,&quot;non-dropping-particle&quot;:&quot;&quot;},{&quot;family&quot;:&quot;Morris&quot;,&quot;given&quot;:&quot;Martha Clare&quot;,&quot;parse-names&quot;:false,&quot;dropping-particle&quot;:&quot;&quot;,&quot;non-dropping-particle&quot;:&quot;&quot;},{&quot;family&quot;:&quot;Murray&quot;,&quot;given&quot;:&quot;Melissa E.&quot;,&quot;parse-names&quot;:false,&quot;dropping-particle&quot;:&quot;&quot;,&quot;non-dropping-particle&quot;:&quot;&quot;},{&quot;family&quot;:&quot;Oh&quot;,&quot;given&quot;:&quot;Esther S.&quot;,&quot;parse-names&quot;:false,&quot;dropping-particle&quot;:&quot;&quot;,&quot;non-dropping-particle&quot;:&quot;&quot;},{&quot;family&quot;:&quot;Parra&quot;,&quot;given&quot;:&quot;Mario A.&quot;,&quot;parse-names&quot;:false,&quot;dropping-particle&quot;:&quot;&quot;,&quot;non-dropping-particle&quot;:&quot;&quot;},{&quot;family&quot;:&quot;Rissman&quot;,&quot;given&quot;:&quot;Robert A.&quot;,&quot;parse-names&quot;:false,&quot;dropping-particle&quot;:&quot;&quot;,&quot;non-dropping-particle&quot;:&quot;&quot;},{&quot;family&quot;:&quot;Roe&quot;,&quot;given&quot;:&quot;Catherine M.&quot;,&quot;parse-names&quot;:false,&quot;dropping-particle&quot;:&quot;&quot;,&quot;non-dropping-particle&quot;:&quot;&quot;},{&quot;family&quot;:&quot;Santos&quot;,&quot;given&quot;:&quot;Octavio A.&quot;,&quot;parse-names&quot;:false,&quot;dropping-particle&quot;:&quot;&quot;,&quot;non-dropping-particle&quot;:&quot;&quot;},{&quot;family&quot;:&quot;Scarmeas&quot;,&quot;given&quot;:&quot;Nikolaos&quot;,&quot;parse-names&quot;:false,&quot;dropping-particle&quot;:&quot;&quot;,&quot;non-dropping-particle&quot;:&quot;&quot;},{&quot;family&quot;:&quot;Schneider&quot;,&quot;given&quot;:&quot;Lon S.&quot;,&quot;parse-names&quot;:false,&quot;dropping-particle&quot;:&quot;&quot;,&quot;non-dropping-particle&quot;:&quot;&quot;},{&quot;family&quot;:&quot;Schupf&quot;,&quot;given&quot;:&quot;Nicole&quot;,&quot;parse-names&quot;:false,&quot;dropping-particle&quot;:&quot;&quot;,&quot;non-dropping-particle&quot;:&quot;&quot;},{&quot;family&quot;:&quot;Sikkes&quot;,&quot;given&quot;:&quot;Sietske&quot;,&quot;parse-names&quot;:false,&quot;dropping-particle&quot;:&quot;&quot;,&quot;non-dropping-particle&quot;:&quot;&quot;},{&quot;family&quot;:&quot;Snyder&quot;,&quot;given&quot;:&quot;Heather M.&quot;,&quot;parse-names&quot;:false,&quot;dropping-particle&quot;:&quot;&quot;,&quot;non-dropping-particle&quot;:&quot;&quot;},{&quot;family&quot;:&quot;Sohrabi&quot;,&quot;given&quot;:&quot;Hamid R.&quot;,&quot;parse-names&quot;:false,&quot;dropping-particle&quot;:&quot;&quot;,&quot;non-dropping-particle&quot;:&quot;&quot;},{&quot;family&quot;:&quot;Stern&quot;,&quot;given&quot;:&quot;Yaakov&quot;,&quot;parse-names&quot;:false,&quot;dropping-particle&quot;:&quot;&quot;,&quot;non-dropping-particle&quot;:&quot;&quot;},{&quot;family&quot;:&quot;Strydom&quot;,&quot;given&quot;:&quot;Andre&quot;,&quot;parse-names&quot;:false,&quot;dropping-particle&quot;:&quot;&quot;,&quot;non-dropping-particle&quot;:&quot;&quot;},{&quot;family&quot;:&quot;Tang&quot;,&quot;given&quot;:&quot;Yi&quot;,&quot;parse-names&quot;:false,&quot;dropping-particle&quot;:&quot;&quot;,&quot;non-dropping-particle&quot;:&quot;&quot;},{&quot;family&quot;:&quot;Terrera&quot;,&quot;given&quot;:&quot;Graciela Muniz&quot;,&quot;parse-names&quot;:false,&quot;dropping-particle&quot;:&quot;&quot;,&quot;non-dropping-particle&quot;:&quot;&quot;},{&quot;family&quot;:&quot;Teunissen&quot;,&quot;given&quot;:&quot;Charlotte&quot;,&quot;parse-names&quot;:false,&quot;dropping-particle&quot;:&quot;&quot;,&quot;non-dropping-particle&quot;:&quot;&quot;},{&quot;family&quot;:&quot;Melo van Lent&quot;,&quot;given&quot;:&quot;Debora&quot;,&quot;parse-names&quot;:false,&quot;dropping-particle&quot;:&quot;&quot;,&quot;non-dropping-particle&quot;:&quot;&quot;},{&quot;family&quot;:&quot;Weinborn&quot;,&quot;given&quot;:&quot;Michael&quot;,&quot;parse-names&quot;:false,&quot;dropping-particle&quot;:&quot;&quot;,&quot;non-dropping-particle&quot;:&quot;&quot;},{&quot;family&quot;:&quot;Wesselman&quot;,&quot;given&quot;:&quot;Linda&quot;,&quot;parse-names&quot;:false,&quot;dropping-particle&quot;:&quot;&quot;,&quot;non-dropping-particle&quot;:&quot;&quot;},{&quot;family&quot;:&quot;Wilcock&quot;,&quot;given&quot;:&quot;Donna M.&quot;,&quot;parse-names&quot;:false,&quot;dropping-particle&quot;:&quot;&quot;,&quot;non-dropping-particle&quot;:&quot;&quot;},{&quot;family&quot;:&quot;Zetterberg&quot;,&quot;given&quot;:&quot;Henrik&quot;,&quot;parse-names&quot;:false,&quot;dropping-particle&quot;:&quot;&quot;,&quot;non-dropping-particle&quot;:&quot;&quot;},{&quot;family&quot;:&quot;O'Bryant&quot;,&quot;given&quot;:&quot;Sid E.&quot;,&quot;parse-names&quot;:false,&quot;dropping-particle&quot;:&quot;&quot;,&quot;non-dropping-particle&quot;:&quot;&quot;}],&quot;container-title&quot;:&quot;Alzheimer's &amp; Dementia&quot;,&quot;DOI&quot;:&quot;10.1016/j.jalz.2018.09.009&quot;,&quot;ISSN&quot;:&quot;1552-5260&quot;,&quot;issued&quot;:{&quot;date-parts&quot;:[[2019,2,13]]},&quot;page&quot;:&quot;292-312&quot;,&quot;issue&quot;:&quot;2&quot;,&quot;volume&quot;:&quot;15&quot;,&quot;container-title-short&quot;:&quot;&quot;},&quot;isTemporary&quot;:false}]},{&quot;citationID&quot;:&quot;MENDELEY_CITATION_6b240fe8-665e-4beb-81dd-2d47aca21b84&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&quot;,&quot;citationItems&quot;:[{&quot;id&quot;:&quot;c8ef86fd-d649-3029-a6a0-4ddad699f796&quot;,&quot;itemData&quot;:{&quot;type&quot;:&quot;article-journal&quot;,&quot;id&quot;:&quot;c8ef86fd-d649-3029-a6a0-4ddad699f796&quot;,&quot;title&quot;:&quot;The National Institute on Aging Health Disparities Research Framework&quot;,&quot;author&quot;:[{&quot;family&quot;:&quot;Hill&quot;,&quot;given&quot;:&quot;PhD, MPH, Carl&quot;,&quot;parse-names&quot;:false,&quot;dropping-particle&quot;:&quot;v.&quot;,&quot;non-dropping-particle&quot;:&quot;&quot;},{&quot;family&quot;:&quot;Pérez-Stable&quot;,&quot;given&quot;:&quot;MD, Eliseo J.&quot;,&quot;parse-names&quot;:false,&quot;dropping-particle&quot;:&quot;&quot;,&quot;non-dropping-particle&quot;:&quot;&quot;},{&quot;family&quot;:&quot;Anderson&quot;,&quot;given&quot;:&quot;PhD, Norman A.&quot;,&quot;parse-names&quot;:false,&quot;dropping-particle&quot;:&quot;&quot;,&quot;non-dropping-particle&quot;:&quot;&quot;},{&quot;family&quot;:&quot;Bernard&quot;,&quot;given&quot;:&quot;MD, Marie A.&quot;,&quot;parse-names&quot;:false,&quot;dropping-particle&quot;:&quot;&quot;,&quot;non-dropping-particle&quot;:&quot;&quot;}],&quot;container-title&quot;:&quot;Ethnicity &amp; Disease&quot;,&quot;DOI&quot;:&quot;10.18865/ed.25.3.245&quot;,&quot;ISSN&quot;:&quot;1945-0826&quot;,&quot;issued&quot;:{&quot;date-parts&quot;:[[2015,8,5]]},&quot;page&quot;:&quot;245&quot;,&quot;abstract&quot;:&quot;&lt;p&gt;&amp;lt;p&amp;gt;&amp;lt;strong&amp;gt;Objective&amp;lt;/strong&amp;gt;: Development of a new framework for the National Institute on Aging (NIA) to assess progress and opportunities toward stimulating and supporting rigorous research to address health disparities.&amp;lt;/p&amp;gt;&amp;lt;p&amp;gt;&amp;lt;strong&amp;gt;Design:&amp;lt;/strong&amp;gt; Portfolio review of NIA’s health disparities research portfolio to evaluate NIA’s progress in addressing priority health&amp;lt;br /&amp;gt;disparities areas.&amp;lt;br /&amp;gt;&amp;lt;strong&amp;gt;&amp;lt;/strong&amp;gt;&amp;lt;/p&amp;gt;&amp;lt;p&amp;gt;&amp;lt;strong&amp;gt;Results:&amp;lt;/strong&amp;gt; The NIA Health DisparitiesResearch Framework highlights important factors for health disparities research related to aging, provides an organizing structure for tracking progress, stimulates opportunities to better delineate causal pathways and broadens the scope for malleable targets for intervention, aiding in our efforts to address health disparities in the aging population.&amp;lt;br /&amp;gt;&amp;lt;strong&amp;gt;&amp;lt;/strong&amp;gt;&amp;lt;/p&amp;gt;&amp;lt;p&amp;gt;&amp;lt;strong&amp;gt;Conclusions:&amp;lt;/strong&amp;gt; The promise of health disparitiesresearch depends largely on scientific rigor that builds on past findings and aggressively pursues new approaches. The NIA Health Disparities Framework provides a landscape for stimulating interdisciplinary&amp;lt;br /&amp;gt;approaches, evaluating research productivity and identifying opportunities for innovative health disparities research related to&amp;lt;br /&amp;gt;aging. &amp;lt;em&amp;gt;Ethn Dis.&amp;lt;/em&amp;gt; 2015;25(3):245-254.&amp;lt;/p&amp;gt;&lt;/p&gt;&quot;,&quot;issue&quot;:&quot;3&quot;,&quot;volume&quot;:&quot;25&quot;,&quot;container-title-short&quot;:&quot;&quot;},&quot;isTemporary&quot;:false}]},{&quot;citationID&quot;:&quot;MENDELEY_CITATION_070869a7-93c7-47e9-a844-c6981b84566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&quot;,&quot;citationItems&quot;:[{&quot;id&quot;:&quot;23505855-248a-3874-ba4c-570d7e60dec3&quot;,&quot;itemData&quot;:{&quot;type&quot;:&quot;article-journal&quot;,&quot;id&quot;:&quot;23505855-248a-3874-ba4c-570d7e60dec3&quot;,&quot;title&quot;:&quot;Making Neighborhood-Disadvantage Metrics Accessible — The Neighborhood Atlas&quot;,&quot;author&quot;:[{&quot;family&quot;:&quot;Kind&quot;,&quot;given&quot;:&quot;Amy J.H.&quot;,&quot;parse-names&quot;:false,&quot;dropping-particle&quot;:&quot;&quot;,&quot;non-dropping-particle&quot;:&quot;&quot;},{&quot;family&quot;:&quot;Buckingham&quot;,&quot;given&quot;:&quot;William R.&quot;,&quot;parse-names&quot;:false,&quot;dropping-particle&quot;:&quot;&quot;,&quot;non-dropping-particle&quot;:&quot;&quot;}],&quot;container-title&quot;:&quot;New England Journal of Medicine&quot;,&quot;DOI&quot;:&quot;10.1056/NEJMp1802313&quot;,&quot;ISSN&quot;:&quot;0028-4793&quot;,&quot;issued&quot;:{&quot;date-parts&quot;:[[2018,6,28]]},&quot;page&quot;:&quot;2456-2458&quot;,&quot;issue&quot;:&quot;26&quot;,&quot;volume&quot;:&quot;378&quot;,&quot;container-title-short&quot;:&quot;&quot;},&quot;isTemporary&quot;:false}]},{&quot;citationID&quot;:&quot;MENDELEY_CITATION_a6cccd3a-ef06-415b-9b55-61a1be11a7e9&quot;,&quot;properties&quot;:{&quot;noteIndex&quot;:0},&quot;isEdited&quot;:false,&quot;manualOverride&quot;:{&quot;isManuallyOverridden&quot;:false,&quot;citeprocText&quot;:&quot;&lt;sup&gt;4–7&lt;/sup&gt;&quot;,&quot;manualOverrideText&quot;:&quot;&quot;},&quot;citationTag&quot;:&quot;MENDELEY_CITATION_v3_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&quot;,&quot;citationItems&quot;:[{&quot;id&quot;:&quot;3ea0a94c-f0e5-38fd-bfff-693a91c1a8e3&quot;,&quot;itemData&quot;:{&quot;type&quot;:&quot;article-journal&quot;,&quot;id&quot;:&quot;3ea0a94c-f0e5-38fd-bfff-693a91c1a8e3&quot;,&quot;title&quot;:&quot;The association of long-term exposure to PM2.5 on all-cause mortality in the Nurses’ Health Study and the impact of measurement-error correction&quot;,&quot;author&quot;:[{&quot;family&quot;:&quot;Hart&quot;,&quot;given&quot;:&quot;Jaime E&quot;,&quot;parse-names&quot;:false,&quot;dropping-particle&quot;:&quot;&quot;,&quot;non-dropping-particle&quot;:&quot;&quot;},{&quot;family&quot;:&quot;Liao&quot;,&quot;given&quot;:&quot;Xiaomei&quot;,&quot;parse-names&quot;:false,&quot;dropping-particle&quot;:&quot;&quot;,&quot;non-dropping-particle&quot;:&quot;&quot;},{&quot;family&quot;:&quot;Hong&quot;,&quot;given&quot;:&quot;Biling&quot;,&quot;parse-names&quot;:false,&quot;dropping-particle&quot;:&quot;&quot;,&quot;non-dropping-particle&quot;:&quot;&quot;},{&quot;family&quot;:&quot;Puett&quot;,&quot;given&quot;:&quot;Robin C&quot;,&quot;parse-names&quot;:false,&quot;dropping-particle&quot;:&quot;&quot;,&quot;non-dropping-particle&quot;:&quot;&quot;},{&quot;family&quot;:&quot;Yanosky&quot;,&quot;given&quot;:&quot;Jeff D&quot;,&quot;parse-names&quot;:false,&quot;dropping-particle&quot;:&quot;&quot;,&quot;non-dropping-particle&quot;:&quot;&quot;},{&quot;family&quot;:&quot;Suh&quot;,&quot;given&quot;:&quot;Helen&quot;,&quot;parse-names&quot;:false,&quot;dropping-particle&quot;:&quot;&quot;,&quot;non-dropping-particle&quot;:&quot;&quot;},{&quot;family&quot;:&quot;Kioumourtzoglou&quot;,&quot;given&quot;:&quot;Marianthi-Anna&quot;,&quot;parse-names&quot;:false,&quot;dropping-particle&quot;:&quot;&quot;,&quot;non-dropping-particle&quot;:&quot;&quot;},{&quot;family&quot;:&quot;Spiegelman&quot;,&quot;given&quot;:&quot;Donna&quot;,&quot;parse-names&quot;:false,&quot;dropping-particle&quot;:&quot;&quot;,&quot;non-dropping-particle&quot;:&quot;&quot;},{&quot;family&quot;:&quot;Laden&quot;,&quot;given&quot;:&quot;Francine&quot;,&quot;parse-names&quot;:false,&quot;dropping-particle&quot;:&quot;&quot;,&quot;non-dropping-particle&quot;:&quot;&quot;}],&quot;container-title&quot;:&quot;Environmental Health&quot;,&quot;DOI&quot;:&quot;10.1186/s12940-015-0027-6&quot;,&quot;ISSN&quot;:&quot;1476-069X&quot;,&quot;issued&quot;:{&quot;date-parts&quot;:[[2015,12,1]]},&quot;page&quot;:&quot;38&quot;,&quot;issue&quot;:&quot;1&quot;,&quot;volume&quot;:&quot;14&quot;,&quot;container-title-short&quot;:&quot;&quot;},&quot;isTemporary&quot;:false},{&quot;id&quot;:&quot;478042b8-e15e-3209-94ef-bd685701c9cc&quot;,&quot;itemData&quot;:{&quot;type&quot;:&quot;article-journal&quot;,&quot;id&quot;:&quot;478042b8-e15e-3209-94ef-bd685701c9cc&quot;,&quot;title&quot;:&quot;Exposure to Greenness and Mortality in a Nationwide Prospective Cohort Study of Women&quot;,&quot;author&quot;:[{&quot;family&quot;:&quot;James&quot;,&quot;given&quot;:&quot;Peter&quot;,&quot;parse-names&quot;:false,&quot;dropping-particle&quot;:&quot;&quot;,&quot;non-dropping-particle&quot;:&quot;&quot;},{&quot;family&quot;:&quot;Hart&quot;,&quot;given&quot;:&quot;Jaime E.&quot;,&quot;parse-names&quot;:false,&quot;dropping-particle&quot;:&quot;&quot;,&quot;non-dropping-particle&quot;:&quot;&quot;},{&quot;family&quot;:&quot;Banay&quot;,&quot;given&quot;:&quot;Rachel F.&quot;,&quot;parse-names&quot;:false,&quot;dropping-particle&quot;:&quot;&quot;,&quot;non-dropping-particle&quot;:&quot;&quot;},{&quot;family&quot;:&quot;Laden&quot;,&quot;given&quot;:&quot;Francine&quot;,&quot;parse-names&quot;:false,&quot;dropping-particle&quot;:&quot;&quot;,&quot;non-dropping-particle&quot;:&quot;&quot;}],&quot;container-title&quot;:&quot;Environmental Health Perspectives&quot;,&quot;DOI&quot;:&quot;10.1289/ehp.1510363&quot;,&quot;ISSN&quot;:&quot;0091-6765&quot;,&quot;issued&quot;:{&quot;date-parts&quot;:[[2016,9]]},&quot;page&quot;:&quot;1344-1352&quot;,&quot;issue&quot;:&quot;9&quot;,&quot;volume&quot;:&quot;124&quot;,&quot;container-title-short&quot;:&quot;&quot;},&quot;isTemporary&quot;:false},{&quot;id&quot;:&quot;81c2d8b4-a268-3963-86fa-5b0f186fd824&quot;,&quot;itemData&quot;:{&quot;type&quot;:&quot;article-journal&quot;,&quot;id&quot;:&quot;81c2d8b4-a268-3963-86fa-5b0f186fd824&quot;,&quot;title&quot;:&quot;Neighborhood cognitive amenities? A mixed-methods study of intellectually-stimulating places and cognitive function among older Americans&quot;,&quot;author&quot;:[{&quot;family&quot;:&quot;Finlay&quot;,&quot;given&quot;:&quot;Jessica&quot;,&quot;parse-names&quot;:false,&quot;dropping-particle&quot;:&quot;&quot;,&quot;non-dropping-particle&quot;:&quot;&quot;},{&quot;family&quot;:&quot;Yu&quot;,&quot;given&quot;:&quot;Wenshan&quot;,&quot;parse-names&quot;:false,&quot;dropping-particle&quot;:&quot;&quot;,&quot;non-dropping-particle&quot;:&quot;&quot;},{&quot;family&quot;:&quot;Clarke&quot;,&quot;given&quot;:&quot;Philippa&quot;,&quot;parse-names&quot;:false,&quot;dropping-particle&quot;:&quot;&quot;,&quot;non-dropping-particle&quot;:&quot;&quot;},{&quot;family&quot;:&quot;Li&quot;,&quot;given&quot;:&quot;Mao&quot;,&quot;parse-names&quot;:false,&quot;dropping-particle&quot;:&quot;&quot;,&quot;non-dropping-particle&quot;:&quot;&quot;},{&quot;family&quot;:&quot;Judd&quot;,&quot;given&quot;:&quot;Suzanne&quot;,&quot;parse-names&quot;:false,&quot;dropping-particle&quot;:&quot;&quot;,&quot;non-dropping-particle&quot;:&quot;&quot;},{&quot;family&quot;:&quot;Esposito&quot;,&quot;given&quot;:&quot;Michael&quot;,&quot;parse-names&quot;:false,&quot;dropping-particle&quot;:&quot;&quot;,&quot;non-dropping-particle&quot;:&quot;&quot;}],&quot;container-title&quot;:&quot;Wellbeing, Space and Society&quot;,&quot;DOI&quot;:&quot;10.1016/j.wss.2021.100040&quot;,&quot;ISSN&quot;:&quot;26665581&quot;,&quot;issued&quot;:{&quot;date-parts&quot;:[[2021]]},&quot;page&quot;:&quot;100040&quot;,&quot;volume&quot;:&quot;2&quot;,&quot;container-title-short&quot;:&quot;&quot;},&quot;isTemporary&quot;:false},{&quot;id&quot;:&quot;2d587268-917f-3805-9f6f-b1f549de1f94&quot;,&quot;itemData&quot;:{&quot;type&quot;:&quot;article-journal&quot;,&quot;id&quot;:&quot;2d587268-917f-3805-9f6f-b1f549de1f94&quot;,&quot;title&quot;:&quot;Exposure to ambient air pollutants and the onset of dementia in Québec, Canada&quot;,&quot;author&quot;:[{&quot;family&quot;:&quot;Smargiassi&quot;,&quot;given&quot;:&quot;Audrey&quot;,&quot;parse-names&quot;:false,&quot;dropping-particle&quot;:&quot;&quot;,&quot;non-dropping-particle&quot;:&quot;&quot;},{&quot;family&quot;:&quot;Sidi&quot;,&quot;given&quot;:&quot;Elhadji Anassour Laouan&quot;,&quot;parse-names&quot;:false,&quot;dropping-particle&quot;:&quot;&quot;,&quot;non-dropping-particle&quot;:&quot;&quot;},{&quot;family&quot;:&quot;Robert&quot;,&quot;given&quot;:&quot;Louis-Etienne&quot;,&quot;parse-names&quot;:false,&quot;dropping-particle&quot;:&quot;&quot;,&quot;non-dropping-particle&quot;:&quot;&quot;},{&quot;family&quot;:&quot;Plante&quot;,&quot;given&quot;:&quot;Céline&quot;,&quot;parse-names&quot;:false,&quot;dropping-particle&quot;:&quot;&quot;,&quot;non-dropping-particle&quot;:&quot;&quot;},{&quot;family&quot;:&quot;Haddad&quot;,&quot;given&quot;:&quot;Mona&quot;,&quot;parse-names&quot;:false,&quot;dropping-particle&quot;:&quot;&quot;,&quot;non-dropping-particle&quot;:&quot;&quot;},{&quot;family&quot;:&quot;Gamache&quot;,&quot;given&quot;:&quot;Philippe&quot;,&quot;parse-names&quot;:false,&quot;dropping-particle&quot;:&quot;&quot;,&quot;non-dropping-particle&quot;:&quot;&quot;},{&quot;family&quot;:&quot;Burnett&quot;,&quot;given&quot;:&quot;Rick&quot;,&quot;parse-names&quot;:false,&quot;dropping-particle&quot;:&quot;&quot;,&quot;non-dropping-particle&quot;:&quot;&quot;},{&quot;family&quot;:&quot;Goudreau&quot;,&quot;given&quot;:&quot;Sophie&quot;,&quot;parse-names&quot;:false,&quot;dropping-particle&quot;:&quot;&quot;,&quot;non-dropping-particle&quot;:&quot;&quot;},{&quot;family&quot;:&quot;Liu&quot;,&quot;given&quot;:&quot;Ling&quot;,&quot;parse-names&quot;:false,&quot;dropping-particle&quot;:&quot;&quot;,&quot;non-dropping-particle&quot;:&quot;&quot;},{&quot;family&quot;:&quot;Fournier&quot;,&quot;given&quot;:&quot;Michel&quot;,&quot;parse-names&quot;:false,&quot;dropping-particle&quot;:&quot;&quot;,&quot;non-dropping-particle&quot;:&quot;&quot;},{&quot;family&quot;:&quot;Pelletier&quot;,&quot;given&quot;:&quot;Eric&quot;,&quot;parse-names&quot;:false,&quot;dropping-particle&quot;:&quot;&quot;,&quot;non-dropping-particle&quot;:&quot;&quot;},{&quot;family&quot;:&quot;Yankoty&quot;,&quot;given&quot;:&quot;Ines&quot;,&quot;parse-names&quot;:false,&quot;dropping-particle&quot;:&quot;&quot;,&quot;non-dropping-particle&quot;:&quot;&quot;}],&quot;container-title&quot;:&quot;Environmental Research&quot;,&quot;DOI&quot;:&quot;10.1016/j.envres.2020.109870&quot;,&quot;ISSN&quot;:&quot;00139351&quot;,&quot;issued&quot;:{&quot;date-parts&quot;:[[2020,11]]},&quot;page&quot;:&quot;109870&quot;,&quot;volume&quot;:&quot;190&quot;,&quot;container-title-short&quot;:&quot;&quot;},&quot;isTemporary&quot;:false}]},{&quot;citationID&quot;:&quot;MENDELEY_CITATION_5d550cf4-6c11-4dbc-be5c-d60a130bb349&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&quot;,&quot;citationItems&quot;:[{&quot;id&quot;:&quot;2d587268-917f-3805-9f6f-b1f549de1f94&quot;,&quot;itemData&quot;:{&quot;type&quot;:&quot;article-journal&quot;,&quot;id&quot;:&quot;2d587268-917f-3805-9f6f-b1f549de1f94&quot;,&quot;title&quot;:&quot;Exposure to ambient air pollutants and the onset of dementia in Québec, Canada&quot;,&quot;author&quot;:[{&quot;family&quot;:&quot;Smargiassi&quot;,&quot;given&quot;:&quot;Audrey&quot;,&quot;parse-names&quot;:false,&quot;dropping-particle&quot;:&quot;&quot;,&quot;non-dropping-particle&quot;:&quot;&quot;},{&quot;family&quot;:&quot;Sidi&quot;,&quot;given&quot;:&quot;Elhadji Anassour Laouan&quot;,&quot;parse-names&quot;:false,&quot;dropping-particle&quot;:&quot;&quot;,&quot;non-dropping-particle&quot;:&quot;&quot;},{&quot;family&quot;:&quot;Robert&quot;,&quot;given&quot;:&quot;Louis-Etienne&quot;,&quot;parse-names&quot;:false,&quot;dropping-particle&quot;:&quot;&quot;,&quot;non-dropping-particle&quot;:&quot;&quot;},{&quot;family&quot;:&quot;Plante&quot;,&quot;given&quot;:&quot;Céline&quot;,&quot;parse-names&quot;:false,&quot;dropping-particle&quot;:&quot;&quot;,&quot;non-dropping-particle&quot;:&quot;&quot;},{&quot;family&quot;:&quot;Haddad&quot;,&quot;given&quot;:&quot;Mona&quot;,&quot;parse-names&quot;:false,&quot;dropping-particle&quot;:&quot;&quot;,&quot;non-dropping-particle&quot;:&quot;&quot;},{&quot;family&quot;:&quot;Gamache&quot;,&quot;given&quot;:&quot;Philippe&quot;,&quot;parse-names&quot;:false,&quot;dropping-particle&quot;:&quot;&quot;,&quot;non-dropping-particle&quot;:&quot;&quot;},{&quot;family&quot;:&quot;Burnett&quot;,&quot;given&quot;:&quot;Rick&quot;,&quot;parse-names&quot;:false,&quot;dropping-particle&quot;:&quot;&quot;,&quot;non-dropping-particle&quot;:&quot;&quot;},{&quot;family&quot;:&quot;Goudreau&quot;,&quot;given&quot;:&quot;Sophie&quot;,&quot;parse-names&quot;:false,&quot;dropping-particle&quot;:&quot;&quot;,&quot;non-dropping-particle&quot;:&quot;&quot;},{&quot;family&quot;:&quot;Liu&quot;,&quot;given&quot;:&quot;Ling&quot;,&quot;parse-names&quot;:false,&quot;dropping-particle&quot;:&quot;&quot;,&quot;non-dropping-particle&quot;:&quot;&quot;},{&quot;family&quot;:&quot;Fournier&quot;,&quot;given&quot;:&quot;Michel&quot;,&quot;parse-names&quot;:false,&quot;dropping-particle&quot;:&quot;&quot;,&quot;non-dropping-particle&quot;:&quot;&quot;},{&quot;family&quot;:&quot;Pelletier&quot;,&quot;given&quot;:&quot;Eric&quot;,&quot;parse-names&quot;:false,&quot;dropping-particle&quot;:&quot;&quot;,&quot;non-dropping-particle&quot;:&quot;&quot;},{&quot;family&quot;:&quot;Yankoty&quot;,&quot;given&quot;:&quot;Ines&quot;,&quot;parse-names&quot;:false,&quot;dropping-particle&quot;:&quot;&quot;,&quot;non-dropping-particle&quot;:&quot;&quot;}],&quot;container-title&quot;:&quot;Environmental Research&quot;,&quot;DOI&quot;:&quot;10.1016/j.envres.2020.109870&quot;,&quot;ISSN&quot;:&quot;00139351&quot;,&quot;issued&quot;:{&quot;date-parts&quot;:[[2020,11]]},&quot;page&quot;:&quot;109870&quot;,&quot;volume&quot;:&quot;190&quot;,&quot;container-title-short&quot;:&quot;&quot;},&quot;isTemporary&quot;:false}]},{&quot;citationID&quot;:&quot;MENDELEY_CITATION_2df0c52c-9d60-4ac5-ba48-b00fae5e147f&quot;,&quot;properties&quot;:{&quot;noteIndex&quot;:0},&quot;isEdited&quot;:false,&quot;manualOverride&quot;:{&quot;isManuallyOverridden&quot;:false,&quot;citeprocText&quot;:&quot;&lt;sup&gt;4–6&lt;/sup&gt;&quot;,&quot;manualOverrideText&quot;:&quot;&quot;},&quot;citationTag&quot;:&quot;MENDELEY_CITATION_v3_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&quot;,&quot;citationItems&quot;:[{&quot;id&quot;:&quot;3ea0a94c-f0e5-38fd-bfff-693a91c1a8e3&quot;,&quot;itemData&quot;:{&quot;type&quot;:&quot;article-journal&quot;,&quot;id&quot;:&quot;3ea0a94c-f0e5-38fd-bfff-693a91c1a8e3&quot;,&quot;title&quot;:&quot;The association of long-term exposure to PM2.5 on all-cause mortality in the Nurses’ Health Study and the impact of measurement-error correction&quot;,&quot;author&quot;:[{&quot;family&quot;:&quot;Hart&quot;,&quot;given&quot;:&quot;Jaime E&quot;,&quot;parse-names&quot;:false,&quot;dropping-particle&quot;:&quot;&quot;,&quot;non-dropping-particle&quot;:&quot;&quot;},{&quot;family&quot;:&quot;Liao&quot;,&quot;given&quot;:&quot;Xiaomei&quot;,&quot;parse-names&quot;:false,&quot;dropping-particle&quot;:&quot;&quot;,&quot;non-dropping-particle&quot;:&quot;&quot;},{&quot;family&quot;:&quot;Hong&quot;,&quot;given&quot;:&quot;Biling&quot;,&quot;parse-names&quot;:false,&quot;dropping-particle&quot;:&quot;&quot;,&quot;non-dropping-particle&quot;:&quot;&quot;},{&quot;family&quot;:&quot;Puett&quot;,&quot;given&quot;:&quot;Robin C&quot;,&quot;parse-names&quot;:false,&quot;dropping-particle&quot;:&quot;&quot;,&quot;non-dropping-particle&quot;:&quot;&quot;},{&quot;family&quot;:&quot;Yanosky&quot;,&quot;given&quot;:&quot;Jeff D&quot;,&quot;parse-names&quot;:false,&quot;dropping-particle&quot;:&quot;&quot;,&quot;non-dropping-particle&quot;:&quot;&quot;},{&quot;family&quot;:&quot;Suh&quot;,&quot;given&quot;:&quot;Helen&quot;,&quot;parse-names&quot;:false,&quot;dropping-particle&quot;:&quot;&quot;,&quot;non-dropping-particle&quot;:&quot;&quot;},{&quot;family&quot;:&quot;Kioumourtzoglou&quot;,&quot;given&quot;:&quot;Marianthi-Anna&quot;,&quot;parse-names&quot;:false,&quot;dropping-particle&quot;:&quot;&quot;,&quot;non-dropping-particle&quot;:&quot;&quot;},{&quot;family&quot;:&quot;Spiegelman&quot;,&quot;given&quot;:&quot;Donna&quot;,&quot;parse-names&quot;:false,&quot;dropping-particle&quot;:&quot;&quot;,&quot;non-dropping-particle&quot;:&quot;&quot;},{&quot;family&quot;:&quot;Laden&quot;,&quot;given&quot;:&quot;Francine&quot;,&quot;parse-names&quot;:false,&quot;dropping-particle&quot;:&quot;&quot;,&quot;non-dropping-particle&quot;:&quot;&quot;}],&quot;container-title&quot;:&quot;Environmental Health&quot;,&quot;DOI&quot;:&quot;10.1186/s12940-015-0027-6&quot;,&quot;ISSN&quot;:&quot;1476-069X&quot;,&quot;issued&quot;:{&quot;date-parts&quot;:[[2015,12,1]]},&quot;page&quot;:&quot;38&quot;,&quot;issue&quot;:&quot;1&quot;,&quot;volume&quot;:&quot;14&quot;,&quot;container-title-short&quot;:&quot;&quot;},&quot;isTemporary&quot;:false},{&quot;id&quot;:&quot;81c2d8b4-a268-3963-86fa-5b0f186fd824&quot;,&quot;itemData&quot;:{&quot;type&quot;:&quot;article-journal&quot;,&quot;id&quot;:&quot;81c2d8b4-a268-3963-86fa-5b0f186fd824&quot;,&quot;title&quot;:&quot;Neighborhood cognitive amenities? A mixed-methods study of intellectually-stimulating places and cognitive function among older Americans&quot;,&quot;author&quot;:[{&quot;family&quot;:&quot;Finlay&quot;,&quot;given&quot;:&quot;Jessica&quot;,&quot;parse-names&quot;:false,&quot;dropping-particle&quot;:&quot;&quot;,&quot;non-dropping-particle&quot;:&quot;&quot;},{&quot;family&quot;:&quot;Yu&quot;,&quot;given&quot;:&quot;Wenshan&quot;,&quot;parse-names&quot;:false,&quot;dropping-particle&quot;:&quot;&quot;,&quot;non-dropping-particle&quot;:&quot;&quot;},{&quot;family&quot;:&quot;Clarke&quot;,&quot;given&quot;:&quot;Philippa&quot;,&quot;parse-names&quot;:false,&quot;dropping-particle&quot;:&quot;&quot;,&quot;non-dropping-particle&quot;:&quot;&quot;},{&quot;family&quot;:&quot;Li&quot;,&quot;given&quot;:&quot;Mao&quot;,&quot;parse-names&quot;:false,&quot;dropping-particle&quot;:&quot;&quot;,&quot;non-dropping-particle&quot;:&quot;&quot;},{&quot;family&quot;:&quot;Judd&quot;,&quot;given&quot;:&quot;Suzanne&quot;,&quot;parse-names&quot;:false,&quot;dropping-particle&quot;:&quot;&quot;,&quot;non-dropping-particle&quot;:&quot;&quot;},{&quot;family&quot;:&quot;Esposito&quot;,&quot;given&quot;:&quot;Michael&quot;,&quot;parse-names&quot;:false,&quot;dropping-particle&quot;:&quot;&quot;,&quot;non-dropping-particle&quot;:&quot;&quot;}],&quot;container-title&quot;:&quot;Wellbeing, Space and Society&quot;,&quot;DOI&quot;:&quot;10.1016/j.wss.2021.100040&quot;,&quot;ISSN&quot;:&quot;26665581&quot;,&quot;issued&quot;:{&quot;date-parts&quot;:[[2021]]},&quot;page&quot;:&quot;100040&quot;,&quot;volume&quot;:&quot;2&quot;,&quot;container-title-short&quot;:&quot;&quot;},&quot;isTemporary&quot;:false},{&quot;id&quot;:&quot;478042b8-e15e-3209-94ef-bd685701c9cc&quot;,&quot;itemData&quot;:{&quot;type&quot;:&quot;article-journal&quot;,&quot;id&quot;:&quot;478042b8-e15e-3209-94ef-bd685701c9cc&quot;,&quot;title&quot;:&quot;Exposure to Greenness and Mortality in a Nationwide Prospective Cohort Study of Women&quot;,&quot;author&quot;:[{&quot;family&quot;:&quot;James&quot;,&quot;given&quot;:&quot;Peter&quot;,&quot;parse-names&quot;:false,&quot;dropping-particle&quot;:&quot;&quot;,&quot;non-dropping-particle&quot;:&quot;&quot;},{&quot;family&quot;:&quot;Hart&quot;,&quot;given&quot;:&quot;Jaime E.&quot;,&quot;parse-names&quot;:false,&quot;dropping-particle&quot;:&quot;&quot;,&quot;non-dropping-particle&quot;:&quot;&quot;},{&quot;family&quot;:&quot;Banay&quot;,&quot;given&quot;:&quot;Rachel F.&quot;,&quot;parse-names&quot;:false,&quot;dropping-particle&quot;:&quot;&quot;,&quot;non-dropping-particle&quot;:&quot;&quot;},{&quot;family&quot;:&quot;Laden&quot;,&quot;given&quot;:&quot;Francine&quot;,&quot;parse-names&quot;:false,&quot;dropping-particle&quot;:&quot;&quot;,&quot;non-dropping-particle&quot;:&quot;&quot;}],&quot;container-title&quot;:&quot;Environmental Health Perspectives&quot;,&quot;DOI&quot;:&quot;10.1289/ehp.1510363&quot;,&quot;ISSN&quot;:&quot;0091-6765&quot;,&quot;issued&quot;:{&quot;date-parts&quot;:[[2016,9]]},&quot;page&quot;:&quot;1344-1352&quot;,&quot;issue&quot;:&quot;9&quot;,&quot;volume&quot;:&quot;124&quot;,&quot;container-title-short&quot;:&quot;&quot;},&quot;isTemporary&quot;:false}]},{&quot;citationID&quot;:&quot;MENDELEY_CITATION_468b349f-567f-42b7-b755-843748509de8&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&quot;,&quot;citationItems&quot;:[{&quot;id&quot;:&quot;0bb2cae0-e0be-3f30-8be1-eba49b418096&quot;,&quot;itemData&quot;:{&quot;type&quot;:&quot;article-journal&quot;,&quot;id&quot;:&quot;0bb2cae0-e0be-3f30-8be1-eba49b418096&quot;,&quot;title&quot;:&quot;MRI signatures of brain age and disease over the lifespan based on a deep brain network and 14 468 individuals worldwide&quot;,&quot;author&quot;:[{&quot;family&quot;:&quot;Bashyam&quot;,&quot;given&quot;:&quot;Vishnu M.&quot;,&quot;parse-names&quot;:false,&quot;dropping-particle&quot;:&quot;&quot;,&quot;non-dropping-particle&quot;:&quot;&quot;},{&quot;family&quot;:&quot;Erus&quot;,&quot;given&quot;:&quot;Guray&quot;,&quot;parse-names&quot;:false,&quot;dropping-particle&quot;:&quot;&quot;,&quot;non-dropping-particle&quot;:&quot;&quot;},{&quot;family&quot;:&quot;Doshi&quot;,&quot;given&quot;:&quot;Jimit&quot;,&quot;parse-names&quot;:false,&quot;dropping-particle&quot;:&quot;&quot;,&quot;non-dropping-particle&quot;:&quot;&quot;},{&quot;family&quot;:&quot;Habes&quot;,&quot;given&quot;:&quot;Mohamad&quot;,&quot;parse-names&quot;:false,&quot;dropping-particle&quot;:&quot;&quot;,&quot;non-dropping-particle&quot;:&quot;&quot;},{&quot;family&quot;:&quot;Nasralah&quot;,&quot;given&quot;:&quot;Ilya&quot;,&quot;parse-names&quot;:false,&quot;dropping-particle&quot;:&quot;&quot;,&quot;non-dropping-particle&quot;:&quot;&quot;},{&quot;family&quot;:&quot;Truelove-Hill&quot;,&quot;given&quot;:&quot;Monica&quot;,&quot;parse-names&quot;:false,&quot;dropping-particle&quot;:&quot;&quot;,&quot;non-dropping-particle&quot;:&quot;&quot;},{&quot;family&quot;:&quot;Srinivasan&quot;,&quot;given&quot;:&quot;Dhivya&quot;,&quot;parse-names&quot;:false,&quot;dropping-particle&quot;:&quot;&quot;,&quot;non-dropping-particle&quot;:&quot;&quot;},{&quot;family&quot;:&quot;Mamourian&quot;,&quot;given&quot;:&quot;Liz&quot;,&quot;parse-names&quot;:false,&quot;dropping-particle&quot;:&quot;&quot;,&quot;non-dropping-particle&quot;:&quot;&quot;},{&quot;family&quot;:&quot;Pomponio&quot;,&quot;given&quot;:&quot;Raymond&quot;,&quot;parse-names&quot;:false,&quot;dropping-particle&quot;:&quot;&quot;,&quot;non-dropping-particle&quot;:&quot;&quot;},{&quot;family&quot;:&quot;Fan&quot;,&quot;given&quot;:&quot;Yong&quot;,&quot;parse-names&quot;:false,&quot;dropping-particle&quot;:&quot;&quot;,&quot;non-dropping-particle&quot;:&quot;&quot;},{&quot;family&quot;:&quot;Launer&quot;,&quot;given&quot;:&quot;Lenore J.&quot;,&quot;parse-names&quot;:false,&quot;dropping-particle&quot;:&quot;&quot;,&quot;non-dropping-particle&quot;:&quot;&quot;},{&quot;family&quot;:&quot;Masters&quot;,&quot;given&quot;:&quot;Colin L.&quot;,&quot;parse-names&quot;:false,&quot;dropping-particle&quot;:&quot;&quot;,&quot;non-dropping-particle&quot;:&quot;&quot;},{&quot;family&quot;:&quot;Maruff&quot;,&quot;given&quot;:&quot;Paul&quot;,&quot;parse-names&quot;:false,&quot;dropping-particle&quot;:&quot;&quot;,&quot;non-dropping-particle&quot;:&quot;&quot;},{&quot;family&quot;:&quot;Zhuo&quot;,&quot;given&quot;:&quot;Chuanjun&quot;,&quot;parse-names&quot;:false,&quot;dropping-particle&quot;:&quot;&quot;,&quot;non-dropping-particle&quot;:&quot;&quot;},{&quot;family&quot;:&quot;Völzke&quot;,&quot;given&quot;:&quot;Henry&quot;,&quot;parse-names&quot;:false,&quot;dropping-particle&quot;:&quot;&quot;,&quot;non-dropping-particle&quot;:&quot;&quot;},{&quot;family&quot;:&quot;Johnson&quot;,&quot;given&quot;:&quot;Sterling C.&quot;,&quot;parse-names&quot;:false,&quot;dropping-particle&quot;:&quot;&quot;,&quot;non-dropping-particle&quot;:&quot;&quot;},{&quot;family&quot;:&quot;Fripp&quot;,&quot;given&quot;:&quot;Jurgen&quot;,&quot;parse-names&quot;:false,&quot;dropping-particle&quot;:&quot;&quot;,&quot;non-dropping-particle&quot;:&quot;&quot;},{&quot;family&quot;:&quot;Koutsouleris&quot;,&quot;given&quot;:&quot;Nikolaos&quot;,&quot;parse-names&quot;:false,&quot;dropping-particle&quot;:&quot;&quot;,&quot;non-dropping-particle&quot;:&quot;&quot;},{&quot;family&quot;:&quot;Satterthwaite&quot;,&quot;given&quot;:&quot;Theodore D.&quot;,&quot;parse-names&quot;:false,&quot;dropping-particle&quot;:&quot;&quot;,&quot;non-dropping-particle&quot;:&quot;&quot;},{&quot;family&quot;:&quot;Wolf&quot;,&quot;given&quot;:&quot;Daniel&quot;,&quot;parse-names&quot;:false,&quot;dropping-particle&quot;:&quot;&quot;,&quot;non-dropping-particle&quot;:&quot;&quot;},{&quot;family&quot;:&quot;Gur&quot;,&quot;given&quot;:&quot;Raquel E.&quot;,&quot;parse-names&quot;:false,&quot;dropping-particle&quot;:&quot;&quot;,&quot;non-dropping-particle&quot;:&quot;&quot;},{&quot;family&quot;:&quot;Gur&quot;,&quot;given&quot;:&quot;Ruben C.&quot;,&quot;parse-names&quot;:false,&quot;dropping-particle&quot;:&quot;&quot;,&quot;non-dropping-particle&quot;:&quot;&quot;},{&quot;family&quot;:&quot;Morris&quot;,&quot;given&quot;:&quot;John&quot;,&quot;parse-names&quot;:false,&quot;dropping-particle&quot;:&quot;&quot;,&quot;non-dropping-particle&quot;:&quot;&quot;},{&quot;family&quot;:&quot;Albert&quot;,&quot;given&quot;:&quot;Marilyn S.&quot;,&quot;parse-names&quot;:false,&quot;dropping-particle&quot;:&quot;&quot;,&quot;non-dropping-particle&quot;:&quot;&quot;},{&quot;family&quot;:&quot;Grabe&quot;,&quot;given&quot;:&quot;Hans J.&quot;,&quot;parse-names&quot;:false,&quot;dropping-particle&quot;:&quot;&quot;,&quot;non-dropping-particle&quot;:&quot;&quot;},{&quot;family&quot;:&quot;Resnick&quot;,&quot;given&quot;:&quot;Susan&quot;,&quot;parse-names&quot;:false,&quot;dropping-particle&quot;:&quot;&quot;,&quot;non-dropping-particle&quot;:&quot;&quot;},{&quot;family&quot;:&quot;Nick Bryan&quot;,&quot;given&quot;:&quot;R.&quot;,&quot;parse-names&quot;:false,&quot;dropping-particle&quot;:&quot;&quot;,&quot;non-dropping-particle&quot;:&quot;&quot;},{&quot;family&quot;:&quot;Wolk&quot;,&quot;given&quot;:&quot;David A.&quot;,&quot;parse-names&quot;:false,&quot;dropping-particle&quot;:&quot;&quot;,&quot;non-dropping-particle&quot;:&quot;&quot;},{&quot;family&quot;:&quot;Shou&quot;,&quot;given&quot;:&quot;Haochang&quot;,&quot;parse-names&quot;:false,&quot;dropping-particle&quot;:&quot;&quot;,&quot;non-dropping-particle&quot;:&quot;&quot;},{&quot;family&quot;:&quot;Davatzikos&quot;,&quot;given&quot;:&quot;Christos&quot;,&quot;parse-names&quot;:false,&quot;dropping-particle&quot;:&quot;&quot;,&quot;non-dropping-particle&quot;:&quot;&quot;}],&quot;container-title&quot;:&quot;Brain&quot;,&quot;DOI&quot;:&quot;10.1093/brain/awaa160&quot;,&quot;ISSN&quot;:&quot;14602156&quot;,&quot;PMID&quot;:&quot;32591831&quot;,&quot;issued&quot;:{&quot;date-parts&quot;:[[2020,7,1]]},&quot;page&quot;:&quot;2312-2324&quot;,&quot;abstract&quot;:&quot;Deep learning has emerged as a powerful approach to constructing imaging signatures of normal brain ageing as well as of various neuropathological processes associated with brain diseases. In particular, MRI-derived brain age has been used as a comprehensive biomarker of brain health that can identify both advanced and resilient ageing individuals via deviations from typical brain ageing. Imaging signatures of various brain diseases, including schizophrenia and Alzheimer's disease, have also been identified using machine learning. Prior efforts to derive these indices have been hampered by the need for sophisticated and not easily reproducible processing steps, by insufficiently powered or diversified samples from which typical brain ageing trajectories were derived, and by limited reproducibility across populations and MRI scanners. Herein, we develop and test a sophisticated deep brain network (DeepBrainNet) using a large (n = 11 729) set of MRI scans from a highly diversified cohort spanning different studies, scanners, ages and geographic locations around the world. Tests using both cross-validation and a separate replication cohort of 2739 individuals indicate that DeepBrainNet obtains robust brain-age estimates from these diverse datasets without the need for specialized image data preparation and processing. Furthermore, we show evidence that moderately fit brain ageing models may provide brain age estimates that are most discriminant of individuals with pathologies. This is not unexpected as tightly-fitting brain age models naturally produce brain-age estimates that offer little information beyond age, and loosely fitting models may contain a lot of noise. Our results offer some experimental evidence against commonly pursued tightly-fitting models. We show that the moderately fitting brain age models obtain significantly higher differentiation compared to tightly-fitting models in two of the four disease groups tested. Critically, we demonstrate that leveraging DeepBrainNet, along with transfer learning, allows us to construct more accurate classifiers of several brain diseases, compared to directly training classifiers on patient versus healthy control datasets or using common imaging databases such as ImageNet. We, therefore, derive a domain-specific deep network likely to reduce the need for application-specific adaptation and tuning of generic deep learning networks. We made the DeepBrainNet model freely available to the community for MRI-based evaluation of brain health in the general population and over the lifespan.&quot;,&quot;publisher&quot;:&quot;Oxford University Press&quot;,&quot;issue&quot;:&quot;7&quot;,&quot;volume&quot;:&quot;143&quot;,&quot;container-title-short&quot;:&quot;&quot;},&quot;isTemporary&quot;:false}]},{&quot;citationID&quot;:&quot;MENDELEY_CITATION_cc428f11-218d-4366-bb2f-2ce5713401a3&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&quot;,&quot;citationItems&quot;:[{&quot;id&quot;:&quot;bc392e46-df69-374a-9b6b-c98a911cc113&quot;,&quot;itemData&quot;:{&quot;type&quot;:&quot;article-journal&quot;,&quot;id&quot;:&quot;bc392e46-df69-374a-9b6b-c98a911cc113&quot;,&quot;title&quot;:&quot;Ten Years of BrainAGE as a Neuroimaging Biomarker of Brain Aging: What Insights Have We Gained?&quot;,&quot;author&quot;:[{&quot;family&quot;:&quot;Franke&quot;,&quot;given&quot;:&quot;Katja&quot;,&quot;parse-names&quot;:false,&quot;dropping-particle&quot;:&quot;&quot;,&quot;non-dropping-particle&quot;:&quot;&quot;},{&quot;family&quot;:&quot;Gaser&quot;,&quot;given&quot;:&quot;Christian&quot;,&quot;parse-names&quot;:false,&quot;dropping-particle&quot;:&quot;&quot;,&quot;non-dropping-particle&quot;:&quot;&quot;}],&quot;container-title&quot;:&quot;Frontiers in Neurology&quot;,&quot;DOI&quot;:&quot;10.3389/fneur.2019.00789&quot;,&quot;ISSN&quot;:&quot;1664-2295&quot;,&quot;issued&quot;:{&quot;date-parts&quot;:[[2019,8,14]]},&quot;volume&quot;:&quot;10&quot;,&quot;container-title-short&quot;:&quot;&quot;},&quot;isTemporary&quot;:false}]},{&quot;citationID&quot;:&quot;MENDELEY_CITATION_365ac2a9-3fd6-4df7-9e29-3f5e14571d99&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&quot;,&quot;citationItems&quot;:[{&quot;id&quot;:&quot;50a50b9e-95df-3e42-9d2c-0789e734917a&quot;,&quot;itemData&quot;:{&quot;type&quot;:&quot;article-journal&quot;,&quot;id&quot;:&quot;50a50b9e-95df-3e42-9d2c-0789e734917a&quot;,&quot;title&quot;:&quot;Predicting Age Using Neuroimaging: Innovative Brain Ageing Biomarkers&quot;,&quot;author&quot;:[{&quot;family&quot;:&quot;Cole&quot;,&quot;given&quot;:&quot;James H.&quot;,&quot;parse-names&quot;:false,&quot;dropping-particle&quot;:&quot;&quot;,&quot;non-dropping-particle&quot;:&quot;&quot;},{&quot;family&quot;:&quot;Franke&quot;,&quot;given&quot;:&quot;Katja&quot;,&quot;parse-names&quot;:false,&quot;dropping-particle&quot;:&quot;&quot;,&quot;non-dropping-particle&quot;:&quot;&quot;}],&quot;container-title&quot;:&quot;Trends in Neurosciences&quot;,&quot;DOI&quot;:&quot;10.1016/j.tins.2017.10.001&quot;,&quot;ISSN&quot;:&quot;01662236&quot;,&quot;issued&quot;:{&quot;date-parts&quot;:[[2017,12]]},&quot;page&quot;:&quot;681-690&quot;,&quot;issue&quot;:&quot;12&quot;,&quot;volume&quot;:&quot;40&quot;,&quot;container-title-short&quot;:&quot;&quot;},&quot;isTemporary&quot;:false}]},{&quot;citationID&quot;:&quot;MENDELEY_CITATION_c1d4b85c-a963-4b75-978c-e54fbd1d84b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&quot;,&quot;citationItems&quot;:[{&quot;id&quot;:&quot;c8ef86fd-d649-3029-a6a0-4ddad699f796&quot;,&quot;itemData&quot;:{&quot;type&quot;:&quot;article-journal&quot;,&quot;id&quot;:&quot;c8ef86fd-d649-3029-a6a0-4ddad699f796&quot;,&quot;title&quot;:&quot;The National Institute on Aging Health Disparities Research Framework&quot;,&quot;author&quot;:[{&quot;family&quot;:&quot;Hill&quot;,&quot;given&quot;:&quot;PhD, MPH, Carl&quot;,&quot;parse-names&quot;:false,&quot;dropping-particle&quot;:&quot;v.&quot;,&quot;non-dropping-particle&quot;:&quot;&quot;},{&quot;family&quot;:&quot;Pérez-Stable&quot;,&quot;given&quot;:&quot;MD, Eliseo J.&quot;,&quot;parse-names&quot;:false,&quot;dropping-particle&quot;:&quot;&quot;,&quot;non-dropping-particle&quot;:&quot;&quot;},{&quot;family&quot;:&quot;Anderson&quot;,&quot;given&quot;:&quot;PhD, Norman A.&quot;,&quot;parse-names&quot;:false,&quot;dropping-particle&quot;:&quot;&quot;,&quot;non-dropping-particle&quot;:&quot;&quot;},{&quot;family&quot;:&quot;Bernard&quot;,&quot;given&quot;:&quot;MD, Marie A.&quot;,&quot;parse-names&quot;:false,&quot;dropping-particle&quot;:&quot;&quot;,&quot;non-dropping-particle&quot;:&quot;&quot;}],&quot;container-title&quot;:&quot;Ethnicity &amp; Disease&quot;,&quot;DOI&quot;:&quot;10.18865/ed.25.3.245&quot;,&quot;ISSN&quot;:&quot;1945-0826&quot;,&quot;issued&quot;:{&quot;date-parts&quot;:[[2015,8,5]]},&quot;page&quot;:&quot;245&quot;,&quot;abstract&quot;:&quot;&lt;p&gt;&amp;lt;p&amp;gt;&amp;lt;strong&amp;gt;Objective&amp;lt;/strong&amp;gt;: Development of a new framework for the National Institute on Aging (NIA) to assess progress and opportunities toward stimulating and supporting rigorous research to address health disparities.&amp;lt;/p&amp;gt;&amp;lt;p&amp;gt;&amp;lt;strong&amp;gt;Design:&amp;lt;/strong&amp;gt; Portfolio review of NIA’s health disparities research portfolio to evaluate NIA’s progress in addressing priority health&amp;lt;br /&amp;gt;disparities areas.&amp;lt;br /&amp;gt;&amp;lt;strong&amp;gt;&amp;lt;/strong&amp;gt;&amp;lt;/p&amp;gt;&amp;lt;p&amp;gt;&amp;lt;strong&amp;gt;Results:&amp;lt;/strong&amp;gt; The NIA Health DisparitiesResearch Framework highlights important factors for health disparities research related to aging, provides an organizing structure for tracking progress, stimulates opportunities to better delineate causal pathways and broadens the scope for malleable targets for intervention, aiding in our efforts to address health disparities in the aging population.&amp;lt;br /&amp;gt;&amp;lt;strong&amp;gt;&amp;lt;/strong&amp;gt;&amp;lt;/p&amp;gt;&amp;lt;p&amp;gt;&amp;lt;strong&amp;gt;Conclusions:&amp;lt;/strong&amp;gt; The promise of health disparitiesresearch depends largely on scientific rigor that builds on past findings and aggressively pursues new approaches. The NIA Health Disparities Framework provides a landscape for stimulating interdisciplinary&amp;lt;br /&amp;gt;approaches, evaluating research productivity and identifying opportunities for innovative health disparities research related to&amp;lt;br /&amp;gt;aging. &amp;lt;em&amp;gt;Ethn Dis.&amp;lt;/em&amp;gt; 2015;25(3):245-254.&amp;lt;/p&amp;gt;&lt;/p&gt;&quot;,&quot;issue&quot;:&quot;3&quot;,&quot;volume&quot;:&quot;25&quot;,&quot;container-title-short&quot;:&quot;&quot;},&quot;isTemporary&quot;:false}]},{&quot;citationID&quot;:&quot;MENDELEY_CITATION_f11213c8-59b9-4c04-8716-c9dc1e7a2eb8&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&quot;,&quot;citationItems&quot;:[{&quot;id&quot;:&quot;bd298836-5fa6-382d-8034-16665ea8dd8d&quot;,&quot;itemData&quot;:{&quot;type&quot;:&quot;article-journal&quot;,&quot;id&quot;:&quot;bd298836-5fa6-382d-8034-16665ea8dd8d&quot;,&quot;title&quot;:&quot;Racial Residential Segregation in Young Adulthood and Brain Integrity in Middle Age: Can We Learn From Small Samples?&quot;,&quot;author&quot;:[{&quot;family&quot;:&quot;Zeki Al Hazzouri&quot;,&quot;given&quot;:&quot;Adina&quot;,&quot;parse-names&quot;:false,&quot;dropping-particle&quot;:&quot;&quot;,&quot;non-dropping-particle&quot;:&quot;&quot;},{&quot;family&quot;:&quot;Jawadekar&quot;,&quot;given&quot;:&quot;Neal&quot;,&quot;parse-names&quot;:false,&quot;dropping-particle&quot;:&quot;&quot;,&quot;non-dropping-particle&quot;:&quot;&quot;},{&quot;family&quot;:&quot;Kezios&quot;,&quot;given&quot;:&quot;Katrina&quot;,&quot;parse-names&quot;:false,&quot;dropping-particle&quot;:&quot;&quot;,&quot;non-dropping-particle&quot;:&quot;&quot;},{&quot;family&quot;:&quot;Caunca&quot;,&quot;given&quot;:&quot;Michelle R&quot;,&quot;parse-names&quot;:false,&quot;dropping-particle&quot;:&quot;&quot;,&quot;non-dropping-particle&quot;:&quot;&quot;},{&quot;family&quot;:&quot;Elfassy&quot;,&quot;given&quot;:&quot;Tali&quot;,&quot;parse-names&quot;:false,&quot;dropping-particle&quot;:&quot;&quot;,&quot;non-dropping-particle&quot;:&quot;&quot;},{&quot;family&quot;:&quot;Calonico&quot;,&quot;given&quot;:&quot;Sebastian&quot;,&quot;parse-names&quot;:false,&quot;dropping-particle&quot;:&quot;&quot;,&quot;non-dropping-particle&quot;:&quot;&quot;},{&quot;family&quot;:&quot;Kershaw&quot;,&quot;given&quot;:&quot;Kiarri N&quot;,&quot;parse-names&quot;:false,&quot;dropping-particle&quot;:&quot;&quot;,&quot;non-dropping-particle&quot;:&quot;&quot;},{&quot;family&quot;:&quot;Yaffe&quot;,&quot;given&quot;:&quot;Kristine&quot;,&quot;parse-names&quot;:false,&quot;dropping-particle&quot;:&quot;&quot;,&quot;non-dropping-particle&quot;:&quot;&quot;},{&quot;family&quot;:&quot;Launer&quot;,&quot;given&quot;:&quot;Lenore&quot;,&quot;parse-names&quot;:false,&quot;dropping-particle&quot;:&quot;&quot;,&quot;non-dropping-particle&quot;:&quot;&quot;},{&quot;family&quot;:&quot;Elbejjani&quot;,&quot;given&quot;:&quot;Martine&quot;,&quot;parse-names&quot;:false,&quot;dropping-particle&quot;:&quot;&quot;,&quot;non-dropping-particle&quot;:&quot;&quot;},{&quot;family&quot;:&quot;Grasset&quot;,&quot;given&quot;:&quot;Leslie&quot;,&quot;parse-names&quot;:false,&quot;dropping-particle&quot;:&quot;&quot;,&quot;non-dropping-particle&quot;:&quot;&quot;},{&quot;family&quot;:&quot;Manly&quot;,&quot;given&quot;:&quot;Jennifer&quot;,&quot;parse-names&quot;:false,&quot;dropping-particle&quot;:&quot;&quot;,&quot;non-dropping-particle&quot;:&quot;&quot;},{&quot;family&quot;:&quot;Odden&quot;,&quot;given&quot;:&quot;Michelle C&quot;,&quot;parse-names&quot;:false,&quot;dropping-particle&quot;:&quot;&quot;,&quot;non-dropping-particle&quot;:&quot;&quot;},{&quot;family&quot;:&quot;Glymour&quot;,&quot;given&quot;:&quot;M Maria&quot;,&quot;parse-names&quot;:false,&quot;dropping-particle&quot;:&quot;&quot;,&quot;non-dropping-particle&quot;:&quot;&quot;}],&quot;container-title&quot;:&quot;American Journal of Epidemiology&quot;,&quot;DOI&quot;:&quot;10.1093/aje/kwab297&quot;,&quot;ISSN&quot;:&quot;0002-9262&quot;,&quot;issued&quot;:{&quot;date-parts&quot;:[[2022,3,24]]},&quot;page&quot;:&quot;591-598&quot;,&quot;abstract&quot;:&quot;&lt;p&gt;Racial residential segregation is associated with multiple adverse health outcomes in Black individuals. Yet, the influence of structural racism and racial residential segregation on brain aging is less understood. In this study, we investigated the association between cumulative exposure to racial residential segregation over 25 years (1985–2010) in young adulthood, as measured by the Getis-Ord Gi* statistic, and year 25 measures of brain volume (cerebral, gray matter, white matter, and hippocampal volumes) in midlife. We studied 290 Black participants with available brain imaging data who were enrolled in the Coronary Artery Risk Development in Young Adults (CARDIA) Study, a prospective cohort study. CARDIA investigators originally recruited 2,637 Black participants aged 18–30 years from 4 field centers across the United States. We conducted analyses using marginal structural models, incorporating inverse probability of treatment weighting and inverse probability of censoring weighting. We found that compared with low/medium segregation, greater cumulative exposure to a high level of racial residential segregation throughout young adulthood was associated with smaller brain volumes in general (e.g., for cerebral volume, β = –0.08, 95% confidence interval: −0.15, −0.02) and with a more pronounced reduction in hippocampal volume, though results were not statistically significant. Our findings suggest that exposure to segregated neighborhoods may be associated with worse brain aging.&lt;/p&gt;&quot;,&quot;issue&quot;:&quot;4&quot;,&quot;volume&quot;:&quot;191&quot;,&quot;container-title-short&quot;:&quot;&quot;},&quot;isTemporary&quot;:false}]},{&quot;citationID&quot;:&quot;MENDELEY_CITATION_3aacd8ea-d32b-4140-ae21-1a1cdfc4f055&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&quot;,&quot;citationItems&quot;:[{&quot;id&quot;:&quot;832c8543-5647-3be7-8db7-27e32f4821aa&quot;,&quot;itemData&quot;:{&quot;type&quot;:&quot;article-journal&quot;,&quot;id&quot;:&quot;832c8543-5647-3be7-8db7-27e32f4821aa&quot;,&quot;title&quot;:&quot;What the Aducanumab Approval Reveals About Alzheimer Disease Research&quot;,&quot;author&quot;:[{&quot;family&quot;:&quot;Manly&quot;,&quot;given&quot;:&quot;Jennifer J.&quot;,&quot;parse-names&quot;:false,&quot;dropping-particle&quot;:&quot;&quot;,&quot;non-dropping-particle&quot;:&quot;&quot;},{&quot;family&quot;:&quot;Glymour&quot;,&quot;given&quot;:&quot;M. Maria&quot;,&quot;parse-names&quot;:false,&quot;dropping-particle&quot;:&quot;&quot;,&quot;non-dropping-particle&quot;:&quot;&quot;}],&quot;container-title&quot;:&quot;JAMA Neurology&quot;,&quot;DOI&quot;:&quot;10.1001/jamaneurol.2021.3404&quot;,&quot;ISSN&quot;:&quot;2168-6149&quot;,&quot;issued&quot;:{&quot;date-parts&quot;:[[2021,11,1]]},&quot;page&quot;:&quot;1305&quot;,&quot;issue&quot;:&quot;11&quot;,&quot;volume&quot;:&quot;78&quot;,&quot;container-title-short&quot;:&quot;&quot;},&quot;isTemporary&quot;:false},{&quot;id&quot;:&quot;83e0e724-b3e9-3eed-bc2b-1ab17977e21f&quot;,&quot;itemData&quot;:{&quot;type&quot;:&quot;article-journal&quot;,&quot;id&quot;:&quot;83e0e724-b3e9-3eed-bc2b-1ab17977e21f&quot;,&quot;title&quot;:&quot;Diversity in Aging-Related Neuroimaging Research&quot;,&quot;author&quot;:[{&quot;family&quot;:&quot;Brett&quot;,&quot;given&quot;:&quot;Benjamin L.&quot;,&quot;parse-names&quot;:false,&quot;dropping-particle&quot;:&quot;&quot;,&quot;non-dropping-particle&quot;:&quot;&quot;},{&quot;family&quot;:&quot;Schneider&quot;,&quot;given&quot;:&quot;Julie A.&quot;,&quot;parse-names&quot;:false,&quot;dropping-particle&quot;:&quot;&quot;,&quot;non-dropping-particle&quot;:&quot;&quot;},{&quot;family&quot;:&quot;Aggarwal&quot;,&quot;given&quot;:&quot;N.T.&quot;,&quot;parse-names&quot;:false,&quot;dropping-particle&quot;:&quot;&quot;,&quot;non-dropping-particle&quot;:&quot;&quot;}],&quot;container-title&quot;:&quot;Practical Neurology&quot;,&quot;issued&quot;:{&quot;date-parts&quot;:[[2021]]},&quot;page&quot;:&quot;44-46&quot;,&quot;container-title-short&quot;:&quot;&quot;},&quot;isTemporary&quot;:false}]},{&quot;citationID&quot;:&quot;MENDELEY_CITATION_1836c79c-18c7-44d5-94eb-a6be49b2e35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&quot;,&quot;citationItems&quot;:[{&quot;id&quot;:&quot;30fae4ab-f76c-340e-9b74-dec9f85b6bd7&quot;,&quot;itemData&quot;:{&quot;type&quot;:&quot;article-journal&quot;,&quot;id&quot;:&quot;30fae4ab-f76c-340e-9b74-dec9f85b6bd7&quot;,&quot;title&quot;:&quot;Representative Sampling, I: Non-Scientific Literature&quot;,&quot;author&quot;:[{&quot;family&quot;:&quot;Kruskal&quot;,&quot;given&quot;:&quot;William&quot;,&quot;parse-names&quot;:false,&quot;dropping-particle&quot;:&quot;&quot;,&quot;non-dropping-particle&quot;:&quot;&quot;},{&quot;family&quot;:&quot;Mosteller&quot;,&quot;given&quot;:&quot;Frederick&quot;,&quot;parse-names&quot;:false,&quot;dropping-particle&quot;:&quot;&quot;,&quot;non-dropping-particle&quot;:&quot;&quot;}],&quot;container-title&quot;:&quot;International Statistical Review / Revue Internationale de Statistique&quot;,&quot;DOI&quot;:&quot;10.2307/1403202&quot;,&quot;ISSN&quot;:&quot;03067734&quot;,&quot;issued&quot;:{&quot;date-parts&quot;:[[1979,4]]},&quot;page&quot;:&quot;13&quot;,&quot;issue&quot;:&quot;1&quot;,&quot;volume&quot;:&quot;47&quot;,&quot;container-title-short&quot;:&quot;&quot;},&quot;isTemporary&quot;:false}]},{&quot;citationID&quot;:&quot;MENDELEY_CITATION_d52d11db-bf67-4a43-ac4f-4e41618c2c83&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&quot;,&quot;citationItems&quot;:[{&quot;id&quot;:&quot;32a3971d-b115-3bad-bc4a-c3e6f4dc6396&quot;,&quot;itemData&quot;:{&quot;type&quot;:&quot;article-journal&quot;,&quot;id&quot;:&quot;32a3971d-b115-3bad-bc4a-c3e6f4dc6396&quot;,&quot;title&quot;:&quot;Predicting brain age from functional connectivity in symptomatic and preclinical Alzheimer disease&quot;,&quot;author&quot;:[{&quot;family&quot;:&quot;Millar&quot;,&quot;given&quot;:&quot;Peter R.&quot;,&quot;parse-names&quot;:false,&quot;dropping-particle&quot;:&quot;&quot;,&quot;non-dropping-particle&quot;:&quot;&quot;},{&quot;family&quot;:&quot;Luckett&quot;,&quot;given&quot;:&quot;Patrick H.&quot;,&quot;parse-names&quot;:false,&quot;dropping-particle&quot;:&quot;&quot;,&quot;non-dropping-particle&quot;:&quot;&quot;},{&quot;family&quot;:&quot;Gordon&quot;,&quot;given&quot;:&quot;Brian A.&quot;,&quot;parse-names&quot;:false,&quot;dropping-particle&quot;:&quot;&quot;,&quot;non-dropping-particle&quot;:&quot;&quot;},{&quot;family&quot;:&quot;Benzinger&quot;,&quot;given&quot;:&quot;Tammie L.S.&quot;,&quot;parse-names&quot;:false,&quot;dropping-particle&quot;:&quot;&quot;,&quot;non-dropping-particle&quot;:&quot;&quot;},{&quot;family&quot;:&quot;Schindler&quot;,&quot;given&quot;:&quot;Suzanne E.&quot;,&quot;parse-names&quot;:false,&quot;dropping-particle&quot;:&quot;&quot;,&quot;non-dropping-particle&quot;:&quot;&quot;},{&quot;family&quot;:&quot;Fagan&quot;,&quot;given&quot;:&quot;Anne M.&quot;,&quot;parse-names&quot;:false,&quot;dropping-particle&quot;:&quot;&quot;,&quot;non-dropping-particle&quot;:&quot;&quot;},{&quot;family&quot;:&quot;Cruchaga&quot;,&quot;given&quot;:&quot;Carlos&quot;,&quot;parse-names&quot;:false,&quot;dropping-particle&quot;:&quot;&quot;,&quot;non-dropping-particle&quot;:&quot;&quot;},{&quot;family&quot;:&quot;Bateman&quot;,&quot;given&quot;:&quot;Randall J.&quot;,&quot;parse-names&quot;:false,&quot;dropping-particle&quot;:&quot;&quot;,&quot;non-dropping-particle&quot;:&quot;&quot;},{&quot;family&quot;:&quot;Allegri&quot;,&quot;given&quot;:&quot;Ricardo&quot;,&quot;parse-names&quot;:false,&quot;dropping-particle&quot;:&quot;&quot;,&quot;non-dropping-particle&quot;:&quot;&quot;},{&quot;family&quot;:&quot;Jucker&quot;,&quot;given&quot;:&quot;Mathias&quot;,&quot;parse-names&quot;:false,&quot;dropping-particle&quot;:&quot;&quot;,&quot;non-dropping-particle&quot;:&quot;&quot;},{&quot;family&quot;:&quot;Lee&quot;,&quot;given&quot;:&quot;Jae-Hong&quot;,&quot;parse-names&quot;:false,&quot;dropping-particle&quot;:&quot;&quot;,&quot;non-dropping-particle&quot;:&quot;&quot;},{&quot;family&quot;:&quot;Mori&quot;,&quot;given&quot;:&quot;Hiroshi&quot;,&quot;parse-names&quot;:false,&quot;dropping-particle&quot;:&quot;&quot;,&quot;non-dropping-particle&quot;:&quot;&quot;},{&quot;family&quot;:&quot;Salloway&quot;,&quot;given&quot;:&quot;Stephen P&quot;,&quot;parse-names&quot;:false,&quot;dropping-particle&quot;:&quot;&quot;,&quot;non-dropping-particle&quot;:&quot;&quot;},{&quot;family&quot;:&quot;Yakushev&quot;,&quot;given&quot;:&quot;Igor&quot;,&quot;parse-names&quot;:false,&quot;dropping-particle&quot;:&quot;&quot;,&quot;non-dropping-particle&quot;:&quot;&quot;},{&quot;family&quot;:&quot;Morris&quot;,&quot;given&quot;:&quot;John C.&quot;,&quot;parse-names&quot;:false,&quot;dropping-particle&quot;:&quot;&quot;,&quot;non-dropping-particle&quot;:&quot;&quot;},{&quot;family&quot;:&quot;Ances&quot;,&quot;given&quot;:&quot;Beau M.&quot;,&quot;parse-names&quot;:false,&quot;dropping-particle&quot;:&quot;&quot;,&quot;non-dropping-particle&quot;:&quot;&quot;},{&quot;family&quot;:&quot;Adams&quot;,&quot;given&quot;:&quot;Sarah&quot;,&quot;parse-names&quot;:false,&quot;dropping-particle&quot;:&quot;&quot;,&quot;non-dropping-particle&quot;:&quot;&quot;},{&quot;family&quot;:&quot;Allegri&quot;,&quot;given&quot;:&quot;Ricardo&quot;,&quot;parse-names&quot;:false,&quot;dropping-particle&quot;:&quot;&quot;,&quot;non-dropping-particle&quot;:&quot;&quot;},{&quot;family&quot;:&quot;Araki&quot;,&quot;given&quot;:&quot;Aki&quot;,&quot;parse-names&quot;:false,&quot;dropping-particle&quot;:&quot;&quot;,&quot;non-dropping-particle&quot;:&quot;&quot;},{&quot;family&quot;:&quot;Barthelemy&quot;,&quot;given&quot;:&quot;Nicolas&quot;,&quot;parse-names&quot;:false,&quot;dropping-particle&quot;:&quot;&quot;,&quot;non-dropping-particle&quot;:&quot;&quot;},{&quot;family&quot;:&quot;Bateman&quot;,&quot;given&quot;:&quot;Randall&quot;,&quot;parse-names&quot;:false,&quot;dropping-particle&quot;:&quot;&quot;,&quot;non-dropping-particle&quot;:&quot;&quot;},{&quot;family&quot;:&quot;Bechara&quot;,&quot;given&quot;:&quot;Jacob&quot;,&quot;parse-names&quot;:false,&quot;dropping-particle&quot;:&quot;&quot;,&quot;non-dropping-particle&quot;:&quot;&quot;},{&quot;family&quot;:&quot;Benzinger&quot;,&quot;given&quot;:&quot;Tammie&quot;,&quot;parse-names&quot;:false,&quot;dropping-particle&quot;:&quot;&quot;,&quot;non-dropping-particle&quot;:&quot;&quot;},{&quot;family&quot;:&quot;Berman&quot;,&quot;given&quot;:&quot;Sarah&quot;,&quot;parse-names&quot;:false,&quot;dropping-particle&quot;:&quot;&quot;,&quot;non-dropping-particle&quot;:&quot;&quot;},{&quot;family&quot;:&quot;Bodge&quot;,&quot;given&quot;:&quot;Courtney&quot;,&quot;parse-names&quot;:false,&quot;dropping-particle&quot;:&quot;&quot;,&quot;non-dropping-particle&quot;:&quot;&quot;},{&quot;family&quot;:&quot;Brandon&quot;,&quot;given&quot;:&quot;Susan&quot;,&quot;parse-names&quot;:false,&quot;dropping-particle&quot;:&quot;&quot;,&quot;non-dropping-particle&quot;:&quot;&quot;},{&quot;family&quot;:&quot;Brooks&quot;,&quot;given&quot;:&quot;William (Bill)&quot;,&quot;parse-names&quot;:false,&quot;dropping-particle&quot;:&quot;&quot;,&quot;non-dropping-particle&quot;:&quot;&quot;},{&quot;family&quot;:&quot;Brosch&quot;,&quot;given&quot;:&quot;Jared&quot;,&quot;parse-names&quot;:false,&quot;dropping-particle&quot;:&quot;&quot;,&quot;non-dropping-particle&quot;:&quot;&quot;},{&quot;family&quot;:&quot;Buck&quot;,&quot;given&quot;:&quot;Jill&quot;,&quot;parse-names&quot;:false,&quot;dropping-particle&quot;:&quot;&quot;,&quot;non-dropping-particle&quot;:&quot;&quot;},{&quot;family&quot;:&quot;Buckles&quot;,&quot;given&quot;:&quot;Virginia&quot;,&quot;parse-names&quot;:false,&quot;dropping-particle&quot;:&quot;&quot;,&quot;non-dropping-particle&quot;:&quot;&quot;},{&quot;family&quot;:&quot;Carter&quot;,&quot;given&quot;:&quot;Kathleen&quot;,&quot;parse-names&quot;:false,&quot;dropping-particle&quot;:&quot;&quot;,&quot;non-dropping-particle&quot;:&quot;&quot;},{&quot;family&quot;:&quot;Cash&quot;,&quot;given&quot;:&quot;Lisa&quot;,&quot;parse-names&quot;:false,&quot;dropping-particle&quot;:&quot;&quot;,&quot;non-dropping-particle&quot;:&quot;&quot;},{&quot;family&quot;:&quot;Chen&quot;,&quot;given&quot;:&quot;Charlie&quot;,&quot;parse-names&quot;:false,&quot;dropping-particle&quot;:&quot;&quot;,&quot;non-dropping-particle&quot;:&quot;&quot;},{&quot;family&quot;:&quot;Chhatwal&quot;,&quot;given&quot;:&quot;Jasmeer&quot;,&quot;parse-names&quot;:false,&quot;dropping-particle&quot;:&quot;&quot;,&quot;non-dropping-particle&quot;:&quot;&quot;},{&quot;family&quot;:&quot;Mendez&quot;,&quot;given&quot;:&quot;Patricio Chrem&quot;,&quot;parse-names&quot;:false,&quot;dropping-particle&quot;:&quot;&quot;,&quot;non-dropping-particle&quot;:&quot;&quot;},{&quot;family&quot;:&quot;Chua&quot;,&quot;given&quot;:&quot;Jasmin&quot;,&quot;parse-names&quot;:false,&quot;dropping-particle&quot;:&quot;&quot;,&quot;non-dropping-particle&quot;:&quot;&quot;},{&quot;family&quot;:&quot;Chui&quot;,&quot;given&quot;:&quot;Helena&quot;,&quot;parse-names&quot;:false,&quot;dropping-particle&quot;:&quot;&quot;,&quot;non-dropping-particle&quot;:&quot;&quot;},{&quot;family&quot;:&quot;Courtney&quot;,&quot;given&quot;:&quot;Laura&quot;,&quot;parse-names&quot;:false,&quot;dropping-particle&quot;:&quot;&quot;,&quot;non-dropping-particle&quot;:&quot;&quot;},{&quot;family&quot;:&quot;Cruchaga&quot;,&quot;given&quot;:&quot;Carlos&quot;,&quot;parse-names&quot;:false,&quot;dropping-particle&quot;:&quot;&quot;,&quot;non-dropping-particle&quot;:&quot;&quot;},{&quot;family&quot;:&quot;Day&quot;,&quot;given&quot;:&quot;Gregory S&quot;,&quot;parse-names&quot;:false,&quot;dropping-particle&quot;:&quot;&quot;,&quot;non-dropping-particle&quot;:&quot;&quot;},{&quot;family&quot;:&quot;DeLaCruz&quot;,&quot;given&quot;:&quot;Chrismary&quot;,&quot;parse-names&quot;:false,&quot;dropping-particle&quot;:&quot;&quot;,&quot;non-dropping-particle&quot;:&quot;&quot;},{&quot;family&quot;:&quot;Denner&quot;,&quot;given&quot;:&quot;Darcy&quot;,&quot;parse-names&quot;:false,&quot;dropping-particle&quot;:&quot;&quot;,&quot;non-dropping-particle&quot;:&quot;&quot;},{&quot;family&quot;:&quot;Diffenbacher&quot;,&quot;given&quot;:&quot;Anna&quot;,&quot;parse-names&quot;:false,&quot;dropping-particle&quot;:&quot;&quot;,&quot;non-dropping-particle&quot;:&quot;&quot;},{&quot;family&quot;:&quot;Dincer&quot;,&quot;given&quot;:&quot;Aylin&quot;,&quot;parse-names&quot;:false,&quot;dropping-particle&quot;:&quot;&quot;,&quot;non-dropping-particle&quot;:&quot;&quot;},{&quot;family&quot;:&quot;Donahue&quot;,&quot;given&quot;:&quot;Tamara&quot;,&quot;parse-names&quot;:false,&quot;dropping-particle&quot;:&quot;&quot;,&quot;non-dropping-particle&quot;:&quot;&quot;},{&quot;family&quot;:&quot;Douglas&quot;,&quot;given&quot;:&quot;Jane&quot;,&quot;parse-names&quot;:false,&quot;dropping-particle&quot;:&quot;&quot;,&quot;non-dropping-particle&quot;:&quot;&quot;},{&quot;family&quot;:&quot;Duong&quot;,&quot;given&quot;:&quot;Duc&quot;,&quot;parse-names&quot;:false,&quot;dropping-particle&quot;:&quot;&quot;,&quot;non-dropping-particle&quot;:&quot;&quot;},{&quot;family&quot;:&quot;Egido&quot;,&quot;given&quot;:&quot;Noelia&quot;,&quot;parse-names&quot;:false,&quot;dropping-particle&quot;:&quot;&quot;,&quot;non-dropping-particle&quot;:&quot;&quot;},{&quot;family&quot;:&quot;Esposito&quot;,&quot;given&quot;:&quot;Bianca&quot;,&quot;parse-names&quot;:false,&quot;dropping-particle&quot;:&quot;&quot;,&quot;non-dropping-particle&quot;:&quot;&quot;},{&quot;family&quot;:&quot;Fagan&quot;,&quot;given&quot;:&quot;Anne&quot;,&quot;parse-names&quot;:false,&quot;dropping-particle&quot;:&quot;&quot;,&quot;non-dropping-particle&quot;:&quot;&quot;},{&quot;family&quot;:&quot;Farlow&quot;,&quot;given&quot;:&quot;Marty&quot;,&quot;parse-names&quot;:false,&quot;dropping-particle&quot;:&quot;&quot;,&quot;non-dropping-particle&quot;:&quot;&quot;},{&quot;family&quot;:&quot;Feldman&quot;,&quot;given&quot;:&quot;Becca&quot;,&quot;parse-names&quot;:false,&quot;dropping-particle&quot;:&quot;&quot;,&quot;non-dropping-particle&quot;:&quot;&quot;},{&quot;family&quot;:&quot;Fitzpatrick&quot;,&quot;given&quot;:&quot;Colleen&quot;,&quot;parse-names&quot;:false,&quot;dropping-particle&quot;:&quot;&quot;,&quot;non-dropping-particle&quot;:&quot;&quot;},{&quot;family&quot;:&quot;Flores&quot;,&quot;given&quot;:&quot;Shaney&quot;,&quot;parse-names&quot;:false,&quot;dropping-particle&quot;:&quot;&quot;,&quot;non-dropping-particle&quot;:&quot;&quot;},{&quot;family&quot;:&quot;Fox&quot;,&quot;given&quot;:&quot;Nick&quot;,&quot;parse-names&quot;:false,&quot;dropping-particle&quot;:&quot;&quot;,&quot;non-dropping-particle&quot;:&quot;&quot;},{&quot;family&quot;:&quot;Franklin&quot;,&quot;given&quot;:&quot;Erin&quot;,&quot;parse-names&quot;:false,&quot;dropping-particle&quot;:&quot;&quot;,&quot;non-dropping-particle&quot;:&quot;&quot;},{&quot;family&quot;:&quot;Joseph-Mathurin&quot;,&quot;given&quot;:&quot;Nelly&quot;,&quot;parse-names&quot;:false,&quot;dropping-particle&quot;:&quot;&quot;,&quot;non-dropping-particle&quot;:&quot;&quot;},{&quot;family&quot;:&quot;Fujii&quot;,&quot;given&quot;:&quot;Hisako&quot;,&quot;parse-names&quot;:false,&quot;dropping-particle&quot;:&quot;&quot;,&quot;non-dropping-particle&quot;:&quot;&quot;},{&quot;family&quot;:&quot;Gardener&quot;,&quot;given&quot;:&quot;Samantha&quot;,&quot;parse-names&quot;:false,&quot;dropping-particle&quot;:&quot;&quot;,&quot;non-dropping-particle&quot;:&quot;&quot;},{&quot;family&quot;:&quot;Ghetti&quot;,&quot;given&quot;:&quot;Bernardino&quot;,&quot;parse-names&quot;:false,&quot;dropping-particle&quot;:&quot;&quot;,&quot;non-dropping-particle&quot;:&quot;&quot;},{&quot;family&quot;:&quot;Goate&quot;,&quot;given&quot;:&quot;Alison&quot;,&quot;parse-names&quot;:false,&quot;dropping-particle&quot;:&quot;&quot;,&quot;non-dropping-particle&quot;:&quot;&quot;},{&quot;family&quot;:&quot;Goldberg&quot;,&quot;given&quot;:&quot;Sarah&quot;,&quot;parse-names&quot;:false,&quot;dropping-particle&quot;:&quot;&quot;,&quot;non-dropping-particle&quot;:&quot;&quot;},{&quot;family&quot;:&quot;Goldman&quot;,&quot;given&quot;:&quot;Jill&quot;,&quot;parse-names&quot;:false,&quot;dropping-particle&quot;:&quot;&quot;,&quot;non-dropping-particle&quot;:&quot;&quot;},{&quot;family&quot;:&quot;Gonzalez&quot;,&quot;given&quot;:&quot;Alyssa&quot;,&quot;parse-names&quot;:false,&quot;dropping-particle&quot;:&quot;&quot;,&quot;non-dropping-particle&quot;:&quot;&quot;},{&quot;family&quot;:&quot;Gordon&quot;,&quot;given&quot;:&quot;Brian&quot;,&quot;parse-names&quot;:false,&quot;dropping-particle&quot;:&quot;&quot;,&quot;non-dropping-particle&quot;:&quot;&quot;},{&quot;family&quot;:&quot;Gräber-Sultan&quot;,&quot;given&quot;:&quot;Susanne&quot;,&quot;parse-names&quot;:false,&quot;dropping-particle&quot;:&quot;&quot;,&quot;non-dropping-particle&quot;:&quot;&quot;},{&quot;family&quot;:&quot;Graff-Radford&quot;,&quot;given&quot;:&quot;Neill&quot;,&quot;parse-names&quot;:false,&quot;dropping-particle&quot;:&quot;&quot;,&quot;non-dropping-particle&quot;:&quot;&quot;},{&quot;family&quot;:&quot;Graham&quot;,&quot;given&quot;:&quot;Morgan&quot;,&quot;parse-names&quot;:false,&quot;dropping-particle&quot;:&quot;&quot;,&quot;non-dropping-particle&quot;:&quot;&quot;},{&quot;family&quot;:&quot;Gray&quot;,&quot;given&quot;:&quot;Julia&quot;,&quot;parse-names&quot;:false,&quot;dropping-particle&quot;:&quot;&quot;,&quot;non-dropping-particle&quot;:&quot;&quot;},{&quot;family&quot;:&quot;Gremminger&quot;,&quot;given&quot;:&quot;Emily&quot;,&quot;parse-names&quot;:false,&quot;dropping-particle&quot;:&quot;&quot;,&quot;non-dropping-particle&quot;:&quot;&quot;},{&quot;family&quot;:&quot;Grilo&quot;,&quot;given&quot;:&quot;Miguel&quot;,&quot;parse-names&quot;:false,&quot;dropping-particle&quot;:&quot;&quot;,&quot;non-dropping-particle&quot;:&quot;&quot;},{&quot;family&quot;:&quot;Groves&quot;,&quot;given&quot;:&quot;Alex&quot;,&quot;parse-names&quot;:false,&quot;dropping-particle&quot;:&quot;&quot;,&quot;non-dropping-particle&quot;:&quot;&quot;},{&quot;family&quot;:&quot;Haass&quot;,&quot;given&quot;:&quot;Christian&quot;,&quot;parse-names&quot;:false,&quot;dropping-particle&quot;:&quot;&quot;,&quot;non-dropping-particle&quot;:&quot;&quot;},{&quot;family&quot;:&quot;Häsler&quot;,&quot;given&quot;:&quot;Lisa&quot;,&quot;parse-names&quot;:false,&quot;dropping-particle&quot;:&quot;&quot;,&quot;non-dropping-particle&quot;:&quot;&quot;},{&quot;family&quot;:&quot;Hassenstab&quot;,&quot;given&quot;:&quot;Jason&quot;,&quot;parse-names&quot;:false,&quot;dropping-particle&quot;:&quot;&quot;,&quot;non-dropping-particle&quot;:&quot;&quot;},{&quot;family&quot;:&quot;Hellm&quot;,&quot;given&quot;:&quot;Cortaiga&quot;,&quot;parse-names&quot;:false,&quot;dropping-particle&quot;:&quot;&quot;,&quot;non-dropping-particle&quot;:&quot;&quot;},{&quot;family&quot;:&quot;Herries&quot;,&quot;given&quot;:&quot;Elizabeth&quot;,&quot;parse-names&quot;:false,&quot;dropping-particle&quot;:&quot;&quot;,&quot;non-dropping-particle&quot;:&quot;&quot;},{&quot;family&quot;:&quot;Hoechst-Swisher&quot;,&quot;given&quot;:&quot;Laura&quot;,&quot;parse-names&quot;:false,&quot;dropping-particle&quot;:&quot;&quot;,&quot;non-dropping-particle&quot;:&quot;&quot;},{&quot;family&quot;:&quot;Hofmann&quot;,&quot;given&quot;:&quot;Anna&quot;,&quot;parse-names&quot;:false,&quot;dropping-particle&quot;:&quot;&quot;,&quot;non-dropping-particle&quot;:&quot;&quot;},{&quot;family&quot;:&quot;Hofmann&quot;,&quot;given&quot;:&quot;Anna&quot;,&quot;parse-names&quot;:false,&quot;dropping-particle&quot;:&quot;&quot;,&quot;non-dropping-particle&quot;:&quot;&quot;},{&quot;family&quot;:&quot;Holtzman&quot;,&quot;given&quot;:&quot;David&quot;,&quot;parse-names&quot;:false,&quot;dropping-particle&quot;:&quot;&quot;,&quot;non-dropping-particle&quot;:&quot;&quot;},{&quot;family&quot;:&quot;Hornbeck&quot;,&quot;given&quot;:&quot;Russ&quot;,&quot;parse-names&quot;:false,&quot;dropping-particle&quot;:&quot;&quot;,&quot;non-dropping-particle&quot;:&quot;&quot;},{&quot;family&quot;:&quot;Igor&quot;,&quot;given&quot;:&quot;Yakushev&quot;,&quot;parse-names&quot;:false,&quot;dropping-particle&quot;:&quot;&quot;,&quot;non-dropping-particle&quot;:&quot;&quot;},{&quot;family&quot;:&quot;Ihara&quot;,&quot;given&quot;:&quot;Ryoko&quot;,&quot;parse-names&quot;:false,&quot;dropping-particle&quot;:&quot;&quot;,&quot;non-dropping-particle&quot;:&quot;&quot;},{&quot;family&quot;:&quot;Ikeuchi&quot;,&quot;given&quot;:&quot;Takeshi&quot;,&quot;parse-names&quot;:false,&quot;dropping-particle&quot;:&quot;&quot;,&quot;non-dropping-particle&quot;:&quot;&quot;},{&quot;family&quot;:&quot;Ikonomovic&quot;,&quot;given&quot;:&quot;Snezana&quot;,&quot;parse-names&quot;:false,&quot;dropping-particle&quot;:&quot;&quot;,&quot;non-dropping-particle&quot;:&quot;&quot;},{&quot;family&quot;:&quot;Ishii&quot;,&quot;given&quot;:&quot;Kenji&quot;,&quot;parse-names&quot;:false,&quot;dropping-particle&quot;:&quot;&quot;,&quot;non-dropping-particle&quot;:&quot;&quot;},{&quot;family&quot;:&quot;Jack&quot;,&quot;given&quot;:&quot;Clifford&quot;,&quot;parse-names&quot;:false,&quot;dropping-particle&quot;:&quot;&quot;,&quot;non-dropping-particle&quot;:&quot;&quot;},{&quot;family&quot;:&quot;Jerome&quot;,&quot;given&quot;:&quot;Gina&quot;,&quot;parse-names&quot;:false,&quot;dropping-particle&quot;:&quot;&quot;,&quot;non-dropping-particle&quot;:&quot;&quot;},{&quot;family&quot;:&quot;Johnson&quot;,&quot;given&quot;:&quot;Erik&quot;,&quot;parse-names&quot;:false,&quot;dropping-particle&quot;:&quot;&quot;,&quot;non-dropping-particle&quot;:&quot;&quot;},{&quot;family&quot;:&quot;Jucker&quot;,&quot;given&quot;:&quot;Mathias&quot;,&quot;parse-names&quot;:false,&quot;dropping-particle&quot;:&quot;&quot;,&quot;non-dropping-particle&quot;:&quot;&quot;},{&quot;family&quot;:&quot;Karch&quot;,&quot;given&quot;:&quot;Celeste&quot;,&quot;parse-names&quot;:false,&quot;dropping-particle&quot;:&quot;&quot;,&quot;non-dropping-particle&quot;:&quot;&quot;},{&quot;family&quot;:&quot;Käser&quot;,&quot;given&quot;:&quot;Stephan&quot;,&quot;parse-names&quot;:false,&quot;dropping-particle&quot;:&quot;&quot;,&quot;non-dropping-particle&quot;:&quot;&quot;},{&quot;family&quot;:&quot;Kasuga&quot;,&quot;given&quot;:&quot;Kensaku&quot;,&quot;parse-names&quot;:false,&quot;dropping-particle&quot;:&quot;&quot;,&quot;non-dropping-particle&quot;:&quot;&quot;},{&quot;family&quot;:&quot;Keefe&quot;,&quot;given&quot;:&quot;Sarah&quot;,&quot;parse-names&quot;:false,&quot;dropping-particle&quot;:&quot;&quot;,&quot;non-dropping-particle&quot;:&quot;&quot;},{&quot;family&quot;:&quot;Klunk&quot;,&quot;given&quot;:&quot;William&quot;,&quot;parse-names&quot;:false,&quot;dropping-particle&quot;:&quot;&quot;,&quot;non-dropping-particle&quot;:&quot;&quot;},{&quot;family&quot;:&quot;Koeppe&quot;,&quot;given&quot;:&quot;Robert&quot;,&quot;parse-names&quot;:false,&quot;dropping-particle&quot;:&quot;&quot;,&quot;non-dropping-particle&quot;:&quot;&quot;},{&quot;family&quot;:&quot;Koudelis&quot;,&quot;given&quot;:&quot;Deb&quot;,&quot;parse-names&quot;:false,&quot;dropping-particle&quot;:&quot;&quot;,&quot;non-dropping-particle&quot;:&quot;&quot;},{&quot;family&quot;:&quot;Kuder-Buletta&quot;,&quot;given&quot;:&quot;Elke&quot;,&quot;parse-names&quot;:false,&quot;dropping-particle&quot;:&quot;&quot;,&quot;non-dropping-particle&quot;:&quot;&quot;},{&quot;family&quot;:&quot;Laske&quot;,&quot;given&quot;:&quot;Christoph&quot;,&quot;parse-names&quot;:false,&quot;dropping-particle&quot;:&quot;&quot;,&quot;non-dropping-particle&quot;:&quot;&quot;},{&quot;family&quot;:&quot;Levey&quot;,&quot;given&quot;:&quot;Allan&quot;,&quot;parse-names&quot;:false,&quot;dropping-particle&quot;:&quot;&quot;,&quot;non-dropping-particle&quot;:&quot;&quot;},{&quot;family&quot;:&quot;Levin&quot;,&quot;given&quot;:&quot;Johannes&quot;,&quot;parse-names&quot;:false,&quot;dropping-particle&quot;:&quot;&quot;,&quot;non-dropping-particle&quot;:&quot;&quot;},{&quot;family&quot;:&quot;Li&quot;,&quot;given&quot;:&quot;Yan&quot;,&quot;parse-names&quot;:false,&quot;dropping-particle&quot;:&quot;&quot;,&quot;non-dropping-particle&quot;:&quot;&quot;},{&quot;family&quot;:&quot;Lopez&quot;,&quot;given&quot;:&quot;Oscar&quot;,&quot;parse-names&quot;:false,&quot;dropping-particle&quot;:&quot;&quot;,&quot;non-dropping-particle&quot;:&quot;&quot;},{&quot;family&quot;:&quot;Marsh&quot;,&quot;given&quot;:&quot;Jacob&quot;,&quot;parse-names&quot;:false,&quot;dropping-particle&quot;:&quot;&quot;,&quot;non-dropping-particle&quot;:&quot;&quot;},{&quot;family&quot;:&quot;Martins&quot;,&quot;given&quot;:&quot;Ralph&quot;,&quot;parse-names&quot;:false,&quot;dropping-particle&quot;:&quot;&quot;,&quot;non-dropping-particle&quot;:&quot;&quot;},{&quot;family&quot;:&quot;Mason&quot;,&quot;given&quot;:&quot;Neal Scott&quot;,&quot;parse-names&quot;:false,&quot;dropping-particle&quot;:&quot;&quot;,&quot;non-dropping-particle&quot;:&quot;&quot;},{&quot;family&quot;:&quot;Masters&quot;,&quot;given&quot;:&quot;Colin&quot;,&quot;parse-names&quot;:false,&quot;dropping-particle&quot;:&quot;&quot;,&quot;non-dropping-particle&quot;:&quot;&quot;},{&quot;family&quot;:&quot;Mawuenyega&quot;,&quot;given&quot;:&quot;Kwasi&quot;,&quot;parse-names&quot;:false,&quot;dropping-particle&quot;:&quot;&quot;,&quot;non-dropping-particle&quot;:&quot;&quot;},{&quot;family&quot;:&quot;McCullough&quot;,&quot;given&quot;:&quot;Austin&quot;,&quot;parse-names&quot;:false,&quot;dropping-particle&quot;:&quot;&quot;,&quot;non-dropping-particle&quot;:&quot;&quot;},{&quot;family&quot;:&quot;McDade&quot;,&quot;given&quot;:&quot;Eric&quot;,&quot;parse-names&quot;:false,&quot;dropping-particle&quot;:&quot;&quot;,&quot;non-dropping-particle&quot;:&quot;&quot;},{&quot;family&quot;:&quot;Mejia&quot;,&quot;given&quot;:&quot;Arlene&quot;,&quot;parse-names&quot;:false,&quot;dropping-particle&quot;:&quot;&quot;,&quot;non-dropping-particle&quot;:&quot;&quot;},{&quot;family&quot;:&quot;Morenas-Rodriguez&quot;,&quot;given&quot;:&quot;Estrella&quot;,&quot;parse-names&quot;:false,&quot;dropping-particle&quot;:&quot;&quot;,&quot;non-dropping-particle&quot;:&quot;&quot;},{&quot;family&quot;:&quot;Morris&quot;,&quot;given&quot;:&quot;John&quot;,&quot;parse-names&quot;:false,&quot;dropping-particle&quot;:&quot;&quot;,&quot;non-dropping-particle&quot;:&quot;&quot;},{&quot;family&quot;:&quot;Mountz&quot;,&quot;given&quot;:&quot;James&quot;,&quot;parse-names&quot;:false,&quot;dropping-particle&quot;:&quot;&quot;,&quot;non-dropping-particle&quot;:&quot;&quot;},{&quot;family&quot;:&quot;Mummery&quot;,&quot;given&quot;:&quot;Cath&quot;,&quot;parse-names&quot;:false,&quot;dropping-particle&quot;:&quot;&quot;,&quot;non-dropping-particle&quot;:&quot;&quot;},{&quot;family&quot;:&quot;Nadkarni&quot;,&quot;given&quot;:&quot;N eelesh&quot;,&quot;parse-names&quot;:false,&quot;dropping-particle&quot;:&quot;&quot;,&quot;non-dropping-particle&quot;:&quot;&quot;},{&quot;family&quot;:&quot;Nagamatsu&quot;,&quot;given&quot;:&quot;Akemi&quot;,&quot;parse-names&quot;:false,&quot;dropping-particle&quot;:&quot;&quot;,&quot;non-dropping-particle&quot;:&quot;&quot;},{&quot;family&quot;:&quot;Neimeyer&quot;,&quot;given&quot;:&quot;Katie&quot;,&quot;parse-names&quot;:false,&quot;dropping-particle&quot;:&quot;&quot;,&quot;non-dropping-particle&quot;:&quot;&quot;},{&quot;family&quot;:&quot;Niimi&quot;,&quot;given&quot;:&quot;Yoshiki&quot;,&quot;parse-names&quot;:false,&quot;dropping-particle&quot;:&quot;&quot;,&quot;non-dropping-particle&quot;:&quot;&quot;},{&quot;family&quot;:&quot;Noble&quot;,&quot;given&quot;:&quot;James&quot;,&quot;parse-names&quot;:false,&quot;dropping-particle&quot;:&quot;&quot;,&quot;non-dropping-particle&quot;:&quot;&quot;},{&quot;family&quot;:&quot;Norton&quot;,&quot;given&quot;:&quot;Joanne&quot;,&quot;parse-names&quot;:false,&quot;dropping-particle&quot;:&quot;&quot;,&quot;non-dropping-particle&quot;:&quot;&quot;},{&quot;family&quot;:&quot;Nuscher&quot;,&quot;given&quot;:&quot;Brigitte&quot;,&quot;parse-names&quot;:false,&quot;dropping-particle&quot;:&quot;&quot;,&quot;non-dropping-particle&quot;:&quot;&quot;},{&quot;family&quot;:&quot;Obermüller&quot;,&quot;given&quot;:&quot;Ulricke&quot;,&quot;parse-names&quot;:false,&quot;dropping-particle&quot;:&quot;&quot;,&quot;non-dropping-particle&quot;:&quot;&quot;},{&quot;family&quot;:&quot;O'Connor&quot;,&quot;given&quot;:&quot;Antoinette&quot;,&quot;parse-names&quot;:false,&quot;dropping-particle&quot;:&quot;&quot;,&quot;non-dropping-particle&quot;:&quot;&quot;},{&quot;family&quot;:&quot;Patira&quot;,&quot;given&quot;:&quot;Riddhi&quot;,&quot;parse-names&quot;:false,&quot;dropping-particle&quot;:&quot;&quot;,&quot;non-dropping-particle&quot;:&quot;&quot;},{&quot;family&quot;:&quot;Perrin&quot;,&quot;given&quot;:&quot;Richard&quot;,&quot;parse-names&quot;:false,&quot;dropping-particle&quot;:&quot;&quot;,&quot;non-dropping-particle&quot;:&quot;&quot;},{&quot;family&quot;:&quot;Ping&quot;,&quot;given&quot;:&quot;Lingyan&quot;,&quot;parse-names&quot;:false,&quot;dropping-particle&quot;:&quot;&quot;,&quot;non-dropping-particle&quot;:&quot;&quot;},{&quot;family&quot;:&quot;Preische&quot;,&quot;given&quot;:&quot;Oliver&quot;,&quot;parse-names&quot;:false,&quot;dropping-particle&quot;:&quot;&quot;,&quot;non-dropping-particle&quot;:&quot;&quot;},{&quot;family&quot;:&quot;Renton&quot;,&quot;given&quot;:&quot;Alan&quot;,&quot;parse-names&quot;:false,&quot;dropping-particle&quot;:&quot;&quot;,&quot;non-dropping-particle&quot;:&quot;&quot;},{&quot;family&quot;:&quot;Ringman&quot;,&quot;given&quot;:&quot;John&quot;,&quot;parse-names&quot;:false,&quot;dropping-particle&quot;:&quot;&quot;,&quot;non-dropping-particle&quot;:&quot;&quot;},{&quot;family&quot;:&quot;Salloway&quot;,&quot;given&quot;:&quot;Stephen&quot;,&quot;parse-names&quot;:false,&quot;dropping-particle&quot;:&quot;&quot;,&quot;non-dropping-particle&quot;:&quot;&quot;},{&quot;family&quot;:&quot;Schofield&quot;,&quot;given&quot;:&quot;Peter&quot;,&quot;parse-names&quot;:false,&quot;dropping-particle&quot;:&quot;&quot;,&quot;non-dropping-particle&quot;:&quot;&quot;},{&quot;family&quot;:&quot;Senda&quot;,&quot;given&quot;:&quot;Michio&quot;,&quot;parse-names&quot;:false,&quot;dropping-particle&quot;:&quot;&quot;,&quot;non-dropping-particle&quot;:&quot;&quot;},{&quot;family&quot;:&quot;Seyfried&quot;,&quot;given&quot;:&quot;Nicholas T&quot;,&quot;parse-names&quot;:false,&quot;dropping-particle&quot;:&quot;&quot;,&quot;non-dropping-particle&quot;:&quot;&quot;},{&quot;family&quot;:&quot;Shady&quot;,&quot;given&quot;:&quot;Kristine&quot;,&quot;parse-names&quot;:false,&quot;dropping-particle&quot;:&quot;&quot;,&quot;non-dropping-particle&quot;:&quot;&quot;},{&quot;family&quot;:&quot;Shimada&quot;,&quot;given&quot;:&quot;Hiroyuki&quot;,&quot;parse-names&quot;:false,&quot;dropping-particle&quot;:&quot;&quot;,&quot;non-dropping-particle&quot;:&quot;&quot;},{&quot;family&quot;:&quot;Sigurdson&quot;,&quot;given&quot;:&quot;Wendy&quot;,&quot;parse-names&quot;:false,&quot;dropping-particle&quot;:&quot;&quot;,&quot;non-dropping-particle&quot;:&quot;&quot;},{&quot;family&quot;:&quot;Smith&quot;,&quot;given&quot;:&quot;Jennifer&quot;,&quot;parse-names&quot;:false,&quot;dropping-particle&quot;:&quot;&quot;,&quot;non-dropping-particle&quot;:&quot;&quot;},{&quot;family&quot;:&quot;Smith&quot;,&quot;given&quot;:&quot;Lori&quot;,&quot;parse-names&quot;:false,&quot;dropping-particle&quot;:&quot;&quot;,&quot;non-dropping-particle&quot;:&quot;&quot;},{&quot;family&quot;:&quot;Snitz&quot;,&quot;given&quot;:&quot;Beth&quot;,&quot;parse-names&quot;:false,&quot;dropping-particle&quot;:&quot;&quot;,&quot;non-dropping-particle&quot;:&quot;&quot;},{&quot;family&quot;:&quot;Sohrabi&quot;,&quot;given&quot;:&quot;Hamid&quot;,&quot;parse-names&quot;:false,&quot;dropping-particle&quot;:&quot;&quot;,&quot;non-dropping-particle&quot;:&quot;&quot;},{&quot;family&quot;:&quot;Stephens&quot;,&quot;given&quot;:&quot;Sochenda&quot;,&quot;parse-names&quot;:false,&quot;dropping-particle&quot;:&quot;&quot;,&quot;non-dropping-particle&quot;:&quot;&quot;},{&quot;family&quot;:&quot;Taddei&quot;,&quot;given&quot;:&quot;Kevin&quot;,&quot;parse-names&quot;:false,&quot;dropping-particle&quot;:&quot;&quot;,&quot;non-dropping-particle&quot;:&quot;&quot;},{&quot;family&quot;:&quot;Thompson&quot;,&quot;given&quot;:&quot;Sarah&quot;,&quot;parse-names&quot;:false,&quot;dropping-particle&quot;:&quot;&quot;,&quot;non-dropping-particle&quot;:&quot;&quot;},{&quot;family&quot;:&quot;Vöglein&quot;,&quot;given&quot;:&quot;Jonathan&quot;,&quot;parse-names&quot;:false,&quot;dropping-particle&quot;:&quot;&quot;,&quot;non-dropping-particle&quot;:&quot;&quot;},{&quot;family&quot;:&quot;Wang&quot;,&quot;given&quot;:&quot;Peter&quot;,&quot;parse-names&quot;:false,&quot;dropping-particle&quot;:&quot;&quot;,&quot;non-dropping-particle&quot;:&quot;&quot;},{&quot;family&quot;:&quot;Wang&quot;,&quot;given&quot;:&quot;Qing&quot;,&quot;parse-names&quot;:false,&quot;dropping-particle&quot;:&quot;&quot;,&quot;non-dropping-particle&quot;:&quot;&quot;},{&quot;family&quot;:&quot;Weamer&quot;,&quot;given&quot;:&quot;Elise&quot;,&quot;parse-names&quot;:false,&quot;dropping-particle&quot;:&quot;&quot;,&quot;non-dropping-particle&quot;:&quot;&quot;},{&quot;family&quot;:&quot;Xiong&quot;,&quot;given&quot;:&quot;Chengjie&quot;,&quot;parse-names&quot;:false,&quot;dropping-particle&quot;:&quot;&quot;,&quot;non-dropping-particle&quot;:&quot;&quot;},{&quot;family&quot;:&quot;Xu&quot;,&quot;given&quot;:&quot;Jinbin&quot;,&quot;parse-names&quot;:false,&quot;dropping-particle&quot;:&quot;&quot;,&quot;non-dropping-particle&quot;:&quot;&quot;},{&quot;family&quot;:&quot;Xu&quot;,&quot;given&quot;:&quot;Xiong&quot;,&quot;parse-names&quot;:false,&quot;dropping-particle&quot;:&quot;&quot;,&quot;non-dropping-particle&quot;:&quot;&quot;}],&quot;container-title&quot;:&quot;NeuroImage&quot;,&quot;container-title-short&quot;:&quot;Neuroimage&quot;,&quot;DOI&quot;:&quot;10.1016/j.neuroimage.2022.119228&quot;,&quot;ISSN&quot;:&quot;10538119&quot;,&quot;issued&quot;:{&quot;date-parts&quot;:[[2022,8]]},&quot;page&quot;:&quot;119228&quot;,&quot;volume&quot;:&quot;256&quot;},&quot;isTemporary&quot;:false}]},{&quot;citationID&quot;:&quot;MENDELEY_CITATION_d935527d-8ade-4da3-9bbb-d59375ba6982&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&quot;,&quot;citationItems&quot;:[{&quot;id&quot;:&quot;0c3ba269-df65-3088-95c5-abbd5673df7f&quot;,&quot;itemData&quot;:{&quot;type&quot;:&quot;article-journal&quot;,&quot;id&quot;:&quot;0c3ba269-df65-3088-95c5-abbd5673df7f&quot;,&quot;title&quot;:&quot;Effects of anticholinergic medication use on brain integrity in persons living with HIV and persons without HIV&quot;,&quot;author&quot;:[{&quot;family&quot;:&quot;Cooley&quot;,&quot;given&quot;:&quot;Sarah A.&quot;,&quot;parse-names&quot;:false,&quot;dropping-particle&quot;:&quot;&quot;,&quot;non-dropping-particle&quot;:&quot;&quot;},{&quot;family&quot;:&quot;Paul&quot;,&quot;given&quot;:&quot;Robert H.&quot;,&quot;parse-names&quot;:false,&quot;dropping-particle&quot;:&quot;&quot;,&quot;non-dropping-particle&quot;:&quot;&quot;},{&quot;family&quot;:&quot;Strain&quot;,&quot;given&quot;:&quot;Jeremy F.&quot;,&quot;parse-names&quot;:false,&quot;dropping-particle&quot;:&quot;&quot;,&quot;non-dropping-particle&quot;:&quot;&quot;},{&quot;family&quot;:&quot;Boerwinkle&quot;,&quot;given&quot;:&quot;Anna&quot;,&quot;parse-names&quot;:false,&quot;dropping-particle&quot;:&quot;&quot;,&quot;non-dropping-particle&quot;:&quot;&quot;},{&quot;family&quot;:&quot;Kilgore&quot;,&quot;given&quot;:&quot;Collin&quot;,&quot;parse-names&quot;:false,&quot;dropping-particle&quot;:&quot;&quot;,&quot;non-dropping-particle&quot;:&quot;&quot;},{&quot;family&quot;:&quot;Ances&quot;,&quot;given&quot;:&quot;Beau M.&quot;,&quot;parse-names&quot;:false,&quot;dropping-particle&quot;:&quot;&quot;,&quot;non-dropping-particle&quot;:&quot;&quot;}],&quot;container-title&quot;:&quot;AIDS&quot;,&quot;DOI&quot;:&quot;10.1097/QAD.0000000000002768&quot;,&quot;ISSN&quot;:&quot;0269-9370&quot;,&quot;issued&quot;:{&quot;date-parts&quot;:[[2021,3,1]]},&quot;page&quot;:&quot;381-391&quot;,&quot;issue&quot;:&quot;3&quot;,&quot;volume&quot;:&quot;35&quot;,&quot;container-title-short&quot;:&quot;&quot;},&quot;isTemporary&quot;:false}]},{&quot;citationID&quot;:&quot;MENDELEY_CITATION_2f78e07d-a0c9-4344-91ba-a2526f2f2bf7&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&quot;,&quot;citationItems&quot;:[{&quot;id&quot;:&quot;ad644aea-4945-3241-b05f-6708c7b4c397&quot;,&quot;itemData&quot;:{&quot;type&quot;:&quot;article-journal&quot;,&quot;id&quot;:&quot;ad644aea-4945-3241-b05f-6708c7b4c397&quot;,&quot;title&quot;:&quot;Spatial Variation in the Quality of American Community Survey Estiamtes&quot;,&quot;author&quot;:[{&quot;family&quot;:&quot;Folch&quot;,&quot;given&quot;:&quot;David C.&quot;,&quot;parse-names&quot;:false,&quot;dropping-particle&quot;:&quot;&quot;,&quot;non-dropping-particle&quot;:&quot;&quot;},{&quot;family&quot;:&quot;Arribas-Bel&quot;,&quot;given&quot;:&quot;Daniel&quot;,&quot;parse-names&quot;:false,&quot;dropping-particle&quot;:&quot;&quot;,&quot;non-dropping-particle&quot;:&quot;&quot;},{&quot;family&quot;:&quot;Koschinsky&quot;,&quot;given&quot;:&quot;Julia&quot;,&quot;parse-names&quot;:false,&quot;dropping-particle&quot;:&quot;&quot;,&quot;non-dropping-particle&quot;:&quot;&quot;},{&quot;family&quot;:&quot;Spielman&quot;,&quot;given&quot;:&quot;Seth E.&quot;,&quot;parse-names&quot;:false,&quot;dropping-particle&quot;:&quot;&quot;,&quot;non-dropping-particle&quot;:&quot;&quot;}],&quot;container-title&quot;:&quot;Demography&quot;,&quot;container-title-short&quot;:&quot;Demography&quot;,&quot;issued&quot;:{&quot;date-parts&quot;:[[2016]]},&quot;page&quot;:&quot;1535-1554&quot;,&quot;volume&quot;:&quot;53&quot;},&quot;isTemporary&quot;:false}]},{&quot;citationID&quot;:&quot;MENDELEY_CITATION_ae768c7d-a689-4d7f-8aef-e6c2d3ffd48b&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&quot;,&quot;citationItems&quot;:[{&quot;id&quot;:&quot;0bb2cae0-e0be-3f30-8be1-eba49b418096&quot;,&quot;itemData&quot;:{&quot;type&quot;:&quot;article-journal&quot;,&quot;id&quot;:&quot;0bb2cae0-e0be-3f30-8be1-eba49b418096&quot;,&quot;title&quot;:&quot;MRI signatures of brain age and disease over the lifespan based on a deep brain network and 14 468 individuals worldwide&quot;,&quot;author&quot;:[{&quot;family&quot;:&quot;Bashyam&quot;,&quot;given&quot;:&quot;Vishnu M.&quot;,&quot;parse-names&quot;:false,&quot;dropping-particle&quot;:&quot;&quot;,&quot;non-dropping-particle&quot;:&quot;&quot;},{&quot;family&quot;:&quot;Erus&quot;,&quot;given&quot;:&quot;Guray&quot;,&quot;parse-names&quot;:false,&quot;dropping-particle&quot;:&quot;&quot;,&quot;non-dropping-particle&quot;:&quot;&quot;},{&quot;family&quot;:&quot;Doshi&quot;,&quot;given&quot;:&quot;Jimit&quot;,&quot;parse-names&quot;:false,&quot;dropping-particle&quot;:&quot;&quot;,&quot;non-dropping-particle&quot;:&quot;&quot;},{&quot;family&quot;:&quot;Habes&quot;,&quot;given&quot;:&quot;Mohamad&quot;,&quot;parse-names&quot;:false,&quot;dropping-particle&quot;:&quot;&quot;,&quot;non-dropping-particle&quot;:&quot;&quot;},{&quot;family&quot;:&quot;Nasralah&quot;,&quot;given&quot;:&quot;Ilya&quot;,&quot;parse-names&quot;:false,&quot;dropping-particle&quot;:&quot;&quot;,&quot;non-dropping-particle&quot;:&quot;&quot;},{&quot;family&quot;:&quot;Truelove-Hill&quot;,&quot;given&quot;:&quot;Monica&quot;,&quot;parse-names&quot;:false,&quot;dropping-particle&quot;:&quot;&quot;,&quot;non-dropping-particle&quot;:&quot;&quot;},{&quot;family&quot;:&quot;Srinivasan&quot;,&quot;given&quot;:&quot;Dhivya&quot;,&quot;parse-names&quot;:false,&quot;dropping-particle&quot;:&quot;&quot;,&quot;non-dropping-particle&quot;:&quot;&quot;},{&quot;family&quot;:&quot;Mamourian&quot;,&quot;given&quot;:&quot;Liz&quot;,&quot;parse-names&quot;:false,&quot;dropping-particle&quot;:&quot;&quot;,&quot;non-dropping-particle&quot;:&quot;&quot;},{&quot;family&quot;:&quot;Pomponio&quot;,&quot;given&quot;:&quot;Raymond&quot;,&quot;parse-names&quot;:false,&quot;dropping-particle&quot;:&quot;&quot;,&quot;non-dropping-particle&quot;:&quot;&quot;},{&quot;family&quot;:&quot;Fan&quot;,&quot;given&quot;:&quot;Yong&quot;,&quot;parse-names&quot;:false,&quot;dropping-particle&quot;:&quot;&quot;,&quot;non-dropping-particle&quot;:&quot;&quot;},{&quot;family&quot;:&quot;Launer&quot;,&quot;given&quot;:&quot;Lenore J.&quot;,&quot;parse-names&quot;:false,&quot;dropping-particle&quot;:&quot;&quot;,&quot;non-dropping-particle&quot;:&quot;&quot;},{&quot;family&quot;:&quot;Masters&quot;,&quot;given&quot;:&quot;Colin L.&quot;,&quot;parse-names&quot;:false,&quot;dropping-particle&quot;:&quot;&quot;,&quot;non-dropping-particle&quot;:&quot;&quot;},{&quot;family&quot;:&quot;Maruff&quot;,&quot;given&quot;:&quot;Paul&quot;,&quot;parse-names&quot;:false,&quot;dropping-particle&quot;:&quot;&quot;,&quot;non-dropping-particle&quot;:&quot;&quot;},{&quot;family&quot;:&quot;Zhuo&quot;,&quot;given&quot;:&quot;Chuanjun&quot;,&quot;parse-names&quot;:false,&quot;dropping-particle&quot;:&quot;&quot;,&quot;non-dropping-particle&quot;:&quot;&quot;},{&quot;family&quot;:&quot;Völzke&quot;,&quot;given&quot;:&quot;Henry&quot;,&quot;parse-names&quot;:false,&quot;dropping-particle&quot;:&quot;&quot;,&quot;non-dropping-particle&quot;:&quot;&quot;},{&quot;family&quot;:&quot;Johnson&quot;,&quot;given&quot;:&quot;Sterling C.&quot;,&quot;parse-names&quot;:false,&quot;dropping-particle&quot;:&quot;&quot;,&quot;non-dropping-particle&quot;:&quot;&quot;},{&quot;family&quot;:&quot;Fripp&quot;,&quot;given&quot;:&quot;Jurgen&quot;,&quot;parse-names&quot;:false,&quot;dropping-particle&quot;:&quot;&quot;,&quot;non-dropping-particle&quot;:&quot;&quot;},{&quot;family&quot;:&quot;Koutsouleris&quot;,&quot;given&quot;:&quot;Nikolaos&quot;,&quot;parse-names&quot;:false,&quot;dropping-particle&quot;:&quot;&quot;,&quot;non-dropping-particle&quot;:&quot;&quot;},{&quot;family&quot;:&quot;Satterthwaite&quot;,&quot;given&quot;:&quot;Theodore D.&quot;,&quot;parse-names&quot;:false,&quot;dropping-particle&quot;:&quot;&quot;,&quot;non-dropping-particle&quot;:&quot;&quot;},{&quot;family&quot;:&quot;Wolf&quot;,&quot;given&quot;:&quot;Daniel&quot;,&quot;parse-names&quot;:false,&quot;dropping-particle&quot;:&quot;&quot;,&quot;non-dropping-particle&quot;:&quot;&quot;},{&quot;family&quot;:&quot;Gur&quot;,&quot;given&quot;:&quot;Raquel E.&quot;,&quot;parse-names&quot;:false,&quot;dropping-particle&quot;:&quot;&quot;,&quot;non-dropping-particle&quot;:&quot;&quot;},{&quot;family&quot;:&quot;Gur&quot;,&quot;given&quot;:&quot;Ruben C.&quot;,&quot;parse-names&quot;:false,&quot;dropping-particle&quot;:&quot;&quot;,&quot;non-dropping-particle&quot;:&quot;&quot;},{&quot;family&quot;:&quot;Morris&quot;,&quot;given&quot;:&quot;John&quot;,&quot;parse-names&quot;:false,&quot;dropping-particle&quot;:&quot;&quot;,&quot;non-dropping-particle&quot;:&quot;&quot;},{&quot;family&quot;:&quot;Albert&quot;,&quot;given&quot;:&quot;Marilyn S.&quot;,&quot;parse-names&quot;:false,&quot;dropping-particle&quot;:&quot;&quot;,&quot;non-dropping-particle&quot;:&quot;&quot;},{&quot;family&quot;:&quot;Grabe&quot;,&quot;given&quot;:&quot;Hans J.&quot;,&quot;parse-names&quot;:false,&quot;dropping-particle&quot;:&quot;&quot;,&quot;non-dropping-particle&quot;:&quot;&quot;},{&quot;family&quot;:&quot;Resnick&quot;,&quot;given&quot;:&quot;Susan&quot;,&quot;parse-names&quot;:false,&quot;dropping-particle&quot;:&quot;&quot;,&quot;non-dropping-particle&quot;:&quot;&quot;},{&quot;family&quot;:&quot;Nick Bryan&quot;,&quot;given&quot;:&quot;R.&quot;,&quot;parse-names&quot;:false,&quot;dropping-particle&quot;:&quot;&quot;,&quot;non-dropping-particle&quot;:&quot;&quot;},{&quot;family&quot;:&quot;Wolk&quot;,&quot;given&quot;:&quot;David A.&quot;,&quot;parse-names&quot;:false,&quot;dropping-particle&quot;:&quot;&quot;,&quot;non-dropping-particle&quot;:&quot;&quot;},{&quot;family&quot;:&quot;Shou&quot;,&quot;given&quot;:&quot;Haochang&quot;,&quot;parse-names&quot;:false,&quot;dropping-particle&quot;:&quot;&quot;,&quot;non-dropping-particle&quot;:&quot;&quot;},{&quot;family&quot;:&quot;Davatzikos&quot;,&quot;given&quot;:&quot;Christos&quot;,&quot;parse-names&quot;:false,&quot;dropping-particle&quot;:&quot;&quot;,&quot;non-dropping-particle&quot;:&quot;&quot;}],&quot;container-title&quot;:&quot;Brain&quot;,&quot;DOI&quot;:&quot;10.1093/brain/awaa160&quot;,&quot;ISSN&quot;:&quot;14602156&quot;,&quot;PMID&quot;:&quot;32591831&quot;,&quot;issued&quot;:{&quot;date-parts&quot;:[[2020,7,1]]},&quot;page&quot;:&quot;2312-2324&quot;,&quot;abstract&quot;:&quot;Deep learning has emerged as a powerful approach to constructing imaging signatures of normal brain ageing as well as of various neuropathological processes associated with brain diseases. In particular, MRI-derived brain age has been used as a comprehensive biomarker of brain health that can identify both advanced and resilient ageing individuals via deviations from typical brain ageing. Imaging signatures of various brain diseases, including schizophrenia and Alzheimer's disease, have also been identified using machine learning. Prior efforts to derive these indices have been hampered by the need for sophisticated and not easily reproducible processing steps, by insufficiently powered or diversified samples from which typical brain ageing trajectories were derived, and by limited reproducibility across populations and MRI scanners. Herein, we develop and test a sophisticated deep brain network (DeepBrainNet) using a large (n = 11 729) set of MRI scans from a highly diversified cohort spanning different studies, scanners, ages and geographic locations around the world. Tests using both cross-validation and a separate replication cohort of 2739 individuals indicate that DeepBrainNet obtains robust brain-age estimates from these diverse datasets without the need for specialized image data preparation and processing. Furthermore, we show evidence that moderately fit brain ageing models may provide brain age estimates that are most discriminant of individuals with pathologies. This is not unexpected as tightly-fitting brain age models naturally produce brain-age estimates that offer little information beyond age, and loosely fitting models may contain a lot of noise. Our results offer some experimental evidence against commonly pursued tightly-fitting models. We show that the moderately fitting brain age models obtain significantly higher differentiation compared to tightly-fitting models in two of the four disease groups tested. Critically, we demonstrate that leveraging DeepBrainNet, along with transfer learning, allows us to construct more accurate classifiers of several brain diseases, compared to directly training classifiers on patient versus healthy control datasets or using common imaging databases such as ImageNet. We, therefore, derive a domain-specific deep network likely to reduce the need for application-specific adaptation and tuning of generic deep learning networks. We made the DeepBrainNet model freely available to the community for MRI-based evaluation of brain health in the general population and over the lifespan.&quot;,&quot;publisher&quot;:&quot;Oxford University Press&quot;,&quot;issue&quot;:&quot;7&quot;,&quot;volume&quot;:&quot;143&quot;,&quot;container-title-short&quot;:&quot;&quot;},&quot;isTemporary&quot;:false}]},{&quot;citationID&quot;:&quot;MENDELEY_CITATION_845ffd19-8c1e-4760-bd26-64c1bd187d7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&quot;,&quot;citationItems&quot;:[{&quot;id&quot;:&quot;24d8e32b-145d-3ac0-9d92-319f3ddcac38&quot;,&quot;itemData&quot;:{&quot;type&quot;:&quot;book&quot;,&quot;id&quot;:&quot;24d8e32b-145d-3ac0-9d92-319f3ddcac38&quot;,&quot;title&quot;:&quot;Spatial Point Patterns: Methodology and Applications with R&quot;,&quot;author&quot;:[{&quot;family&quot;:&quot;Baddeley&quot;,&quot;given&quot;:&quot;A.&quot;,&quot;parse-names&quot;:false,&quot;dropping-particle&quot;:&quot;&quot;,&quot;non-dropping-particle&quot;:&quot;&quot;},{&quot;family&quot;:&quot;Rubak&quot;,&quot;given&quot;:&quot;E.&quot;,&quot;parse-names&quot;:false,&quot;dropping-particle&quot;:&quot;&quot;,&quot;non-dropping-particle&quot;:&quot;&quot;},{&quot;family&quot;:&quot;Turner&quot;,&quot;given&quot;:&quot;R.&quot;,&quot;parse-names&quot;:false,&quot;dropping-particle&quot;:&quot;&quot;,&quot;non-dropping-particle&quot;:&quot;&quot;}],&quot;issued&quot;:{&quot;date-parts&quot;:[[2015]]},&quot;publisher-place&quot;:&quot;London&quot;,&quot;publisher&quot;:&quot;Chapman and Hall/CRC Press&quot;,&quot;container-title-short&quot;:&quot;&quot;},&quot;isTemporary&quot;:false}]},{&quot;citationID&quot;:&quot;MENDELEY_CITATION_f6713df8-d0a1-457e-a371-42e826c099b7&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&quot;,&quot;citationItems&quot;:[{&quot;id&quot;:&quot;56496063-2777-3344-bb75-d622c57dd108&quot;,&quot;itemData&quot;:{&quot;type&quot;:&quot;article-journal&quot;,&quot;id&quot;:&quot;56496063-2777-3344-bb75-d622c57dd108&quot;,&quot;title&quot;:&quot;A Statistical Test for a Difference between the Spatial Distributions of Two Populations&quot;,&quot;author&quot;:[{&quot;family&quot;:&quot;Syrjala&quot;,&quot;given&quot;:&quot;Stephen E.&quot;,&quot;parse-names&quot;:false,&quot;dropping-particle&quot;:&quot;&quot;,&quot;non-dropping-particle&quot;:&quot;&quot;}],&quot;container-title&quot;:&quot;Ecology&quot;,&quot;container-title-short&quot;:&quot;Ecology&quot;,&quot;DOI&quot;:&quot;10.2307/2265656&quot;,&quot;ISSN&quot;:&quot;00129658&quot;,&quot;issued&quot;:{&quot;date-parts&quot;:[[1996,1]]},&quot;page&quot;:&quot;75-80&quot;,&quot;issue&quot;:&quot;1&quot;,&quot;volume&quot;:&quot;77&quot;},&quot;isTemporary&quot;:false}]},{&quot;citationID&quot;:&quot;MENDELEY_CITATION_7de0a1ff-654d-4ef3-b418-a74a4ea2334d&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&quot;,&quot;citationItems&quot;:[{&quot;id&quot;:&quot;a465e4da-8710-3728-b822-db241c018259&quot;,&quot;itemData&quot;:{&quot;type&quot;:&quot;article-journal&quot;,&quot;id&quot;:&quot;a465e4da-8710-3728-b822-db241c018259&quot;,&quot;title&quot;:&quot;The Geographic Distribution of Fentanyl-Involved Overdose Deaths in Cook County, Illinois&quot;,&quot;author&quot;:[{&quot;family&quot;:&quot;Nesoff&quot;,&quot;given&quot;:&quot;Elizabeth D.&quot;,&quot;parse-names&quot;:false,&quot;dropping-particle&quot;:&quot;&quot;,&quot;non-dropping-particle&quot;:&quot;&quot;},{&quot;family&quot;:&quot;Branas&quot;,&quot;given&quot;:&quot;Charles C.&quot;,&quot;parse-names&quot;:false,&quot;dropping-particle&quot;:&quot;&quot;,&quot;non-dropping-particle&quot;:&quot;&quot;},{&quot;family&quot;:&quot;Martins&quot;,&quot;given&quot;:&quot;Silvia S.&quot;,&quot;parse-names&quot;:false,&quot;dropping-particle&quot;:&quot;&quot;,&quot;non-dropping-particle&quot;:&quot;&quot;}],&quot;container-title&quot;:&quot;American Journal of Public Health&quot;,&quot;DOI&quot;:&quot;10.2105/AJPH.2019.305368&quot;,&quot;ISSN&quot;:&quot;0090-0036&quot;,&quot;issued&quot;:{&quot;date-parts&quot;:[[2020,1]]},&quot;page&quot;:&quot;98-105&quot;,&quot;abstract&quot;:&quot;&lt;p&gt;Objectives. To contrast the geographic distribution of fentanyl-involved and non–fentanyl-involved fatal overdoses between 2014 and 2018 in Cook County, Illinois.&lt;/p&gt;&quot;,&quot;issue&quot;:&quot;1&quot;,&quot;volume&quot;:&quot;110&quot;,&quot;container-title-short&quot;:&quot;&quot;},&quot;isTemporary&quot;:false}]},{&quot;citationID&quot;:&quot;MENDELEY_CITATION_59ae0bfb-c6b7-4c31-8d8d-374546deadf4&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&quot;,&quot;citationItems&quot;:[{&quot;id&quot;:&quot;24d8e32b-145d-3ac0-9d92-319f3ddcac38&quot;,&quot;itemData&quot;:{&quot;type&quot;:&quot;book&quot;,&quot;id&quot;:&quot;24d8e32b-145d-3ac0-9d92-319f3ddcac38&quot;,&quot;title&quot;:&quot;Spatial Point Patterns: Methodology and Applications with R&quot;,&quot;author&quot;:[{&quot;family&quot;:&quot;Baddeley&quot;,&quot;given&quot;:&quot;A.&quot;,&quot;parse-names&quot;:false,&quot;dropping-particle&quot;:&quot;&quot;,&quot;non-dropping-particle&quot;:&quot;&quot;},{&quot;family&quot;:&quot;Rubak&quot;,&quot;given&quot;:&quot;E.&quot;,&quot;parse-names&quot;:false,&quot;dropping-particle&quot;:&quot;&quot;,&quot;non-dropping-particle&quot;:&quot;&quot;},{&quot;family&quot;:&quot;Turner&quot;,&quot;given&quot;:&quot;R.&quot;,&quot;parse-names&quot;:false,&quot;dropping-particle&quot;:&quot;&quot;,&quot;non-dropping-particle&quot;:&quot;&quot;}],&quot;issued&quot;:{&quot;date-parts&quot;:[[2015]]},&quot;publisher-place&quot;:&quot;London&quot;,&quot;publisher&quot;:&quot;Chapman and Hall/CRC Press&quot;,&quot;container-title-short&quot;:&quot;&quot;},&quot;isTemporary&quot;:false}]},{&quot;citationID&quot;:&quot;MENDELEY_CITATION_35c2eb4a-5380-46c2-8b23-07b397905939&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&quot;,&quot;citationItems&quot;:[{&quot;id&quot;:&quot;bc392e46-df69-374a-9b6b-c98a911cc113&quot;,&quot;itemData&quot;:{&quot;type&quot;:&quot;article-journal&quot;,&quot;id&quot;:&quot;bc392e46-df69-374a-9b6b-c98a911cc113&quot;,&quot;title&quot;:&quot;Ten Years of BrainAGE as a Neuroimaging Biomarker of Brain Aging: What Insights Have We Gained?&quot;,&quot;author&quot;:[{&quot;family&quot;:&quot;Franke&quot;,&quot;given&quot;:&quot;Katja&quot;,&quot;parse-names&quot;:false,&quot;dropping-particle&quot;:&quot;&quot;,&quot;non-dropping-particle&quot;:&quot;&quot;},{&quot;family&quot;:&quot;Gaser&quot;,&quot;given&quot;:&quot;Christian&quot;,&quot;parse-names&quot;:false,&quot;dropping-particle&quot;:&quot;&quot;,&quot;non-dropping-particle&quot;:&quot;&quot;}],&quot;container-title&quot;:&quot;Frontiers in Neurology&quot;,&quot;DOI&quot;:&quot;10.3389/fneur.2019.00789&quot;,&quot;ISSN&quot;:&quot;1664-2295&quot;,&quot;issued&quot;:{&quot;date-parts&quot;:[[2019,8,14]]},&quot;volume&quot;:&quot;10&quot;,&quot;container-title-short&quot;:&quot;&quot;},&quot;isTemporary&quot;:false}]},{&quot;citationID&quot;:&quot;MENDELEY_CITATION_d0a7cef2-3f21-4dad-8e0b-16c9c1a3ce08&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&quot;,&quot;citationItems&quot;:[{&quot;id&quot;:&quot;0bb2cae0-e0be-3f30-8be1-eba49b418096&quot;,&quot;itemData&quot;:{&quot;type&quot;:&quot;article-journal&quot;,&quot;id&quot;:&quot;0bb2cae0-e0be-3f30-8be1-eba49b418096&quot;,&quot;title&quot;:&quot;MRI signatures of brain age and disease over the lifespan based on a deep brain network and 14 468 individuals worldwide&quot;,&quot;author&quot;:[{&quot;family&quot;:&quot;Bashyam&quot;,&quot;given&quot;:&quot;Vishnu M.&quot;,&quot;parse-names&quot;:false,&quot;dropping-particle&quot;:&quot;&quot;,&quot;non-dropping-particle&quot;:&quot;&quot;},{&quot;family&quot;:&quot;Erus&quot;,&quot;given&quot;:&quot;Guray&quot;,&quot;parse-names&quot;:false,&quot;dropping-particle&quot;:&quot;&quot;,&quot;non-dropping-particle&quot;:&quot;&quot;},{&quot;family&quot;:&quot;Doshi&quot;,&quot;given&quot;:&quot;Jimit&quot;,&quot;parse-names&quot;:false,&quot;dropping-particle&quot;:&quot;&quot;,&quot;non-dropping-particle&quot;:&quot;&quot;},{&quot;family&quot;:&quot;Habes&quot;,&quot;given&quot;:&quot;Mohamad&quot;,&quot;parse-names&quot;:false,&quot;dropping-particle&quot;:&quot;&quot;,&quot;non-dropping-particle&quot;:&quot;&quot;},{&quot;family&quot;:&quot;Nasralah&quot;,&quot;given&quot;:&quot;Ilya&quot;,&quot;parse-names&quot;:false,&quot;dropping-particle&quot;:&quot;&quot;,&quot;non-dropping-particle&quot;:&quot;&quot;},{&quot;family&quot;:&quot;Truelove-Hill&quot;,&quot;given&quot;:&quot;Monica&quot;,&quot;parse-names&quot;:false,&quot;dropping-particle&quot;:&quot;&quot;,&quot;non-dropping-particle&quot;:&quot;&quot;},{&quot;family&quot;:&quot;Srinivasan&quot;,&quot;given&quot;:&quot;Dhivya&quot;,&quot;parse-names&quot;:false,&quot;dropping-particle&quot;:&quot;&quot;,&quot;non-dropping-particle&quot;:&quot;&quot;},{&quot;family&quot;:&quot;Mamourian&quot;,&quot;given&quot;:&quot;Liz&quot;,&quot;parse-names&quot;:false,&quot;dropping-particle&quot;:&quot;&quot;,&quot;non-dropping-particle&quot;:&quot;&quot;},{&quot;family&quot;:&quot;Pomponio&quot;,&quot;given&quot;:&quot;Raymond&quot;,&quot;parse-names&quot;:false,&quot;dropping-particle&quot;:&quot;&quot;,&quot;non-dropping-particle&quot;:&quot;&quot;},{&quot;family&quot;:&quot;Fan&quot;,&quot;given&quot;:&quot;Yong&quot;,&quot;parse-names&quot;:false,&quot;dropping-particle&quot;:&quot;&quot;,&quot;non-dropping-particle&quot;:&quot;&quot;},{&quot;family&quot;:&quot;Launer&quot;,&quot;given&quot;:&quot;Lenore J.&quot;,&quot;parse-names&quot;:false,&quot;dropping-particle&quot;:&quot;&quot;,&quot;non-dropping-particle&quot;:&quot;&quot;},{&quot;family&quot;:&quot;Masters&quot;,&quot;given&quot;:&quot;Colin L.&quot;,&quot;parse-names&quot;:false,&quot;dropping-particle&quot;:&quot;&quot;,&quot;non-dropping-particle&quot;:&quot;&quot;},{&quot;family&quot;:&quot;Maruff&quot;,&quot;given&quot;:&quot;Paul&quot;,&quot;parse-names&quot;:false,&quot;dropping-particle&quot;:&quot;&quot;,&quot;non-dropping-particle&quot;:&quot;&quot;},{&quot;family&quot;:&quot;Zhuo&quot;,&quot;given&quot;:&quot;Chuanjun&quot;,&quot;parse-names&quot;:false,&quot;dropping-particle&quot;:&quot;&quot;,&quot;non-dropping-particle&quot;:&quot;&quot;},{&quot;family&quot;:&quot;Völzke&quot;,&quot;given&quot;:&quot;Henry&quot;,&quot;parse-names&quot;:false,&quot;dropping-particle&quot;:&quot;&quot;,&quot;non-dropping-particle&quot;:&quot;&quot;},{&quot;family&quot;:&quot;Johnson&quot;,&quot;given&quot;:&quot;Sterling C.&quot;,&quot;parse-names&quot;:false,&quot;dropping-particle&quot;:&quot;&quot;,&quot;non-dropping-particle&quot;:&quot;&quot;},{&quot;family&quot;:&quot;Fripp&quot;,&quot;given&quot;:&quot;Jurgen&quot;,&quot;parse-names&quot;:false,&quot;dropping-particle&quot;:&quot;&quot;,&quot;non-dropping-particle&quot;:&quot;&quot;},{&quot;family&quot;:&quot;Koutsouleris&quot;,&quot;given&quot;:&quot;Nikolaos&quot;,&quot;parse-names&quot;:false,&quot;dropping-particle&quot;:&quot;&quot;,&quot;non-dropping-particle&quot;:&quot;&quot;},{&quot;family&quot;:&quot;Satterthwaite&quot;,&quot;given&quot;:&quot;Theodore D.&quot;,&quot;parse-names&quot;:false,&quot;dropping-particle&quot;:&quot;&quot;,&quot;non-dropping-particle&quot;:&quot;&quot;},{&quot;family&quot;:&quot;Wolf&quot;,&quot;given&quot;:&quot;Daniel&quot;,&quot;parse-names&quot;:false,&quot;dropping-particle&quot;:&quot;&quot;,&quot;non-dropping-particle&quot;:&quot;&quot;},{&quot;family&quot;:&quot;Gur&quot;,&quot;given&quot;:&quot;Raquel E.&quot;,&quot;parse-names&quot;:false,&quot;dropping-particle&quot;:&quot;&quot;,&quot;non-dropping-particle&quot;:&quot;&quot;},{&quot;family&quot;:&quot;Gur&quot;,&quot;given&quot;:&quot;Ruben C.&quot;,&quot;parse-names&quot;:false,&quot;dropping-particle&quot;:&quot;&quot;,&quot;non-dropping-particle&quot;:&quot;&quot;},{&quot;family&quot;:&quot;Morris&quot;,&quot;given&quot;:&quot;John&quot;,&quot;parse-names&quot;:false,&quot;dropping-particle&quot;:&quot;&quot;,&quot;non-dropping-particle&quot;:&quot;&quot;},{&quot;family&quot;:&quot;Albert&quot;,&quot;given&quot;:&quot;Marilyn S.&quot;,&quot;parse-names&quot;:false,&quot;dropping-particle&quot;:&quot;&quot;,&quot;non-dropping-particle&quot;:&quot;&quot;},{&quot;family&quot;:&quot;Grabe&quot;,&quot;given&quot;:&quot;Hans J.&quot;,&quot;parse-names&quot;:false,&quot;dropping-particle&quot;:&quot;&quot;,&quot;non-dropping-particle&quot;:&quot;&quot;},{&quot;family&quot;:&quot;Resnick&quot;,&quot;given&quot;:&quot;Susan&quot;,&quot;parse-names&quot;:false,&quot;dropping-particle&quot;:&quot;&quot;,&quot;non-dropping-particle&quot;:&quot;&quot;},{&quot;family&quot;:&quot;Nick Bryan&quot;,&quot;given&quot;:&quot;R.&quot;,&quot;parse-names&quot;:false,&quot;dropping-particle&quot;:&quot;&quot;,&quot;non-dropping-particle&quot;:&quot;&quot;},{&quot;family&quot;:&quot;Wolk&quot;,&quot;given&quot;:&quot;David A.&quot;,&quot;parse-names&quot;:false,&quot;dropping-particle&quot;:&quot;&quot;,&quot;non-dropping-particle&quot;:&quot;&quot;},{&quot;family&quot;:&quot;Shou&quot;,&quot;given&quot;:&quot;Haochang&quot;,&quot;parse-names&quot;:false,&quot;dropping-particle&quot;:&quot;&quot;,&quot;non-dropping-particle&quot;:&quot;&quot;},{&quot;family&quot;:&quot;Davatzikos&quot;,&quot;given&quot;:&quot;Christos&quot;,&quot;parse-names&quot;:false,&quot;dropping-particle&quot;:&quot;&quot;,&quot;non-dropping-particle&quot;:&quot;&quot;}],&quot;container-title&quot;:&quot;Brain&quot;,&quot;DOI&quot;:&quot;10.1093/brain/awaa160&quot;,&quot;ISSN&quot;:&quot;14602156&quot;,&quot;PMID&quot;:&quot;32591831&quot;,&quot;issued&quot;:{&quot;date-parts&quot;:[[2020,7,1]]},&quot;page&quot;:&quot;2312-2324&quot;,&quot;abstract&quot;:&quot;Deep learning has emerged as a powerful approach to constructing imaging signatures of normal brain ageing as well as of various neuropathological processes associated with brain diseases. In particular, MRI-derived brain age has been used as a comprehensive biomarker of brain health that can identify both advanced and resilient ageing individuals via deviations from typical brain ageing. Imaging signatures of various brain diseases, including schizophrenia and Alzheimer's disease, have also been identified using machine learning. Prior efforts to derive these indices have been hampered by the need for sophisticated and not easily reproducible processing steps, by insufficiently powered or diversified samples from which typical brain ageing trajectories were derived, and by limited reproducibility across populations and MRI scanners. Herein, we develop and test a sophisticated deep brain network (DeepBrainNet) using a large (n = 11 729) set of MRI scans from a highly diversified cohort spanning different studies, scanners, ages and geographic locations around the world. Tests using both cross-validation and a separate replication cohort of 2739 individuals indicate that DeepBrainNet obtains robust brain-age estimates from these diverse datasets without the need for specialized image data preparation and processing. Furthermore, we show evidence that moderately fit brain ageing models may provide brain age estimates that are most discriminant of individuals with pathologies. This is not unexpected as tightly-fitting brain age models naturally produce brain-age estimates that offer little information beyond age, and loosely fitting models may contain a lot of noise. Our results offer some experimental evidence against commonly pursued tightly-fitting models. We show that the moderately fitting brain age models obtain significantly higher differentiation compared to tightly-fitting models in two of the four disease groups tested. Critically, we demonstrate that leveraging DeepBrainNet, along with transfer learning, allows us to construct more accurate classifiers of several brain diseases, compared to directly training classifiers on patient versus healthy control datasets or using common imaging databases such as ImageNet. We, therefore, derive a domain-specific deep network likely to reduce the need for application-specific adaptation and tuning of generic deep learning networks. We made the DeepBrainNet model freely available to the community for MRI-based evaluation of brain health in the general population and over the lifespan.&quot;,&quot;publisher&quot;:&quot;Oxford University Press&quot;,&quot;issue&quot;:&quot;7&quot;,&quot;volume&quot;:&quot;143&quot;,&quot;container-title-short&quot;:&quot;&quot;},&quot;isTemporary&quot;:false}]},{&quot;citationID&quot;:&quot;MENDELEY_CITATION_746d0b30-4d24-49f8-966e-036aab530d2d&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&quot;,&quot;citationItems&quot;:[{&quot;id&quot;:&quot;0bb2cae0-e0be-3f30-8be1-eba49b418096&quot;,&quot;itemData&quot;:{&quot;type&quot;:&quot;article-journal&quot;,&quot;id&quot;:&quot;0bb2cae0-e0be-3f30-8be1-eba49b418096&quot;,&quot;title&quot;:&quot;MRI signatures of brain age and disease over the lifespan based on a deep brain network and 14 468 individuals worldwide&quot;,&quot;author&quot;:[{&quot;family&quot;:&quot;Bashyam&quot;,&quot;given&quot;:&quot;Vishnu M.&quot;,&quot;parse-names&quot;:false,&quot;dropping-particle&quot;:&quot;&quot;,&quot;non-dropping-particle&quot;:&quot;&quot;},{&quot;family&quot;:&quot;Erus&quot;,&quot;given&quot;:&quot;Guray&quot;,&quot;parse-names&quot;:false,&quot;dropping-particle&quot;:&quot;&quot;,&quot;non-dropping-particle&quot;:&quot;&quot;},{&quot;family&quot;:&quot;Doshi&quot;,&quot;given&quot;:&quot;Jimit&quot;,&quot;parse-names&quot;:false,&quot;dropping-particle&quot;:&quot;&quot;,&quot;non-dropping-particle&quot;:&quot;&quot;},{&quot;family&quot;:&quot;Habes&quot;,&quot;given&quot;:&quot;Mohamad&quot;,&quot;parse-names&quot;:false,&quot;dropping-particle&quot;:&quot;&quot;,&quot;non-dropping-particle&quot;:&quot;&quot;},{&quot;family&quot;:&quot;Nasralah&quot;,&quot;given&quot;:&quot;Ilya&quot;,&quot;parse-names&quot;:false,&quot;dropping-particle&quot;:&quot;&quot;,&quot;non-dropping-particle&quot;:&quot;&quot;},{&quot;family&quot;:&quot;Truelove-Hill&quot;,&quot;given&quot;:&quot;Monica&quot;,&quot;parse-names&quot;:false,&quot;dropping-particle&quot;:&quot;&quot;,&quot;non-dropping-particle&quot;:&quot;&quot;},{&quot;family&quot;:&quot;Srinivasan&quot;,&quot;given&quot;:&quot;Dhivya&quot;,&quot;parse-names&quot;:false,&quot;dropping-particle&quot;:&quot;&quot;,&quot;non-dropping-particle&quot;:&quot;&quot;},{&quot;family&quot;:&quot;Mamourian&quot;,&quot;given&quot;:&quot;Liz&quot;,&quot;parse-names&quot;:false,&quot;dropping-particle&quot;:&quot;&quot;,&quot;non-dropping-particle&quot;:&quot;&quot;},{&quot;family&quot;:&quot;Pomponio&quot;,&quot;given&quot;:&quot;Raymond&quot;,&quot;parse-names&quot;:false,&quot;dropping-particle&quot;:&quot;&quot;,&quot;non-dropping-particle&quot;:&quot;&quot;},{&quot;family&quot;:&quot;Fan&quot;,&quot;given&quot;:&quot;Yong&quot;,&quot;parse-names&quot;:false,&quot;dropping-particle&quot;:&quot;&quot;,&quot;non-dropping-particle&quot;:&quot;&quot;},{&quot;family&quot;:&quot;Launer&quot;,&quot;given&quot;:&quot;Lenore J.&quot;,&quot;parse-names&quot;:false,&quot;dropping-particle&quot;:&quot;&quot;,&quot;non-dropping-particle&quot;:&quot;&quot;},{&quot;family&quot;:&quot;Masters&quot;,&quot;given&quot;:&quot;Colin L.&quot;,&quot;parse-names&quot;:false,&quot;dropping-particle&quot;:&quot;&quot;,&quot;non-dropping-particle&quot;:&quot;&quot;},{&quot;family&quot;:&quot;Maruff&quot;,&quot;given&quot;:&quot;Paul&quot;,&quot;parse-names&quot;:false,&quot;dropping-particle&quot;:&quot;&quot;,&quot;non-dropping-particle&quot;:&quot;&quot;},{&quot;family&quot;:&quot;Zhuo&quot;,&quot;given&quot;:&quot;Chuanjun&quot;,&quot;parse-names&quot;:false,&quot;dropping-particle&quot;:&quot;&quot;,&quot;non-dropping-particle&quot;:&quot;&quot;},{&quot;family&quot;:&quot;Völzke&quot;,&quot;given&quot;:&quot;Henry&quot;,&quot;parse-names&quot;:false,&quot;dropping-particle&quot;:&quot;&quot;,&quot;non-dropping-particle&quot;:&quot;&quot;},{&quot;family&quot;:&quot;Johnson&quot;,&quot;given&quot;:&quot;Sterling C.&quot;,&quot;parse-names&quot;:false,&quot;dropping-particle&quot;:&quot;&quot;,&quot;non-dropping-particle&quot;:&quot;&quot;},{&quot;family&quot;:&quot;Fripp&quot;,&quot;given&quot;:&quot;Jurgen&quot;,&quot;parse-names&quot;:false,&quot;dropping-particle&quot;:&quot;&quot;,&quot;non-dropping-particle&quot;:&quot;&quot;},{&quot;family&quot;:&quot;Koutsouleris&quot;,&quot;given&quot;:&quot;Nikolaos&quot;,&quot;parse-names&quot;:false,&quot;dropping-particle&quot;:&quot;&quot;,&quot;non-dropping-particle&quot;:&quot;&quot;},{&quot;family&quot;:&quot;Satterthwaite&quot;,&quot;given&quot;:&quot;Theodore D.&quot;,&quot;parse-names&quot;:false,&quot;dropping-particle&quot;:&quot;&quot;,&quot;non-dropping-particle&quot;:&quot;&quot;},{&quot;family&quot;:&quot;Wolf&quot;,&quot;given&quot;:&quot;Daniel&quot;,&quot;parse-names&quot;:false,&quot;dropping-particle&quot;:&quot;&quot;,&quot;non-dropping-particle&quot;:&quot;&quot;},{&quot;family&quot;:&quot;Gur&quot;,&quot;given&quot;:&quot;Raquel E.&quot;,&quot;parse-names&quot;:false,&quot;dropping-particle&quot;:&quot;&quot;,&quot;non-dropping-particle&quot;:&quot;&quot;},{&quot;family&quot;:&quot;Gur&quot;,&quot;given&quot;:&quot;Ruben C.&quot;,&quot;parse-names&quot;:false,&quot;dropping-particle&quot;:&quot;&quot;,&quot;non-dropping-particle&quot;:&quot;&quot;},{&quot;family&quot;:&quot;Morris&quot;,&quot;given&quot;:&quot;John&quot;,&quot;parse-names&quot;:false,&quot;dropping-particle&quot;:&quot;&quot;,&quot;non-dropping-particle&quot;:&quot;&quot;},{&quot;family&quot;:&quot;Albert&quot;,&quot;given&quot;:&quot;Marilyn S.&quot;,&quot;parse-names&quot;:false,&quot;dropping-particle&quot;:&quot;&quot;,&quot;non-dropping-particle&quot;:&quot;&quot;},{&quot;family&quot;:&quot;Grabe&quot;,&quot;given&quot;:&quot;Hans J.&quot;,&quot;parse-names&quot;:false,&quot;dropping-particle&quot;:&quot;&quot;,&quot;non-dropping-particle&quot;:&quot;&quot;},{&quot;family&quot;:&quot;Resnick&quot;,&quot;given&quot;:&quot;Susan&quot;,&quot;parse-names&quot;:false,&quot;dropping-particle&quot;:&quot;&quot;,&quot;non-dropping-particle&quot;:&quot;&quot;},{&quot;family&quot;:&quot;Nick Bryan&quot;,&quot;given&quot;:&quot;R.&quot;,&quot;parse-names&quot;:false,&quot;dropping-particle&quot;:&quot;&quot;,&quot;non-dropping-particle&quot;:&quot;&quot;},{&quot;family&quot;:&quot;Wolk&quot;,&quot;given&quot;:&quot;David A.&quot;,&quot;parse-names&quot;:false,&quot;dropping-particle&quot;:&quot;&quot;,&quot;non-dropping-particle&quot;:&quot;&quot;},{&quot;family&quot;:&quot;Shou&quot;,&quot;given&quot;:&quot;Haochang&quot;,&quot;parse-names&quot;:false,&quot;dropping-particle&quot;:&quot;&quot;,&quot;non-dropping-particle&quot;:&quot;&quot;},{&quot;family&quot;:&quot;Davatzikos&quot;,&quot;given&quot;:&quot;Christos&quot;,&quot;parse-names&quot;:false,&quot;dropping-particle&quot;:&quot;&quot;,&quot;non-dropping-particle&quot;:&quot;&quot;}],&quot;container-title&quot;:&quot;Brain&quot;,&quot;DOI&quot;:&quot;10.1093/brain/awaa160&quot;,&quot;ISSN&quot;:&quot;14602156&quot;,&quot;PMID&quot;:&quot;32591831&quot;,&quot;issued&quot;:{&quot;date-parts&quot;:[[2020,7,1]]},&quot;page&quot;:&quot;2312-2324&quot;,&quot;abstract&quot;:&quot;Deep learning has emerged as a powerful approach to constructing imaging signatures of normal brain ageing as well as of various neuropathological processes associated with brain diseases. In particular, MRI-derived brain age has been used as a comprehensive biomarker of brain health that can identify both advanced and resilient ageing individuals via deviations from typical brain ageing. Imaging signatures of various brain diseases, including schizophrenia and Alzheimer's disease, have also been identified using machine learning. Prior efforts to derive these indices have been hampered by the need for sophisticated and not easily reproducible processing steps, by insufficiently powered or diversified samples from which typical brain ageing trajectories were derived, and by limited reproducibility across populations and MRI scanners. Herein, we develop and test a sophisticated deep brain network (DeepBrainNet) using a large (n = 11 729) set of MRI scans from a highly diversified cohort spanning different studies, scanners, ages and geographic locations around the world. Tests using both cross-validation and a separate replication cohort of 2739 individuals indicate that DeepBrainNet obtains robust brain-age estimates from these diverse datasets without the need for specialized image data preparation and processing. Furthermore, we show evidence that moderately fit brain ageing models may provide brain age estimates that are most discriminant of individuals with pathologies. This is not unexpected as tightly-fitting brain age models naturally produce brain-age estimates that offer little information beyond age, and loosely fitting models may contain a lot of noise. Our results offer some experimental evidence against commonly pursued tightly-fitting models. We show that the moderately fitting brain age models obtain significantly higher differentiation compared to tightly-fitting models in two of the four disease groups tested. Critically, we demonstrate that leveraging DeepBrainNet, along with transfer learning, allows us to construct more accurate classifiers of several brain diseases, compared to directly training classifiers on patient versus healthy control datasets or using common imaging databases such as ImageNet. We, therefore, derive a domain-specific deep network likely to reduce the need for application-specific adaptation and tuning of generic deep learning networks. We made the DeepBrainNet model freely available to the community for MRI-based evaluation of brain health in the general population and over the lifespan.&quot;,&quot;publisher&quot;:&quot;Oxford University Press&quot;,&quot;issue&quot;:&quot;7&quot;,&quot;volume&quot;:&quot;143&quot;,&quot;container-title-short&quot;:&quot;&quot;},&quot;isTemporary&quot;:false}]},{&quot;citationID&quot;:&quot;MENDELEY_CITATION_ac219849-ef7c-48ba-94b0-71d471159aaa&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&quot;,&quot;citationItems&quot;:[{&quot;id&quot;:&quot;23505855-248a-3874-ba4c-570d7e60dec3&quot;,&quot;itemData&quot;:{&quot;type&quot;:&quot;article-journal&quot;,&quot;id&quot;:&quot;23505855-248a-3874-ba4c-570d7e60dec3&quot;,&quot;title&quot;:&quot;Making Neighborhood-Disadvantage Metrics Accessible — The Neighborhood Atlas&quot;,&quot;author&quot;:[{&quot;family&quot;:&quot;Kind&quot;,&quot;given&quot;:&quot;Amy J.H.&quot;,&quot;parse-names&quot;:false,&quot;dropping-particle&quot;:&quot;&quot;,&quot;non-dropping-particle&quot;:&quot;&quot;},{&quot;family&quot;:&quot;Buckingham&quot;,&quot;given&quot;:&quot;William R.&quot;,&quot;parse-names&quot;:false,&quot;dropping-particle&quot;:&quot;&quot;,&quot;non-dropping-particle&quot;:&quot;&quot;}],&quot;container-title&quot;:&quot;New England Journal of Medicine&quot;,&quot;DOI&quot;:&quot;10.1056/NEJMp1802313&quot;,&quot;ISSN&quot;:&quot;0028-4793&quot;,&quot;issued&quot;:{&quot;date-parts&quot;:[[2018,6,28]]},&quot;page&quot;:&quot;2456-2458&quot;,&quot;issue&quot;:&quot;26&quot;,&quot;volume&quot;:&quot;378&quot;,&quot;container-title-short&quot;:&quot;&quot;},&quot;isTemporary&quot;:false}]}]"/>
    <we:property name="MENDELEY_CITATIONS_STYLE" value="{&quot;id&quot;:&quot;https://www.zotero.org/styles/american-medical-association&quot;,&quot;title&quot;:&quot;American Medical Association 11th edition&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3AE2DCDAF36F4E94C72DB313FA8BE3" ma:contentTypeVersion="11" ma:contentTypeDescription="Create a new document." ma:contentTypeScope="" ma:versionID="b5f614b9c15f1ef28fc57085e3c86a6a">
  <xsd:schema xmlns:xsd="http://www.w3.org/2001/XMLSchema" xmlns:xs="http://www.w3.org/2001/XMLSchema" xmlns:p="http://schemas.microsoft.com/office/2006/metadata/properties" xmlns:ns3="aab500ca-de31-4e27-bed7-ab03972f6733" targetNamespace="http://schemas.microsoft.com/office/2006/metadata/properties" ma:root="true" ma:fieldsID="db6074de91fc6224e31f063f60f4bf4d" ns3:_="">
    <xsd:import namespace="aab500ca-de31-4e27-bed7-ab03972f67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500ca-de31-4e27-bed7-ab03972f67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38254-D1A3-4549-B3D4-431C3A85CC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9A3286-5DB4-4537-AFB4-D0C58D6302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b500ca-de31-4e27-bed7-ab03972f67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07AA7E-806A-47C7-BC6A-E8F8091C5544}">
  <ds:schemaRefs>
    <ds:schemaRef ds:uri="http://schemas.microsoft.com/sharepoint/v3/contenttype/forms"/>
  </ds:schemaRefs>
</ds:datastoreItem>
</file>

<file path=customXml/itemProps4.xml><?xml version="1.0" encoding="utf-8"?>
<ds:datastoreItem xmlns:ds="http://schemas.openxmlformats.org/officeDocument/2006/customXml" ds:itemID="{8E40B752-D089-43F4-AE29-A7BD3A6D5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12</Pages>
  <Words>2985</Words>
  <Characters>17019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 Julie</dc:creator>
  <cp:keywords/>
  <dc:description/>
  <cp:lastModifiedBy>Wisch, Julie</cp:lastModifiedBy>
  <cp:revision>4</cp:revision>
  <dcterms:created xsi:type="dcterms:W3CDTF">2022-06-15T18:09:00Z</dcterms:created>
  <dcterms:modified xsi:type="dcterms:W3CDTF">2022-06-16T13:39:00Z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0x010100F33AE2DCDAF36F4E94C72DB313FA8BE3</vt:lpwstr>
  </property>
</Properties>
</file>